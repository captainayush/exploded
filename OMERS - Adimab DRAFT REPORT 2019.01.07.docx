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F9D2E" w14:textId="77777777" w:rsidR="00287CB9" w:rsidRDefault="00287CB9" w:rsidP="00287CB9">
      <w:pPr>
        <w:pStyle w:val="CoverPage"/>
      </w:pPr>
    </w:p>
    <w:p w14:paraId="4A0DC60D" w14:textId="77777777" w:rsidR="00291D39" w:rsidRDefault="00291D39" w:rsidP="00287CB9">
      <w:pPr>
        <w:pStyle w:val="CoverPage"/>
      </w:pPr>
    </w:p>
    <w:p w14:paraId="0D73C07C" w14:textId="77777777" w:rsidR="005E47F1" w:rsidRDefault="005E47F1" w:rsidP="00287CB9">
      <w:pPr>
        <w:pStyle w:val="CoverPage"/>
      </w:pPr>
    </w:p>
    <w:p w14:paraId="2CAC0DC5" w14:textId="77777777" w:rsidR="005E47F1" w:rsidRDefault="005E47F1" w:rsidP="00287CB9">
      <w:pPr>
        <w:pStyle w:val="CoverPage"/>
      </w:pPr>
    </w:p>
    <w:p w14:paraId="5F99054C" w14:textId="77777777" w:rsidR="00291D39" w:rsidRDefault="00291D39" w:rsidP="00287CB9">
      <w:pPr>
        <w:pStyle w:val="CoverPage"/>
      </w:pPr>
    </w:p>
    <w:p w14:paraId="0C6D206F" w14:textId="77777777" w:rsidR="00291D39" w:rsidRPr="005A5C84" w:rsidRDefault="00291D39" w:rsidP="005E47F1">
      <w:pPr>
        <w:pStyle w:val="CoverPage"/>
        <w:pBdr>
          <w:bottom w:val="single" w:sz="18" w:space="1" w:color="A6A6A6" w:themeColor="background1" w:themeShade="A6"/>
        </w:pBdr>
        <w:rPr>
          <w:sz w:val="48"/>
          <w:szCs w:val="48"/>
        </w:rPr>
      </w:pPr>
    </w:p>
    <w:p w14:paraId="51820469" w14:textId="77777777" w:rsidR="00291D39" w:rsidRPr="005A5C84" w:rsidRDefault="00291D39" w:rsidP="00291D39">
      <w:pPr>
        <w:pStyle w:val="CoverPage"/>
        <w:rPr>
          <w:i/>
          <w:sz w:val="12"/>
          <w:szCs w:val="12"/>
        </w:rPr>
      </w:pPr>
    </w:p>
    <w:p w14:paraId="03F011EE" w14:textId="3237B02B" w:rsidR="00880801" w:rsidRPr="00880801" w:rsidRDefault="00B6155B" w:rsidP="00B22F33">
      <w:pPr>
        <w:pStyle w:val="CoverPage"/>
        <w:rPr>
          <w:b/>
        </w:rPr>
      </w:pPr>
      <w:sdt>
        <w:sdtPr>
          <w:rPr>
            <w:rStyle w:val="NormalBoldChar"/>
          </w:rPr>
          <w:alias w:val="Subject"/>
          <w:tag w:val=""/>
          <w:id w:val="1256557784"/>
          <w:placeholder>
            <w:docPart w:val="8FC3A1B98A5E4A58B371809ACF54CFA4"/>
          </w:placeholder>
          <w:dataBinding w:prefixMappings="xmlns:ns0='http://purl.org/dc/elements/1.1/' xmlns:ns1='http://schemas.openxmlformats.org/package/2006/metadata/core-properties' " w:xpath="/ns1:coreProperties[1]/ns0:subject[1]" w:storeItemID="{6C3C8BC8-F283-45AE-878A-BAB7291924A1}"/>
          <w:text/>
        </w:sdtPr>
        <w:sdtContent>
          <w:del w:id="0" w:author="Ayush Mittal" w:date="2018-12-31T12:38:00Z">
            <w:r w:rsidR="00A85241" w:rsidDel="00A85241">
              <w:rPr>
                <w:rStyle w:val="NormalBoldChar"/>
              </w:rPr>
              <w:delText>Prilosec OTC</w:delText>
            </w:r>
          </w:del>
          <w:ins w:id="1" w:author="Ayush Mittal" w:date="2018-12-31T12:38:00Z">
            <w:r w:rsidR="00A85241">
              <w:rPr>
                <w:rStyle w:val="NormalBoldChar"/>
              </w:rPr>
              <w:t>Adimab</w:t>
            </w:r>
          </w:ins>
        </w:sdtContent>
      </w:sdt>
      <w:r w:rsidR="00880801" w:rsidRPr="00880801" w:rsidDel="00880801">
        <w:rPr>
          <w:b/>
        </w:rPr>
        <w:t xml:space="preserve"> </w:t>
      </w:r>
      <w:ins w:id="2" w:author="Ayush Mittal" w:date="2019-01-02T09:22:00Z">
        <w:r w:rsidR="008A314D">
          <w:rPr>
            <w:b/>
          </w:rPr>
          <w:t>LLC</w:t>
        </w:r>
      </w:ins>
    </w:p>
    <w:p w14:paraId="2BEC8C83" w14:textId="77777777" w:rsidR="00CD5BC7" w:rsidRPr="00880801" w:rsidRDefault="00CD5BC7" w:rsidP="00B22F33">
      <w:pPr>
        <w:pStyle w:val="CoverPage"/>
      </w:pPr>
    </w:p>
    <w:sdt>
      <w:sdtPr>
        <w:rPr>
          <w:i/>
          <w:sz w:val="40"/>
          <w:szCs w:val="40"/>
        </w:rPr>
        <w:alias w:val="Category"/>
        <w:tag w:val=""/>
        <w:id w:val="920455394"/>
        <w:placeholder>
          <w:docPart w:val="0516251DC0F4463796ED269E46B30FA1"/>
        </w:placeholder>
        <w:dataBinding w:prefixMappings="xmlns:ns0='http://purl.org/dc/elements/1.1/' xmlns:ns1='http://schemas.openxmlformats.org/package/2006/metadata/core-properties' " w:xpath="/ns1:coreProperties[1]/ns1:category[1]" w:storeItemID="{6C3C8BC8-F283-45AE-878A-BAB7291924A1}"/>
        <w:text/>
      </w:sdtPr>
      <w:sdtContent>
        <w:p w14:paraId="2CD74825" w14:textId="77777777" w:rsidR="00B71924" w:rsidRPr="00C21096" w:rsidRDefault="009454B7" w:rsidP="00B22F33">
          <w:pPr>
            <w:pStyle w:val="CoverPage"/>
            <w:rPr>
              <w:i/>
              <w:sz w:val="40"/>
              <w:szCs w:val="40"/>
            </w:rPr>
          </w:pPr>
          <w:r w:rsidRPr="00C21096">
            <w:rPr>
              <w:i/>
              <w:sz w:val="40"/>
              <w:szCs w:val="40"/>
            </w:rPr>
            <w:t>Fair Value Analysis</w:t>
          </w:r>
        </w:p>
      </w:sdtContent>
    </w:sdt>
    <w:sdt>
      <w:sdtPr>
        <w:rPr>
          <w:i/>
          <w:sz w:val="40"/>
          <w:szCs w:val="40"/>
        </w:rPr>
        <w:alias w:val="Comments"/>
        <w:tag w:val=""/>
        <w:id w:val="-488172183"/>
        <w:placeholder>
          <w:docPart w:val="AC6B6A189B7149A2825C3C56CA23B23E"/>
        </w:placeholder>
        <w:dataBinding w:prefixMappings="xmlns:ns0='http://purl.org/dc/elements/1.1/' xmlns:ns1='http://schemas.openxmlformats.org/package/2006/metadata/core-properties' " w:xpath="/ns1:coreProperties[1]/ns0:description[1]" w:storeItemID="{6C3C8BC8-F283-45AE-878A-BAB7291924A1}"/>
        <w:text w:multiLine="1"/>
      </w:sdtPr>
      <w:sdtContent>
        <w:p w14:paraId="59F78304" w14:textId="77777777" w:rsidR="00F61CEC" w:rsidRPr="00C21096" w:rsidRDefault="00A81E82" w:rsidP="00B22F33">
          <w:pPr>
            <w:pStyle w:val="CoverPage"/>
            <w:rPr>
              <w:i/>
              <w:sz w:val="40"/>
              <w:szCs w:val="40"/>
            </w:rPr>
          </w:pPr>
          <w:r w:rsidRPr="00C21096">
            <w:rPr>
              <w:i/>
              <w:sz w:val="40"/>
              <w:szCs w:val="40"/>
            </w:rPr>
            <w:t>Royalty Interest</w:t>
          </w:r>
        </w:p>
      </w:sdtContent>
    </w:sdt>
    <w:p w14:paraId="076A068D" w14:textId="0B5D2599" w:rsidR="00D31E68" w:rsidRPr="00C21096" w:rsidRDefault="00B6155B" w:rsidP="00B22F33">
      <w:pPr>
        <w:pStyle w:val="CoverPage"/>
        <w:rPr>
          <w:i/>
          <w:sz w:val="40"/>
          <w:szCs w:val="40"/>
        </w:rPr>
      </w:pPr>
      <w:sdt>
        <w:sdtPr>
          <w:rPr>
            <w:i/>
            <w:sz w:val="40"/>
            <w:szCs w:val="40"/>
          </w:rPr>
          <w:alias w:val="Company"/>
          <w:tag w:val=""/>
          <w:id w:val="-1992560448"/>
          <w:placeholder>
            <w:docPart w:val="3B42E15BBF954F3C9DAFE22BF78CBB7D"/>
          </w:placeholder>
          <w:dataBinding w:prefixMappings="xmlns:ns0='http://schemas.openxmlformats.org/officeDocument/2006/extended-properties' " w:xpath="/ns0:Properties[1]/ns0:Company[1]" w:storeItemID="{6668398D-A668-4E3E-A5EB-62B293D839F1}"/>
          <w:text/>
        </w:sdtPr>
        <w:sdtContent>
          <w:r w:rsidR="00F97993">
            <w:rPr>
              <w:i/>
              <w:sz w:val="40"/>
              <w:szCs w:val="40"/>
            </w:rPr>
            <w:t>OMERS IP Healthcare Holdings</w:t>
          </w:r>
        </w:sdtContent>
      </w:sdt>
    </w:p>
    <w:p w14:paraId="0989F763" w14:textId="77777777" w:rsidR="005E47F1" w:rsidRPr="00C21096" w:rsidRDefault="005E47F1" w:rsidP="005E47F1">
      <w:pPr>
        <w:pStyle w:val="CoverPage"/>
        <w:rPr>
          <w:i/>
          <w:sz w:val="40"/>
          <w:szCs w:val="40"/>
        </w:rPr>
      </w:pPr>
      <w:r w:rsidRPr="00C21096">
        <w:rPr>
          <w:i/>
          <w:sz w:val="40"/>
          <w:szCs w:val="40"/>
        </w:rPr>
        <w:t xml:space="preserve">As </w:t>
      </w:r>
      <w:r w:rsidRPr="00C847FE">
        <w:rPr>
          <w:i/>
          <w:sz w:val="40"/>
          <w:szCs w:val="40"/>
        </w:rPr>
        <w:t>of:</w:t>
      </w:r>
      <w:r w:rsidRPr="00C21096">
        <w:rPr>
          <w:i/>
          <w:sz w:val="40"/>
          <w:szCs w:val="40"/>
        </w:rPr>
        <w:t xml:space="preserve"> </w:t>
      </w:r>
      <w:sdt>
        <w:sdtPr>
          <w:rPr>
            <w:i/>
            <w:sz w:val="40"/>
            <w:szCs w:val="40"/>
          </w:rPr>
          <w:alias w:val="Valuation Date"/>
          <w:tag w:val="Valuation Date"/>
          <w:id w:val="2068126"/>
          <w:placeholder>
            <w:docPart w:val="F7444A9502854D26A1959F42C06E209A"/>
          </w:placeholder>
          <w:dataBinding w:prefixMappings="xmlns:ns0='http://schemas.microsoft.com/office/2006/coverPageProps' " w:xpath="/ns0:CoverPageProperties[1]/ns0:PublishDate[1]" w:storeItemID="{55AF091B-3C7A-41E3-B477-F2FDAA23CFDA}"/>
          <w:date w:fullDate="2018-12-31T00:00:00Z">
            <w:dateFormat w:val="MMMM d, yyyy"/>
            <w:lid w:val="en-US"/>
            <w:storeMappedDataAs w:val="dateTime"/>
            <w:calendar w:val="gregorian"/>
          </w:date>
        </w:sdtPr>
        <w:sdtContent>
          <w:r w:rsidR="00E222C1">
            <w:rPr>
              <w:i/>
              <w:sz w:val="40"/>
              <w:szCs w:val="40"/>
            </w:rPr>
            <w:t>December 31, 2018</w:t>
          </w:r>
        </w:sdtContent>
      </w:sdt>
    </w:p>
    <w:p w14:paraId="0CE4523B" w14:textId="77777777" w:rsidR="005E47F1" w:rsidRPr="005A5C84" w:rsidRDefault="005E47F1" w:rsidP="005E47F1">
      <w:pPr>
        <w:pStyle w:val="CoverPage"/>
        <w:pBdr>
          <w:bottom w:val="single" w:sz="18" w:space="1" w:color="A6A6A6" w:themeColor="background1" w:themeShade="A6"/>
        </w:pBdr>
        <w:rPr>
          <w:i/>
          <w:sz w:val="12"/>
          <w:szCs w:val="12"/>
        </w:rPr>
      </w:pPr>
    </w:p>
    <w:p w14:paraId="2E335CEE" w14:textId="77777777" w:rsidR="0086783D" w:rsidRDefault="0086783D" w:rsidP="00B22F33">
      <w:pPr>
        <w:pStyle w:val="CoverPage"/>
        <w:rPr>
          <w:i/>
        </w:rPr>
      </w:pPr>
    </w:p>
    <w:p w14:paraId="0380D27C" w14:textId="77777777" w:rsidR="005E47F1" w:rsidRPr="0090181F" w:rsidRDefault="005E47F1" w:rsidP="00B22F33">
      <w:pPr>
        <w:pStyle w:val="CoverPage"/>
        <w:rPr>
          <w:i/>
        </w:rPr>
      </w:pPr>
    </w:p>
    <w:p w14:paraId="00177F1F" w14:textId="146E1B6D" w:rsidR="00CD5BC7" w:rsidRPr="005E47F1" w:rsidRDefault="00C7647E" w:rsidP="00B22F33">
      <w:pPr>
        <w:pStyle w:val="CoverPage"/>
        <w:rPr>
          <w:i/>
          <w:sz w:val="32"/>
          <w:szCs w:val="32"/>
        </w:rPr>
      </w:pPr>
      <w:r w:rsidRPr="005E47F1">
        <w:rPr>
          <w:i/>
          <w:sz w:val="32"/>
          <w:szCs w:val="32"/>
        </w:rPr>
        <w:t xml:space="preserve">Report Date: </w:t>
      </w:r>
      <w:sdt>
        <w:sdtPr>
          <w:rPr>
            <w:i/>
            <w:sz w:val="32"/>
            <w:szCs w:val="32"/>
          </w:rPr>
          <w:alias w:val="Report Date"/>
          <w:tag w:val="Report Date"/>
          <w:id w:val="6892611"/>
          <w:placeholder>
            <w:docPart w:val="7BF4163D37CB4D3D99608BB593D164EA"/>
          </w:placeholder>
          <w:dataBinding w:prefixMappings="xmlns:ns0='http://schemas.microsoft.com/office/2006/coverPageProps' " w:xpath="/ns0:CoverPageProperties[1]/ns0:CompanyPhone[1]" w:storeItemID="{55AF091B-3C7A-41E3-B477-F2FDAA23CFDA}"/>
          <w:text/>
        </w:sdtPr>
        <w:sdtContent>
          <w:r w:rsidR="00DB6997">
            <w:rPr>
              <w:i/>
              <w:sz w:val="32"/>
              <w:szCs w:val="32"/>
            </w:rPr>
            <w:t>December 31, 2018</w:t>
          </w:r>
        </w:sdtContent>
      </w:sdt>
      <w:r w:rsidR="005026A3" w:rsidRPr="005E47F1" w:rsidDel="00D31E68">
        <w:rPr>
          <w:i/>
          <w:sz w:val="32"/>
          <w:szCs w:val="32"/>
        </w:rPr>
        <w:t xml:space="preserve"> </w:t>
      </w:r>
    </w:p>
    <w:p w14:paraId="207471D9" w14:textId="77777777" w:rsidR="00545C3C" w:rsidRDefault="00545C3C" w:rsidP="00B22F33">
      <w:pPr>
        <w:pStyle w:val="CoverPage"/>
        <w:rPr>
          <w:sz w:val="44"/>
          <w:szCs w:val="44"/>
        </w:rPr>
      </w:pPr>
    </w:p>
    <w:p w14:paraId="2E406468" w14:textId="77777777" w:rsidR="00545C3C" w:rsidRDefault="00545C3C" w:rsidP="00B22F33">
      <w:pPr>
        <w:pStyle w:val="CoverPage"/>
        <w:rPr>
          <w:sz w:val="44"/>
          <w:szCs w:val="44"/>
        </w:rPr>
      </w:pPr>
    </w:p>
    <w:p w14:paraId="7758B156" w14:textId="77777777" w:rsidR="005E47F1" w:rsidRPr="00545C3C" w:rsidRDefault="0026073A" w:rsidP="00B22F33">
      <w:pPr>
        <w:pStyle w:val="CoverPage"/>
        <w:rPr>
          <w:sz w:val="44"/>
          <w:szCs w:val="44"/>
        </w:rPr>
      </w:pPr>
      <w:r>
        <w:drawing>
          <wp:inline distT="0" distB="0" distL="0" distR="0" wp14:anchorId="74306E0B" wp14:editId="00FA81C1">
            <wp:extent cx="2858768" cy="433108"/>
            <wp:effectExtent l="0" t="0" r="0" b="508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8768" cy="4331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0981BFE" w14:textId="77777777" w:rsidR="00545C3C" w:rsidRPr="00545C3C" w:rsidRDefault="00545C3C" w:rsidP="00E222C1">
      <w:pPr>
        <w:pStyle w:val="CoverRNA"/>
      </w:pPr>
    </w:p>
    <w:p w14:paraId="06769A8C" w14:textId="77777777" w:rsidR="00CD36A0" w:rsidRPr="00B22F33" w:rsidRDefault="00B71924" w:rsidP="001B2504">
      <w:pPr>
        <w:pStyle w:val="CoverPageDisclaimer"/>
        <w:jc w:val="both"/>
      </w:pPr>
      <w:r w:rsidRPr="00B22F33">
        <w:t>The information contained in this report is confidential in nature and is intended for the exclusive use of the addressee</w:t>
      </w:r>
      <w:r w:rsidR="00D31E68" w:rsidRPr="00B22F33">
        <w:t xml:space="preserve"> and permitted users</w:t>
      </w:r>
      <w:r w:rsidR="00D022AF">
        <w:t xml:space="preserve">.  </w:t>
      </w:r>
      <w:r w:rsidRPr="00B22F33">
        <w:t xml:space="preserve">Any reproduction, publication or dissemination of any portion of this report without the express written consent of </w:t>
      </w:r>
      <w:r w:rsidR="009D0E26" w:rsidRPr="00B22F33">
        <w:t>RNA Capital Advisors</w:t>
      </w:r>
      <w:r w:rsidRPr="00B22F33">
        <w:t xml:space="preserve"> is forbidden.</w:t>
      </w:r>
    </w:p>
    <w:p w14:paraId="0F1393FA" w14:textId="77777777" w:rsidR="009E5CC2" w:rsidRPr="00772909" w:rsidRDefault="009E5CC2" w:rsidP="00B22F33">
      <w:r w:rsidRPr="00772909">
        <w:br w:type="page"/>
      </w:r>
    </w:p>
    <w:p w14:paraId="7D208A40" w14:textId="1B68DA54" w:rsidR="007D7B69" w:rsidRPr="00630A11" w:rsidRDefault="00B6155B" w:rsidP="00B22F33">
      <w:sdt>
        <w:sdtPr>
          <w:alias w:val="Report Date"/>
          <w:tag w:val="Report Date"/>
          <w:id w:val="-36274989"/>
          <w:placeholder>
            <w:docPart w:val="948A49A8F0CA4EAABB439995642DFABA"/>
          </w:placeholder>
          <w:dataBinding w:prefixMappings="xmlns:ns0='http://schemas.microsoft.com/office/2006/coverPageProps' " w:xpath="/ns0:CoverPageProperties[1]/ns0:CompanyPhone[1]" w:storeItemID="{55AF091B-3C7A-41E3-B477-F2FDAA23CFDA}"/>
          <w:text/>
        </w:sdtPr>
        <w:sdtContent>
          <w:r w:rsidR="00DB6997">
            <w:t>December 31, 2018</w:t>
          </w:r>
        </w:sdtContent>
      </w:sdt>
      <w:r w:rsidR="00077B73" w:rsidRPr="00630A11" w:rsidDel="007D7B69">
        <w:t xml:space="preserve"> </w:t>
      </w:r>
    </w:p>
    <w:p w14:paraId="6464AE70" w14:textId="77777777" w:rsidR="007D7B69" w:rsidRPr="00630A11" w:rsidRDefault="007D7B69" w:rsidP="00B22F33"/>
    <w:p w14:paraId="0584DBD4" w14:textId="0D1B2540" w:rsidR="00CF0167" w:rsidRPr="000A1FFD" w:rsidRDefault="00DB6997" w:rsidP="0005351F">
      <w:r w:rsidRPr="000A1FFD">
        <w:t xml:space="preserve">Mr. </w:t>
      </w:r>
      <w:r w:rsidR="00CF0167" w:rsidRPr="000A1FFD">
        <w:t>Paul Corcoran</w:t>
      </w:r>
    </w:p>
    <w:p w14:paraId="62D16D0F" w14:textId="6570D26D" w:rsidR="00DB6997" w:rsidRPr="000A1FFD" w:rsidRDefault="00CF0167" w:rsidP="0005351F">
      <w:r w:rsidRPr="000A1FFD">
        <w:t>Vice President,</w:t>
      </w:r>
      <w:r w:rsidR="00DB6997" w:rsidRPr="000A1FFD">
        <w:t xml:space="preserve"> </w:t>
      </w:r>
      <w:r w:rsidRPr="000A1FFD">
        <w:t>Investment Operations &amp; Applications</w:t>
      </w:r>
    </w:p>
    <w:p w14:paraId="1751B729" w14:textId="77777777" w:rsidR="00DB6997" w:rsidRPr="000A1FFD" w:rsidRDefault="00DB6997" w:rsidP="0005351F">
      <w:r w:rsidRPr="000A1FFD">
        <w:t>Mr. John Sokic, CFA</w:t>
      </w:r>
    </w:p>
    <w:p w14:paraId="34EC6A26" w14:textId="77777777" w:rsidR="00DB6997" w:rsidRPr="000A1FFD" w:rsidRDefault="00DB6997" w:rsidP="0005351F">
      <w:r w:rsidRPr="000A1FFD">
        <w:t>Director</w:t>
      </w:r>
    </w:p>
    <w:p w14:paraId="6CB10DDE" w14:textId="3445990F" w:rsidR="00CF0167" w:rsidRPr="000A1FFD" w:rsidRDefault="00DB6997" w:rsidP="0005351F">
      <w:r w:rsidRPr="000A1FFD">
        <w:t>OMERS Administration Corporation</w:t>
      </w:r>
    </w:p>
    <w:p w14:paraId="5F6DE439" w14:textId="6D0D98C8" w:rsidR="0005351F" w:rsidRPr="000A1FFD" w:rsidRDefault="00DB6997" w:rsidP="0005351F">
      <w:r w:rsidRPr="000A1FFD">
        <w:t>EY Tower, 900-100 Adelaide St W</w:t>
      </w:r>
    </w:p>
    <w:p w14:paraId="15D9522D" w14:textId="6984506E" w:rsidR="0005351F" w:rsidRPr="00EF7BBC" w:rsidRDefault="0005351F" w:rsidP="0005351F">
      <w:r w:rsidRPr="000A1FFD">
        <w:t xml:space="preserve">Toronto, Ontario, </w:t>
      </w:r>
      <w:r w:rsidR="00DB6997" w:rsidRPr="000A1FFD">
        <w:t xml:space="preserve">M5H </w:t>
      </w:r>
      <w:r w:rsidR="00DB6997" w:rsidRPr="00CD65AA">
        <w:t>0E2</w:t>
      </w:r>
    </w:p>
    <w:p w14:paraId="4D32384D" w14:textId="77777777" w:rsidR="00B71924" w:rsidRPr="000A378C" w:rsidRDefault="008B1B96" w:rsidP="00E222C1">
      <w:pPr>
        <w:tabs>
          <w:tab w:val="left" w:pos="1050"/>
        </w:tabs>
        <w:jc w:val="left"/>
      </w:pPr>
      <w:r>
        <w:rPr>
          <w:szCs w:val="24"/>
        </w:rPr>
        <w:tab/>
      </w:r>
    </w:p>
    <w:p w14:paraId="1AA6C568" w14:textId="0B0B6051" w:rsidR="00F61CEC" w:rsidRPr="000A378C" w:rsidRDefault="00F61CEC" w:rsidP="00B22F33">
      <w:r w:rsidRPr="000A378C">
        <w:rPr>
          <w:rStyle w:val="NormalBoldChar"/>
        </w:rPr>
        <w:t xml:space="preserve">RE: </w:t>
      </w:r>
      <w:sdt>
        <w:sdtPr>
          <w:rPr>
            <w:rStyle w:val="NormalBoldChar"/>
          </w:rPr>
          <w:alias w:val="Category"/>
          <w:tag w:val=""/>
          <w:id w:val="535777851"/>
          <w:placeholder>
            <w:docPart w:val="F8346793FEFE4E44B3DF7060C0CCD186"/>
          </w:placeholder>
          <w:dataBinding w:prefixMappings="xmlns:ns0='http://purl.org/dc/elements/1.1/' xmlns:ns1='http://schemas.openxmlformats.org/package/2006/metadata/core-properties' " w:xpath="/ns1:coreProperties[1]/ns1:category[1]" w:storeItemID="{6C3C8BC8-F283-45AE-878A-BAB7291924A1}"/>
          <w:text/>
        </w:sdtPr>
        <w:sdtContent>
          <w:r w:rsidRPr="000A378C">
            <w:rPr>
              <w:rStyle w:val="NormalBoldChar"/>
            </w:rPr>
            <w:t>Fair Value Analysis</w:t>
          </w:r>
        </w:sdtContent>
      </w:sdt>
      <w:r w:rsidRPr="000A378C">
        <w:rPr>
          <w:rStyle w:val="NormalBoldChar"/>
        </w:rPr>
        <w:t xml:space="preserve"> of </w:t>
      </w:r>
      <w:sdt>
        <w:sdtPr>
          <w:rPr>
            <w:rStyle w:val="NormalBoldChar"/>
          </w:rPr>
          <w:alias w:val="Comments"/>
          <w:tag w:val=""/>
          <w:id w:val="834882956"/>
          <w:placeholder>
            <w:docPart w:val="420E1EF07AC04A80A650C94B824B76A8"/>
          </w:placeholder>
          <w:dataBinding w:prefixMappings="xmlns:ns0='http://purl.org/dc/elements/1.1/' xmlns:ns1='http://schemas.openxmlformats.org/package/2006/metadata/core-properties' " w:xpath="/ns1:coreProperties[1]/ns0:description[1]" w:storeItemID="{6C3C8BC8-F283-45AE-878A-BAB7291924A1}"/>
          <w:text w:multiLine="1"/>
        </w:sdtPr>
        <w:sdtContent>
          <w:r w:rsidR="00A81E82" w:rsidRPr="000A378C">
            <w:rPr>
              <w:rStyle w:val="NormalBoldChar"/>
            </w:rPr>
            <w:t>Royalty Interest</w:t>
          </w:r>
        </w:sdtContent>
      </w:sdt>
      <w:r w:rsidRPr="000A378C">
        <w:rPr>
          <w:rStyle w:val="NormalBoldChar"/>
        </w:rPr>
        <w:t xml:space="preserve"> in </w:t>
      </w:r>
      <w:sdt>
        <w:sdtPr>
          <w:rPr>
            <w:rStyle w:val="NormalBoldChar"/>
          </w:rPr>
          <w:alias w:val="Subject"/>
          <w:tag w:val=""/>
          <w:id w:val="1607308823"/>
          <w:placeholder>
            <w:docPart w:val="B6EDBB6447CE4AB78A57F14ECEFE0772"/>
          </w:placeholder>
          <w:dataBinding w:prefixMappings="xmlns:ns0='http://purl.org/dc/elements/1.1/' xmlns:ns1='http://schemas.openxmlformats.org/package/2006/metadata/core-properties' " w:xpath="/ns1:coreProperties[1]/ns0:subject[1]" w:storeItemID="{6C3C8BC8-F283-45AE-878A-BAB7291924A1}"/>
          <w:text/>
        </w:sdtPr>
        <w:sdtContent>
          <w:del w:id="3" w:author="Ayush Mittal" w:date="2018-12-31T12:52:00Z">
            <w:r w:rsidR="00DE02DC" w:rsidDel="003111FB">
              <w:rPr>
                <w:rStyle w:val="NormalBoldChar"/>
              </w:rPr>
              <w:delText>Prilosec OTC</w:delText>
            </w:r>
          </w:del>
          <w:ins w:id="4" w:author="Ayush Mittal" w:date="2018-12-31T12:52:00Z">
            <w:r w:rsidR="003111FB">
              <w:rPr>
                <w:rStyle w:val="NormalBoldChar"/>
              </w:rPr>
              <w:t>Adimab</w:t>
            </w:r>
          </w:ins>
        </w:sdtContent>
      </w:sdt>
    </w:p>
    <w:p w14:paraId="0AEFDBAF" w14:textId="77777777" w:rsidR="00F61CEC" w:rsidRPr="000A378C" w:rsidRDefault="00F61CEC" w:rsidP="00B22F33"/>
    <w:p w14:paraId="2ECB8531" w14:textId="26E23BF1" w:rsidR="00F61CEC" w:rsidRPr="00772909" w:rsidRDefault="00F61CEC" w:rsidP="00B22F33">
      <w:r w:rsidRPr="000A378C">
        <w:t xml:space="preserve">Dear </w:t>
      </w:r>
      <w:r w:rsidR="00DB6997">
        <w:t>Sirs</w:t>
      </w:r>
      <w:r w:rsidR="00DE02DC" w:rsidRPr="00DE02DC">
        <w:t>,</w:t>
      </w:r>
    </w:p>
    <w:p w14:paraId="50C1809E" w14:textId="77777777" w:rsidR="00F61CEC" w:rsidRPr="00772909" w:rsidRDefault="00F61CEC" w:rsidP="00B22F33"/>
    <w:p w14:paraId="2A7002BE" w14:textId="45E0AECF" w:rsidR="001778F3" w:rsidRPr="00B22F33" w:rsidRDefault="005C631D" w:rsidP="00B22F33">
      <w:r w:rsidRPr="00B22F33">
        <w:t xml:space="preserve">Pursuant to your request, </w:t>
      </w:r>
      <w:r w:rsidR="00F61CEC" w:rsidRPr="00B22F33">
        <w:t>RNA Advisors, LLC dba RNA Capital Advisors (“RNA”</w:t>
      </w:r>
      <w:r w:rsidR="000A78A8">
        <w:t xml:space="preserve"> or “we”</w:t>
      </w:r>
      <w:r w:rsidR="00F61CEC" w:rsidRPr="00B22F33">
        <w:t xml:space="preserve">) </w:t>
      </w:r>
      <w:r w:rsidR="00EE528D" w:rsidRPr="00DC55BE">
        <w:t>has estimated the fair value</w:t>
      </w:r>
      <w:r w:rsidR="00EE528D" w:rsidRPr="00813513">
        <w:rPr>
          <w:rStyle w:val="FootnoteReference"/>
        </w:rPr>
        <w:footnoteReference w:id="1"/>
      </w:r>
      <w:r w:rsidR="00EE528D" w:rsidRPr="00DC55BE">
        <w:rPr>
          <w:sz w:val="16"/>
          <w:vertAlign w:val="superscript"/>
        </w:rPr>
        <w:t xml:space="preserve"> </w:t>
      </w:r>
      <w:r w:rsidR="00EE528D" w:rsidRPr="00DC55BE">
        <w:t>of a royalty interest (the “Royalty” or the “Subject Interest”).</w:t>
      </w:r>
      <w:r w:rsidR="00174BB6">
        <w:t xml:space="preserve"> </w:t>
      </w:r>
      <w:r w:rsidR="00EE528D" w:rsidRPr="00DC55BE">
        <w:t xml:space="preserve"> The Royalty is derived from </w:t>
      </w:r>
      <w:del w:id="5" w:author="Ayush Mittal" w:date="2018-12-31T14:23:00Z">
        <w:r w:rsidR="00EE528D" w:rsidRPr="00DC55BE" w:rsidDel="001D7BF3">
          <w:delText xml:space="preserve">sales of </w:delText>
        </w:r>
        <w:r w:rsidR="00DB6997" w:rsidDel="001D7BF3">
          <w:rPr>
            <w:noProof/>
          </w:rPr>
          <w:delText>P</w:delText>
        </w:r>
        <w:r w:rsidR="00DB6997" w:rsidRPr="000262DB" w:rsidDel="001D7BF3">
          <w:rPr>
            <w:noProof/>
          </w:rPr>
          <w:delText>rilosec</w:delText>
        </w:r>
        <w:r w:rsidR="00DB6997" w:rsidRPr="00DE02DC" w:rsidDel="001D7BF3">
          <w:delText xml:space="preserve"> </w:delText>
        </w:r>
        <w:r w:rsidR="00DE02DC" w:rsidRPr="00DE02DC" w:rsidDel="001D7BF3">
          <w:delText>OTC</w:delText>
        </w:r>
      </w:del>
      <w:ins w:id="6" w:author="Ayush Mittal" w:date="2018-12-31T14:24:00Z">
        <w:r w:rsidR="001D7BF3">
          <w:t xml:space="preserve">the </w:t>
        </w:r>
      </w:ins>
      <w:ins w:id="7" w:author="Ayush Mittal" w:date="2018-12-31T14:23:00Z">
        <w:r w:rsidR="001D7BF3">
          <w:t>drug discovery platform</w:t>
        </w:r>
      </w:ins>
      <w:r w:rsidR="00DE02DC" w:rsidRPr="00DE02DC" w:rsidDel="00DE02DC">
        <w:t xml:space="preserve"> </w:t>
      </w:r>
      <w:r w:rsidR="00EE528D" w:rsidRPr="00DC55BE">
        <w:t>(</w:t>
      </w:r>
      <w:r w:rsidR="008516F1">
        <w:t>“</w:t>
      </w:r>
      <w:del w:id="8" w:author="Ayush Mittal" w:date="2018-12-31T14:23:00Z">
        <w:r w:rsidR="00DE02DC" w:rsidDel="001D7BF3">
          <w:delText>P</w:delText>
        </w:r>
        <w:r w:rsidR="00DE02DC" w:rsidRPr="00DE02DC" w:rsidDel="001D7BF3">
          <w:delText>rilosec OTC</w:delText>
        </w:r>
      </w:del>
      <w:ins w:id="9" w:author="Ayush Mittal" w:date="2018-12-31T14:23:00Z">
        <w:r w:rsidR="001D7BF3">
          <w:t>Pla</w:t>
        </w:r>
      </w:ins>
      <w:ins w:id="10" w:author="Ayush Mittal" w:date="2018-12-31T14:28:00Z">
        <w:r w:rsidR="001D7BF3">
          <w:t>t</w:t>
        </w:r>
      </w:ins>
      <w:ins w:id="11" w:author="Ayush Mittal" w:date="2018-12-31T14:23:00Z">
        <w:r w:rsidR="001D7BF3">
          <w:t>form</w:t>
        </w:r>
      </w:ins>
      <w:r w:rsidR="008516F1">
        <w:t>”</w:t>
      </w:r>
      <w:del w:id="12" w:author="Ayush Mittal" w:date="2018-12-31T14:45:00Z">
        <w:r w:rsidR="008516F1" w:rsidDel="00084AB4">
          <w:delText xml:space="preserve"> or </w:delText>
        </w:r>
        <w:r w:rsidR="00EE528D" w:rsidRPr="00DC55BE" w:rsidDel="00084AB4">
          <w:delText>the “Product”</w:delText>
        </w:r>
      </w:del>
      <w:r w:rsidR="00EE528D" w:rsidRPr="00DC55BE">
        <w:t xml:space="preserve">), </w:t>
      </w:r>
      <w:r w:rsidR="00DE02DC" w:rsidRPr="00DE02DC">
        <w:t xml:space="preserve">a </w:t>
      </w:r>
      <w:del w:id="13" w:author="Ayush Mittal" w:date="2018-12-31T14:24:00Z">
        <w:r w:rsidR="00DE02DC" w:rsidRPr="00DE02DC" w:rsidDel="001D7BF3">
          <w:delText>proton pump inhibitor (</w:delText>
        </w:r>
        <w:r w:rsidR="00DE02DC" w:rsidDel="001D7BF3">
          <w:delText>“</w:delText>
        </w:r>
        <w:r w:rsidR="00DE02DC" w:rsidRPr="00DE02DC" w:rsidDel="001D7BF3">
          <w:delText>PPI</w:delText>
        </w:r>
        <w:r w:rsidR="00DE02DC" w:rsidDel="001D7BF3">
          <w:delText>”</w:delText>
        </w:r>
        <w:r w:rsidR="00DE02DC" w:rsidRPr="00DE02DC" w:rsidDel="001D7BF3">
          <w:delText>)</w:delText>
        </w:r>
      </w:del>
      <w:ins w:id="14" w:author="Ayush Mittal" w:date="2018-12-31T14:24:00Z">
        <w:r w:rsidR="001D7BF3">
          <w:t>yeast based</w:t>
        </w:r>
      </w:ins>
      <w:r w:rsidR="00DE02DC">
        <w:t xml:space="preserve"> </w:t>
      </w:r>
      <w:ins w:id="15" w:author="Ayush Mittal" w:date="2018-12-31T16:23:00Z">
        <w:r w:rsidR="002C2764">
          <w:t xml:space="preserve">drug </w:t>
        </w:r>
      </w:ins>
      <w:ins w:id="16" w:author="Ayush Mittal" w:date="2018-12-31T16:24:00Z">
        <w:r w:rsidR="002C2764">
          <w:t xml:space="preserve">development </w:t>
        </w:r>
      </w:ins>
      <w:ins w:id="17" w:author="Ayush Mittal" w:date="2018-12-31T16:23:00Z">
        <w:r w:rsidR="002C2764">
          <w:t xml:space="preserve">platform </w:t>
        </w:r>
      </w:ins>
      <w:r w:rsidR="003A7E19">
        <w:t xml:space="preserve">marketed by </w:t>
      </w:r>
      <w:del w:id="18" w:author="Ayush Mittal" w:date="2018-12-31T14:28:00Z">
        <w:r w:rsidR="003A7E19" w:rsidRPr="00D02133" w:rsidDel="001D7BF3">
          <w:delText>Procter &amp; Gamble Company</w:delText>
        </w:r>
      </w:del>
      <w:ins w:id="19" w:author="Ayush Mittal" w:date="2018-12-31T14:28:00Z">
        <w:r w:rsidR="001D7BF3">
          <w:t>Adimab LLC</w:t>
        </w:r>
      </w:ins>
      <w:r w:rsidR="003A7E19">
        <w:t xml:space="preserve"> (“</w:t>
      </w:r>
      <w:del w:id="20" w:author="Ayush Mittal" w:date="2018-12-31T14:28:00Z">
        <w:r w:rsidR="003A7E19" w:rsidDel="001D7BF3">
          <w:delText>P&amp;G</w:delText>
        </w:r>
      </w:del>
      <w:ins w:id="21" w:author="Ayush Mittal" w:date="2018-12-31T14:28:00Z">
        <w:r w:rsidR="001D7BF3">
          <w:t>Adimab</w:t>
        </w:r>
      </w:ins>
      <w:r w:rsidR="003A7E19">
        <w:t xml:space="preserve">” or the “Company”) whereby the </w:t>
      </w:r>
      <w:del w:id="22" w:author="Ayush Mittal" w:date="2018-12-31T14:45:00Z">
        <w:r w:rsidR="003A7E19" w:rsidDel="00084AB4">
          <w:delText xml:space="preserve">Product </w:delText>
        </w:r>
      </w:del>
      <w:ins w:id="23" w:author="Ayush Mittal" w:date="2018-12-31T14:45:00Z">
        <w:r w:rsidR="00084AB4">
          <w:t xml:space="preserve">Platform </w:t>
        </w:r>
      </w:ins>
      <w:del w:id="24" w:author="Ayush Mittal" w:date="2018-12-31T14:45:00Z">
        <w:r w:rsidR="003A7E19" w:rsidDel="00084AB4">
          <w:delText>was licensed from</w:delText>
        </w:r>
        <w:r w:rsidR="009A6DAA" w:rsidDel="00084AB4">
          <w:delText xml:space="preserve"> </w:delText>
        </w:r>
        <w:r w:rsidR="000A1C50" w:rsidRPr="000262DB" w:rsidDel="00084AB4">
          <w:rPr>
            <w:noProof/>
          </w:rPr>
          <w:delText>Astra</w:delText>
        </w:r>
        <w:r w:rsidR="000262DB" w:rsidDel="00084AB4">
          <w:rPr>
            <w:noProof/>
          </w:rPr>
          <w:delText>Z</w:delText>
        </w:r>
        <w:r w:rsidR="000A1C50" w:rsidRPr="00C847FE" w:rsidDel="00084AB4">
          <w:rPr>
            <w:noProof/>
          </w:rPr>
          <w:delText>eneca</w:delText>
        </w:r>
        <w:r w:rsidR="000A1C50" w:rsidDel="00084AB4">
          <w:delText xml:space="preserve"> Pharmaceuticals LP</w:delText>
        </w:r>
        <w:r w:rsidR="000A1C50" w:rsidDel="00084AB4">
          <w:rPr>
            <w:rFonts w:cs="Calibri"/>
            <w:sz w:val="24"/>
            <w:szCs w:val="24"/>
          </w:rPr>
          <w:delText xml:space="preserve">  </w:delText>
        </w:r>
        <w:r w:rsidR="00EE528D" w:rsidDel="00084AB4">
          <w:rPr>
            <w:rFonts w:cs="Calibri"/>
            <w:sz w:val="24"/>
            <w:szCs w:val="24"/>
          </w:rPr>
          <w:delText>(“</w:delText>
        </w:r>
        <w:r w:rsidR="000A1C50" w:rsidRPr="00C847FE" w:rsidDel="00084AB4">
          <w:rPr>
            <w:noProof/>
          </w:rPr>
          <w:delText>Astra</w:delText>
        </w:r>
        <w:r w:rsidR="000262DB" w:rsidDel="00084AB4">
          <w:rPr>
            <w:noProof/>
          </w:rPr>
          <w:delText>Z</w:delText>
        </w:r>
        <w:r w:rsidR="000A1C50" w:rsidRPr="00C847FE" w:rsidDel="00084AB4">
          <w:rPr>
            <w:noProof/>
          </w:rPr>
          <w:delText>eneca</w:delText>
        </w:r>
        <w:r w:rsidR="00EE528D" w:rsidDel="00084AB4">
          <w:rPr>
            <w:rFonts w:cs="Calibri"/>
            <w:sz w:val="24"/>
            <w:szCs w:val="24"/>
          </w:rPr>
          <w:delText>”</w:delText>
        </w:r>
        <w:r w:rsidR="00EE528D" w:rsidDel="00084AB4">
          <w:delText>)</w:delText>
        </w:r>
        <w:r w:rsidR="003A7E19" w:rsidDel="00084AB4">
          <w:delText>, the developer of the Product</w:delText>
        </w:r>
      </w:del>
      <w:ins w:id="25" w:author="Ayush Mittal" w:date="2018-12-31T14:45:00Z">
        <w:r w:rsidR="00084AB4">
          <w:t xml:space="preserve">is licensed to a number of </w:t>
        </w:r>
      </w:ins>
      <w:ins w:id="26" w:author="Ayush Mittal" w:date="2018-12-31T14:46:00Z">
        <w:r w:rsidR="00084AB4">
          <w:t>biotech</w:t>
        </w:r>
      </w:ins>
      <w:ins w:id="27" w:author="Ayush Mittal" w:date="2018-12-31T15:12:00Z">
        <w:r w:rsidR="00EB63E3">
          <w:t xml:space="preserve"> </w:t>
        </w:r>
      </w:ins>
      <w:ins w:id="28" w:author="Ayush Mittal" w:date="2018-12-31T14:46:00Z">
        <w:r w:rsidR="00084AB4">
          <w:t>and pharma</w:t>
        </w:r>
      </w:ins>
      <w:ins w:id="29" w:author="Ayush Mittal" w:date="2018-12-31T15:12:00Z">
        <w:r w:rsidR="00EB63E3">
          <w:t>ceutica</w:t>
        </w:r>
      </w:ins>
      <w:ins w:id="30" w:author="Ayush Mittal" w:date="2018-12-31T15:13:00Z">
        <w:r w:rsidR="00FF4E4E">
          <w:t>l</w:t>
        </w:r>
      </w:ins>
      <w:ins w:id="31" w:author="Ayush Mittal" w:date="2018-12-31T14:46:00Z">
        <w:r w:rsidR="00084AB4">
          <w:t xml:space="preserve"> companies</w:t>
        </w:r>
      </w:ins>
      <w:r w:rsidR="00EE528D" w:rsidRPr="00DC55BE">
        <w:t>.  Our valuation has been performed</w:t>
      </w:r>
      <w:r w:rsidR="00EE528D">
        <w:t xml:space="preserve"> </w:t>
      </w:r>
      <w:r w:rsidR="00F61CEC" w:rsidRPr="00B22F33">
        <w:t>as of</w:t>
      </w:r>
      <w:r w:rsidR="005E1468" w:rsidRPr="00B22F33">
        <w:t xml:space="preserve"> </w:t>
      </w:r>
      <w:sdt>
        <w:sdtPr>
          <w:alias w:val="Valuation Date"/>
          <w:tag w:val="Valuation Date"/>
          <w:id w:val="1975336664"/>
          <w:placeholder>
            <w:docPart w:val="D6590784DE7242FEBDB99C645D517A0C"/>
          </w:placeholder>
          <w:dataBinding w:prefixMappings="xmlns:ns0='http://schemas.microsoft.com/office/2006/coverPageProps' " w:xpath="/ns0:CoverPageProperties[1]/ns0:PublishDate[1]" w:storeItemID="{55AF091B-3C7A-41E3-B477-F2FDAA23CFDA}"/>
          <w:date w:fullDate="2018-12-31T00:00:00Z">
            <w:dateFormat w:val="MMMM d, yyyy"/>
            <w:lid w:val="en-US"/>
            <w:storeMappedDataAs w:val="dateTime"/>
            <w:calendar w:val="gregorian"/>
          </w:date>
        </w:sdtPr>
        <w:sdtContent>
          <w:r w:rsidR="00E222C1">
            <w:t>December 31, 2018</w:t>
          </w:r>
        </w:sdtContent>
      </w:sdt>
      <w:r w:rsidR="00F61CEC" w:rsidRPr="00B22F33">
        <w:t xml:space="preserve"> (the “Valuation Date”)</w:t>
      </w:r>
      <w:r w:rsidRPr="00B22F33">
        <w:t>.</w:t>
      </w:r>
      <w:r w:rsidR="00174BB6">
        <w:t xml:space="preserve">  </w:t>
      </w:r>
    </w:p>
    <w:p w14:paraId="26260898" w14:textId="77777777" w:rsidR="001778F3" w:rsidRPr="00772909" w:rsidRDefault="001778F3" w:rsidP="00B22F33"/>
    <w:p w14:paraId="1C247355" w14:textId="3CE0D69E" w:rsidR="00F61CEC" w:rsidRDefault="00B22F33" w:rsidP="00B22F33">
      <w:r>
        <w:t>This letter</w:t>
      </w:r>
      <w:r w:rsidR="00AD6AB5">
        <w:t>,</w:t>
      </w:r>
      <w:r>
        <w:t xml:space="preserve"> along with the following report, exhibits and their conclusions (jointly the </w:t>
      </w:r>
      <w:r w:rsidR="007A7B16">
        <w:t xml:space="preserve">“Valuation” or the </w:t>
      </w:r>
      <w:r>
        <w:t>“Report”)</w:t>
      </w:r>
      <w:r w:rsidR="00AD6AB5">
        <w:t>,</w:t>
      </w:r>
      <w:r>
        <w:t xml:space="preserve"> has been developed for t</w:t>
      </w:r>
      <w:r w:rsidR="005C631D" w:rsidRPr="00772909">
        <w:t xml:space="preserve">he </w:t>
      </w:r>
      <w:r w:rsidR="000A1C50" w:rsidRPr="000A1C50">
        <w:t xml:space="preserve">sole purpose of providing </w:t>
      </w:r>
      <w:r w:rsidR="007A7B16" w:rsidRPr="00772909">
        <w:t xml:space="preserve">executives at </w:t>
      </w:r>
      <w:r w:rsidR="000A1C50" w:rsidRPr="000A1C50">
        <w:t>OMERS Administration Corporation (“OMERS” or “</w:t>
      </w:r>
      <w:r w:rsidR="00F97993">
        <w:t>Management</w:t>
      </w:r>
      <w:r w:rsidR="000A1C50" w:rsidRPr="000A1C50">
        <w:t xml:space="preserve">”) </w:t>
      </w:r>
      <w:r w:rsidR="007A7B16" w:rsidRPr="00772909">
        <w:t xml:space="preserve">with value indications that will assist with </w:t>
      </w:r>
      <w:r w:rsidR="007A7B16">
        <w:t>their</w:t>
      </w:r>
      <w:r w:rsidR="007A7B16" w:rsidRPr="00772909">
        <w:t xml:space="preserve"> internal planning and tracking of specific investments made by</w:t>
      </w:r>
      <w:r w:rsidR="007A7B16">
        <w:t xml:space="preserve"> OMERS IP Healthcare Holdings Limited</w:t>
      </w:r>
      <w:r w:rsidR="00F97993">
        <w:t xml:space="preserve"> (the “Fund”)</w:t>
      </w:r>
      <w:r w:rsidR="000A1C50" w:rsidRPr="000A1C50">
        <w:t xml:space="preserve">, which is managed by </w:t>
      </w:r>
      <w:r w:rsidR="00F97993">
        <w:t>OMERS</w:t>
      </w:r>
      <w:r w:rsidR="000A1C50">
        <w:t>.</w:t>
      </w:r>
      <w:r w:rsidR="00F97993" w:rsidRPr="00F97993">
        <w:t xml:space="preserve"> </w:t>
      </w:r>
      <w:r w:rsidR="00F97993">
        <w:t xml:space="preserve">We make no representation as to the accuracy of this Valuation if it is used for any other purpose without the written consent of RNA.  </w:t>
      </w:r>
    </w:p>
    <w:p w14:paraId="5CE1C617" w14:textId="77777777" w:rsidR="0096418F" w:rsidRDefault="0096418F" w:rsidP="0096418F"/>
    <w:p w14:paraId="5C7943EF" w14:textId="6BA3A48F" w:rsidR="00613FA1" w:rsidRDefault="00613FA1" w:rsidP="0096418F">
      <w:r w:rsidRPr="00613FA1">
        <w:t xml:space="preserve">The conclusions rendered in the Report are based on methods and techniques that </w:t>
      </w:r>
      <w:r w:rsidR="00173438" w:rsidRPr="0046585C">
        <w:t>RNA consider</w:t>
      </w:r>
      <w:r w:rsidR="00173438">
        <w:t>ed</w:t>
      </w:r>
      <w:r w:rsidR="00173438" w:rsidRPr="0046585C">
        <w:t xml:space="preserve"> appropriate under the circumstances </w:t>
      </w:r>
      <w:r w:rsidRPr="00613FA1">
        <w:t>and represent the opinion of</w:t>
      </w:r>
      <w:del w:id="32" w:author="Ayush Mittal" w:date="2018-12-31T15:13:00Z">
        <w:r w:rsidR="00A60FC4" w:rsidDel="00FF4E4E">
          <w:delText xml:space="preserve"> </w:delText>
        </w:r>
      </w:del>
      <w:r w:rsidRPr="00613FA1">
        <w:t xml:space="preserve"> RNA based solely upon the information furnished by, or on behalf of, </w:t>
      </w:r>
      <w:r w:rsidR="00133AB5">
        <w:t>OMERS</w:t>
      </w:r>
      <w:r w:rsidRPr="00613FA1">
        <w:t xml:space="preserve">, the Fund, the </w:t>
      </w:r>
      <w:r w:rsidR="00133AB5">
        <w:t>Company</w:t>
      </w:r>
      <w:r w:rsidR="00133AB5" w:rsidRPr="00613FA1">
        <w:t xml:space="preserve"> </w:t>
      </w:r>
      <w:r w:rsidRPr="00613FA1">
        <w:t>and other publicly accessible sources, and said conclusions shall be considered as advisory in nature only.  If the information provided to us is inaccurate, our conclusion may be subject to change.</w:t>
      </w:r>
    </w:p>
    <w:p w14:paraId="33301106" w14:textId="77777777" w:rsidR="00613FA1" w:rsidRDefault="00613FA1" w:rsidP="0096418F"/>
    <w:p w14:paraId="5609EDEB" w14:textId="7FECE6CD" w:rsidR="00613FA1" w:rsidRDefault="00613FA1" w:rsidP="0096418F">
      <w:r w:rsidRPr="00613FA1">
        <w:t>The methods and techniques employed by RNA are consistent with those methods and techniques used by industry professionals for the valuation of s</w:t>
      </w:r>
      <w:r>
        <w:t>ecurities similar to the Subject</w:t>
      </w:r>
      <w:r w:rsidRPr="00613FA1">
        <w:t xml:space="preserve"> Interest.  No opinion, counsel or interpretation is intended in matters that require legal, regulatory, compliance, accounting, tax, insurance or other appropriate professional advice.  It is assumed that such opinions, </w:t>
      </w:r>
      <w:r w:rsidRPr="00C847FE">
        <w:rPr>
          <w:noProof/>
        </w:rPr>
        <w:t>counsel or</w:t>
      </w:r>
      <w:r w:rsidRPr="00613FA1">
        <w:t xml:space="preserve"> interpretations have been, or will be, obtained from the appropriate professional sources.  For the avoidance of doubt, it is further understood that RNA is not being retained as, nor shall it be deemed to be, a placement agent, investment banker or broker-dealer in connection with any transaction.  </w:t>
      </w:r>
    </w:p>
    <w:p w14:paraId="55F928EF" w14:textId="77777777" w:rsidR="00613FA1" w:rsidRDefault="00613FA1" w:rsidP="0096418F"/>
    <w:p w14:paraId="52A44D7D" w14:textId="6E9CBA26" w:rsidR="00F61CEC" w:rsidRDefault="00585F17" w:rsidP="000A1FFD">
      <w:pPr>
        <w:keepNext/>
      </w:pPr>
      <w:r w:rsidRPr="00585F17">
        <w:lastRenderedPageBreak/>
        <w:t>Based upon the information and financial data provided and Management representations, as well as the calculations performed, the concluded range of valuation indicatio</w:t>
      </w:r>
      <w:r>
        <w:t>ns of the Subject</w:t>
      </w:r>
      <w:r w:rsidRPr="00585F17">
        <w:t xml:space="preserve"> Interest </w:t>
      </w:r>
      <w:r w:rsidR="00F61CEC" w:rsidRPr="00772909">
        <w:t xml:space="preserve">as of </w:t>
      </w:r>
      <w:sdt>
        <w:sdtPr>
          <w:rPr>
            <w:noProof/>
          </w:rPr>
          <w:alias w:val="Valuation Date"/>
          <w:tag w:val="Valuation Date"/>
          <w:id w:val="-1127923418"/>
          <w:placeholder>
            <w:docPart w:val="7D7A876B801546968422F031F6AF570A"/>
          </w:placeholder>
          <w:dataBinding w:prefixMappings="xmlns:ns0='http://schemas.microsoft.com/office/2006/coverPageProps' " w:xpath="/ns0:CoverPageProperties[1]/ns0:PublishDate[1]" w:storeItemID="{55AF091B-3C7A-41E3-B477-F2FDAA23CFDA}"/>
          <w:date w:fullDate="2018-12-31T00:00:00Z">
            <w:dateFormat w:val="MMMM d, yyyy"/>
            <w:lid w:val="en-US"/>
            <w:storeMappedDataAs w:val="dateTime"/>
            <w:calendar w:val="gregorian"/>
          </w:date>
        </w:sdtPr>
        <w:sdtContent>
          <w:r w:rsidR="00DB6997">
            <w:rPr>
              <w:noProof/>
            </w:rPr>
            <w:t>December 31, 2018</w:t>
          </w:r>
        </w:sdtContent>
      </w:sdt>
      <w:r w:rsidR="00F61CEC" w:rsidRPr="00772909">
        <w:t xml:space="preserve"> is:</w:t>
      </w:r>
    </w:p>
    <w:p w14:paraId="043D8723" w14:textId="77777777" w:rsidR="003A3D67" w:rsidRPr="008C0975" w:rsidRDefault="003A3D67" w:rsidP="000A1FFD">
      <w:pPr>
        <w:keepNext/>
      </w:pPr>
    </w:p>
    <w:p w14:paraId="4775EB35" w14:textId="5BB5C2D8" w:rsidR="003A3D67" w:rsidRPr="00861274" w:rsidRDefault="003A3D67" w:rsidP="000A1FFD">
      <w:pPr>
        <w:pStyle w:val="NormalConclusion"/>
        <w:keepNext/>
      </w:pPr>
      <w:bookmarkStart w:id="33" w:name="OLE_LINK1"/>
      <w:bookmarkStart w:id="34" w:name="OLE_LINK2"/>
      <w:bookmarkStart w:id="35" w:name="_Hlk436940625"/>
      <w:r w:rsidRPr="00861274">
        <w:t>$</w:t>
      </w:r>
      <w:del w:id="36" w:author="Ayush Mittal" w:date="2018-12-31T15:15:00Z">
        <w:r w:rsidR="00385A0C" w:rsidDel="00FF4E4E">
          <w:delText>6</w:delText>
        </w:r>
        <w:r w:rsidR="00C12793" w:rsidDel="00FF4E4E">
          <w:delText>4</w:delText>
        </w:r>
      </w:del>
      <w:ins w:id="37" w:author="Ayush Mittal" w:date="2018-12-31T15:15:00Z">
        <w:r w:rsidR="00FF4E4E">
          <w:t>3</w:t>
        </w:r>
      </w:ins>
      <w:ins w:id="38" w:author="Ayush Mittal" w:date="2018-12-31T15:18:00Z">
        <w:r w:rsidR="00FF4E4E">
          <w:t>5</w:t>
        </w:r>
      </w:ins>
      <w:ins w:id="39" w:author="Ayush Mittal" w:date="2018-12-31T15:15:00Z">
        <w:r w:rsidR="00FF4E4E">
          <w:t>,</w:t>
        </w:r>
      </w:ins>
      <w:ins w:id="40" w:author="Ayush Mittal" w:date="2018-12-31T15:19:00Z">
        <w:r w:rsidR="00FF4E4E">
          <w:t>310</w:t>
        </w:r>
      </w:ins>
      <w:ins w:id="41" w:author="Ayush Mittal" w:date="2018-12-31T15:15:00Z">
        <w:r w:rsidR="00FF4E4E">
          <w:t>,</w:t>
        </w:r>
      </w:ins>
      <w:ins w:id="42" w:author="Ayush Mittal" w:date="2018-12-31T15:16:00Z">
        <w:r w:rsidR="00FF4E4E">
          <w:t>000</w:t>
        </w:r>
      </w:ins>
      <w:del w:id="43" w:author="Ayush Mittal" w:date="2018-12-31T15:15:00Z">
        <w:r w:rsidR="00C12793" w:rsidRPr="00861274" w:rsidDel="00FF4E4E">
          <w:delText>,</w:delText>
        </w:r>
        <w:r w:rsidR="00C12793" w:rsidDel="00FF4E4E">
          <w:delText>5</w:delText>
        </w:r>
        <w:r w:rsidR="00C90D3C" w:rsidRPr="00861274" w:rsidDel="00FF4E4E">
          <w:delText>00</w:delText>
        </w:r>
      </w:del>
      <w:r w:rsidR="00C90D3C" w:rsidRPr="00861274">
        <w:t>,000</w:t>
      </w:r>
      <w:r w:rsidR="00EF3FFB" w:rsidRPr="00314B02">
        <w:t xml:space="preserve"> (rounded)</w:t>
      </w:r>
      <w:bookmarkEnd w:id="33"/>
    </w:p>
    <w:p w14:paraId="11CD3184" w14:textId="1CF865DC" w:rsidR="003A3D67" w:rsidRPr="00B22F33" w:rsidRDefault="0054233C" w:rsidP="000A1FFD">
      <w:pPr>
        <w:pStyle w:val="NormalConclusion"/>
        <w:keepNext/>
      </w:pPr>
      <w:r w:rsidRPr="00861274">
        <w:t>(</w:t>
      </w:r>
      <w:ins w:id="44" w:author="Ayush Mittal" w:date="2018-12-31T15:20:00Z">
        <w:r w:rsidR="00FF4E4E">
          <w:t>THIRTY-FIVE</w:t>
        </w:r>
      </w:ins>
      <w:ins w:id="45" w:author="Ayush Mittal" w:date="2018-12-31T15:18:00Z">
        <w:r w:rsidR="00FF4E4E">
          <w:t xml:space="preserve"> </w:t>
        </w:r>
      </w:ins>
      <w:ins w:id="46" w:author="Ayush Mittal" w:date="2018-12-31T15:15:00Z">
        <w:r w:rsidR="00FF4E4E">
          <w:t xml:space="preserve">BILLION </w:t>
        </w:r>
      </w:ins>
      <w:del w:id="47" w:author="Ayush Mittal" w:date="2018-12-31T15:15:00Z">
        <w:r w:rsidR="00385A0C" w:rsidRPr="00C847FE" w:rsidDel="00FF4E4E">
          <w:rPr>
            <w:noProof/>
          </w:rPr>
          <w:delText>SIX</w:delText>
        </w:r>
        <w:r w:rsidR="00A86E34" w:rsidRPr="00C847FE" w:rsidDel="00FF4E4E">
          <w:rPr>
            <w:noProof/>
          </w:rPr>
          <w:delText>TY</w:delText>
        </w:r>
        <w:r w:rsidR="000262DB" w:rsidDel="00FF4E4E">
          <w:rPr>
            <w:noProof/>
          </w:rPr>
          <w:delText>-</w:delText>
        </w:r>
        <w:r w:rsidR="00C12793" w:rsidRPr="00C847FE" w:rsidDel="00FF4E4E">
          <w:rPr>
            <w:noProof/>
          </w:rPr>
          <w:delText>FOUR</w:delText>
        </w:r>
        <w:r w:rsidR="00F2346B" w:rsidRPr="00861274" w:rsidDel="00FF4E4E">
          <w:delText xml:space="preserve"> </w:delText>
        </w:r>
      </w:del>
      <w:ins w:id="48" w:author="Ayush Mittal" w:date="2018-12-31T15:18:00Z">
        <w:r w:rsidR="00FF4E4E">
          <w:rPr>
            <w:noProof/>
          </w:rPr>
          <w:t>THREE</w:t>
        </w:r>
      </w:ins>
      <w:ins w:id="49" w:author="Ayush Mittal" w:date="2018-12-31T15:15:00Z">
        <w:r w:rsidR="00FF4E4E">
          <w:rPr>
            <w:noProof/>
          </w:rPr>
          <w:t xml:space="preserve"> HUNDRED </w:t>
        </w:r>
      </w:ins>
      <w:ins w:id="50" w:author="Ayush Mittal" w:date="2018-12-31T15:18:00Z">
        <w:r w:rsidR="00FF4E4E">
          <w:rPr>
            <w:noProof/>
          </w:rPr>
          <w:t>TEN</w:t>
        </w:r>
      </w:ins>
      <w:ins w:id="51" w:author="Ayush Mittal" w:date="2018-12-31T15:16:00Z">
        <w:r w:rsidR="00FF4E4E">
          <w:rPr>
            <w:noProof/>
          </w:rPr>
          <w:t xml:space="preserve"> </w:t>
        </w:r>
      </w:ins>
      <w:r w:rsidR="00F2346B" w:rsidRPr="00861274">
        <w:t>MILLION</w:t>
      </w:r>
      <w:r w:rsidR="00E17979" w:rsidRPr="00861274">
        <w:t xml:space="preserve"> </w:t>
      </w:r>
      <w:del w:id="52" w:author="Ayush Mittal" w:date="2018-12-31T15:16:00Z">
        <w:r w:rsidR="00C12793" w:rsidDel="00FF4E4E">
          <w:delText>FIVE</w:delText>
        </w:r>
        <w:r w:rsidR="00E17979" w:rsidRPr="00861274" w:rsidDel="00FF4E4E">
          <w:delText xml:space="preserve"> </w:delText>
        </w:r>
      </w:del>
      <w:del w:id="53" w:author="Ayush Mittal" w:date="2018-12-31T15:17:00Z">
        <w:r w:rsidR="00E17979" w:rsidRPr="00861274" w:rsidDel="00FF4E4E">
          <w:delText>HUNDRED THOUSAND</w:delText>
        </w:r>
        <w:r w:rsidR="00F2346B" w:rsidRPr="00861274" w:rsidDel="00FF4E4E">
          <w:delText xml:space="preserve"> </w:delText>
        </w:r>
      </w:del>
      <w:r w:rsidR="003A3D67" w:rsidRPr="00861274">
        <w:t>DOLLARS</w:t>
      </w:r>
      <w:r w:rsidRPr="00A36B5A">
        <w:t>)</w:t>
      </w:r>
      <w:bookmarkEnd w:id="34"/>
    </w:p>
    <w:bookmarkEnd w:id="35"/>
    <w:p w14:paraId="07F13F97" w14:textId="77777777" w:rsidR="00E27807" w:rsidRPr="00772909" w:rsidRDefault="00E27807"/>
    <w:p w14:paraId="4D2144E5" w14:textId="77777777" w:rsidR="00F61CEC" w:rsidRPr="008C0975" w:rsidRDefault="00F61CEC">
      <w:r w:rsidRPr="008C0975">
        <w:t xml:space="preserve">The conclusions and opinions expressed in this letter and the accompanying report are contingent upon the qualifying factors set forth in the </w:t>
      </w:r>
      <w:r w:rsidRPr="0090181F">
        <w:rPr>
          <w:i/>
        </w:rPr>
        <w:t>Statement of Limiting Conditions</w:t>
      </w:r>
      <w:r w:rsidRPr="00772909">
        <w:t xml:space="preserve"> attached.</w:t>
      </w:r>
      <w:r w:rsidR="00174BB6">
        <w:t xml:space="preserve">  </w:t>
      </w:r>
    </w:p>
    <w:p w14:paraId="105CD225" w14:textId="77777777" w:rsidR="003A3D67" w:rsidRPr="008C0975" w:rsidRDefault="003A3D67"/>
    <w:p w14:paraId="53F69DD2" w14:textId="77777777" w:rsidR="00F61CEC" w:rsidRPr="00772909" w:rsidRDefault="00F61CEC">
      <w:r w:rsidRPr="00772909">
        <w:t xml:space="preserve">If you have any questions concerning this </w:t>
      </w:r>
      <w:r w:rsidR="00C51E7E">
        <w:t>R</w:t>
      </w:r>
      <w:r w:rsidRPr="00772909">
        <w:t>epo</w:t>
      </w:r>
      <w:r w:rsidR="003A3D67" w:rsidRPr="00772909">
        <w:t xml:space="preserve">rt, please contact me at </w:t>
      </w:r>
      <w:r w:rsidR="00B542AD">
        <w:t>(</w:t>
      </w:r>
      <w:r w:rsidR="003A3D67" w:rsidRPr="00772909">
        <w:t>925</w:t>
      </w:r>
      <w:r w:rsidR="00B542AD">
        <w:t xml:space="preserve">) </w:t>
      </w:r>
      <w:r w:rsidR="003A3D67" w:rsidRPr="00772909">
        <w:t>940</w:t>
      </w:r>
      <w:r w:rsidR="00B542AD">
        <w:t>-</w:t>
      </w:r>
      <w:r w:rsidR="003A3D67" w:rsidRPr="00772909">
        <w:t>02</w:t>
      </w:r>
      <w:r w:rsidR="00A36B5A">
        <w:t>20</w:t>
      </w:r>
      <w:r w:rsidRPr="00772909">
        <w:t>.</w:t>
      </w:r>
      <w:r w:rsidR="00174BB6">
        <w:t xml:space="preserve">  </w:t>
      </w:r>
    </w:p>
    <w:p w14:paraId="37116CF6" w14:textId="77777777" w:rsidR="003A3D67" w:rsidRDefault="003A3D67"/>
    <w:p w14:paraId="328DF3E2" w14:textId="77777777" w:rsidR="0017362F" w:rsidRPr="00772909" w:rsidRDefault="0017362F"/>
    <w:p w14:paraId="0AD1E8C4" w14:textId="77777777" w:rsidR="00F61CEC" w:rsidRPr="00772909" w:rsidRDefault="00F61CEC">
      <w:r w:rsidRPr="00772909">
        <w:t>Sincerely,</w:t>
      </w:r>
      <w:r w:rsidR="00B542AD">
        <w:t xml:space="preserve"> </w:t>
      </w:r>
    </w:p>
    <w:p w14:paraId="31DB5B81" w14:textId="77777777" w:rsidR="00F61CEC" w:rsidRDefault="00F61CEC"/>
    <w:p w14:paraId="47523576" w14:textId="77777777" w:rsidR="00186F95" w:rsidRPr="0090181F" w:rsidRDefault="00186F95">
      <w:pPr>
        <w:rPr>
          <w:b/>
        </w:rPr>
      </w:pPr>
      <w:r w:rsidRPr="0090181F">
        <w:rPr>
          <w:b/>
        </w:rPr>
        <w:t>RNA CAPITAL ADVISORS</w:t>
      </w:r>
    </w:p>
    <w:p w14:paraId="37D9C24A" w14:textId="77777777" w:rsidR="006D5500" w:rsidRDefault="006D5500">
      <w:pPr>
        <w:rPr>
          <w:u w:val="single"/>
        </w:rPr>
      </w:pPr>
    </w:p>
    <w:p w14:paraId="37FF633B" w14:textId="77777777" w:rsidR="00723394" w:rsidRDefault="00723394" w:rsidP="00E222C1"/>
    <w:p w14:paraId="5B8E99CF" w14:textId="77777777" w:rsidR="006D5500" w:rsidRPr="000A1FFD" w:rsidRDefault="006D5500" w:rsidP="006D5500">
      <w:pPr>
        <w:pStyle w:val="RNABodyCopy"/>
        <w:rPr>
          <w:rFonts w:ascii="Times New Roman" w:hAnsi="Times New Roman"/>
          <w:color w:val="808080" w:themeColor="background1" w:themeShade="80"/>
          <w:sz w:val="30"/>
          <w:szCs w:val="30"/>
        </w:rPr>
      </w:pPr>
      <w:r w:rsidRPr="000A1FFD">
        <w:rPr>
          <w:rFonts w:ascii="Times New Roman" w:hAnsi="Times New Roman"/>
          <w:color w:val="808080" w:themeColor="background1" w:themeShade="80"/>
          <w:sz w:val="30"/>
          <w:szCs w:val="30"/>
        </w:rPr>
        <w:t>DRAFT</w:t>
      </w:r>
    </w:p>
    <w:p w14:paraId="08AF9011" w14:textId="77777777" w:rsidR="006D5500" w:rsidRDefault="006D5500" w:rsidP="00B96D1A">
      <w:pPr>
        <w:pStyle w:val="RNABodyCopy"/>
        <w:rPr>
          <w:i/>
          <w:sz w:val="30"/>
          <w:szCs w:val="30"/>
        </w:rPr>
      </w:pPr>
    </w:p>
    <w:p w14:paraId="523684F0" w14:textId="77777777" w:rsidR="00347898" w:rsidRDefault="00347898">
      <w:pPr>
        <w:rPr>
          <w:u w:val="single"/>
        </w:rPr>
      </w:pPr>
    </w:p>
    <w:p w14:paraId="1096BDD6" w14:textId="77777777" w:rsidR="00186F95" w:rsidRPr="0090181F" w:rsidRDefault="00186F95">
      <w:pPr>
        <w:rPr>
          <w:u w:val="single"/>
        </w:rPr>
      </w:pPr>
      <w:r w:rsidRPr="0090181F">
        <w:rPr>
          <w:u w:val="single"/>
        </w:rPr>
        <w:t xml:space="preserve">Primary </w:t>
      </w:r>
      <w:r w:rsidR="0012361C">
        <w:rPr>
          <w:u w:val="single"/>
        </w:rPr>
        <w:t>Valuation Analyst</w:t>
      </w:r>
    </w:p>
    <w:p w14:paraId="01FD7BA2" w14:textId="77777777" w:rsidR="00F61CEC" w:rsidRPr="00772909" w:rsidRDefault="00F61CEC">
      <w:r w:rsidRPr="00772909">
        <w:t>Samuel Renwick, CFA</w:t>
      </w:r>
    </w:p>
    <w:p w14:paraId="747CB4DD" w14:textId="77777777" w:rsidR="00E55411" w:rsidRDefault="00E55411"/>
    <w:p w14:paraId="6F337945" w14:textId="77777777" w:rsidR="002706F6" w:rsidRPr="0090181F" w:rsidRDefault="002706F6">
      <w:pPr>
        <w:rPr>
          <w:u w:val="single"/>
        </w:rPr>
      </w:pPr>
      <w:r w:rsidRPr="0090181F">
        <w:rPr>
          <w:u w:val="single"/>
        </w:rPr>
        <w:t xml:space="preserve">Contributing </w:t>
      </w:r>
      <w:r w:rsidR="0012361C">
        <w:rPr>
          <w:u w:val="single"/>
        </w:rPr>
        <w:t>Valuation Analyst</w:t>
      </w:r>
    </w:p>
    <w:p w14:paraId="24C04E12" w14:textId="77777777" w:rsidR="002706F6" w:rsidRDefault="002706F6">
      <w:r>
        <w:t>Kayvon Namvar</w:t>
      </w:r>
    </w:p>
    <w:p w14:paraId="007FC1B7" w14:textId="77777777" w:rsidR="00EB75E8" w:rsidRPr="0090181F" w:rsidRDefault="00E55411" w:rsidP="00813513">
      <w:pPr>
        <w:pStyle w:val="Heading1"/>
        <w:spacing w:line="240" w:lineRule="auto"/>
      </w:pPr>
      <w:r w:rsidRPr="0090181F">
        <w:rPr>
          <w:rFonts w:ascii="Imprint MT Shadow" w:hAnsi="Imprint MT Shadow"/>
        </w:rPr>
        <w:br w:type="page"/>
      </w:r>
    </w:p>
    <w:sdt>
      <w:sdtPr>
        <w:rPr>
          <w:smallCaps w:val="0"/>
          <w:color w:val="auto"/>
          <w:sz w:val="22"/>
          <w:szCs w:val="22"/>
          <w:lang w:bidi="ar-SA"/>
        </w:rPr>
        <w:id w:val="-1237309746"/>
        <w:docPartObj>
          <w:docPartGallery w:val="Table of Contents"/>
          <w:docPartUnique/>
        </w:docPartObj>
      </w:sdtPr>
      <w:sdtEndPr>
        <w:rPr>
          <w:b/>
          <w:bCs/>
          <w:noProof/>
        </w:rPr>
      </w:sdtEndPr>
      <w:sdtContent>
        <w:p w14:paraId="40372D4C" w14:textId="77777777" w:rsidR="005A5C84" w:rsidRDefault="005A5C84">
          <w:pPr>
            <w:pStyle w:val="TOCHeading"/>
          </w:pPr>
          <w:r>
            <w:t>Table of Contents</w:t>
          </w:r>
        </w:p>
        <w:p w14:paraId="1FD18FB5" w14:textId="77777777" w:rsidR="00DF3946" w:rsidRDefault="005A5C84">
          <w:pPr>
            <w:pStyle w:val="TOC1"/>
            <w:rPr>
              <w:rFonts w:asciiTheme="minorHAnsi" w:eastAsiaTheme="minorEastAsia" w:hAnsiTheme="minorHAnsi" w:cstheme="minorBidi"/>
              <w:b w:val="0"/>
              <w:bCs w:val="0"/>
              <w:caps w:val="0"/>
              <w:noProof/>
              <w:sz w:val="22"/>
              <w:szCs w:val="22"/>
            </w:rPr>
          </w:pPr>
          <w:r w:rsidRPr="00B010C2">
            <w:rPr>
              <w:rFonts w:cs="Times New Roman"/>
            </w:rPr>
            <w:fldChar w:fldCharType="begin"/>
          </w:r>
          <w:r w:rsidRPr="0048242F">
            <w:rPr>
              <w:rFonts w:cs="Times New Roman"/>
            </w:rPr>
            <w:instrText xml:space="preserve"> TOC \o "1-3" \h \z \u </w:instrText>
          </w:r>
          <w:r w:rsidRPr="00B010C2">
            <w:rPr>
              <w:rFonts w:cs="Times New Roman"/>
            </w:rPr>
            <w:fldChar w:fldCharType="separate"/>
          </w:r>
          <w:hyperlink w:anchor="_Toc533665872" w:history="1">
            <w:r w:rsidR="00DF3946" w:rsidRPr="008B550D">
              <w:rPr>
                <w:rStyle w:val="Hyperlink"/>
                <w:noProof/>
              </w:rPr>
              <w:t>Table of Figures</w:t>
            </w:r>
            <w:r w:rsidR="00DF3946">
              <w:rPr>
                <w:noProof/>
                <w:webHidden/>
              </w:rPr>
              <w:tab/>
            </w:r>
            <w:r w:rsidR="00DF3946">
              <w:rPr>
                <w:noProof/>
                <w:webHidden/>
              </w:rPr>
              <w:fldChar w:fldCharType="begin"/>
            </w:r>
            <w:r w:rsidR="00DF3946">
              <w:rPr>
                <w:noProof/>
                <w:webHidden/>
              </w:rPr>
              <w:instrText xml:space="preserve"> PAGEREF _Toc533665872 \h </w:instrText>
            </w:r>
            <w:r w:rsidR="00DF3946">
              <w:rPr>
                <w:noProof/>
                <w:webHidden/>
              </w:rPr>
            </w:r>
            <w:r w:rsidR="00DF3946">
              <w:rPr>
                <w:noProof/>
                <w:webHidden/>
              </w:rPr>
              <w:fldChar w:fldCharType="separate"/>
            </w:r>
            <w:r w:rsidR="00DF3946">
              <w:rPr>
                <w:noProof/>
                <w:webHidden/>
              </w:rPr>
              <w:t>4</w:t>
            </w:r>
            <w:r w:rsidR="00DF3946">
              <w:rPr>
                <w:noProof/>
                <w:webHidden/>
              </w:rPr>
              <w:fldChar w:fldCharType="end"/>
            </w:r>
          </w:hyperlink>
        </w:p>
        <w:p w14:paraId="4582E28D" w14:textId="77777777" w:rsidR="00DF3946" w:rsidRDefault="00B6155B">
          <w:pPr>
            <w:pStyle w:val="TOC1"/>
            <w:rPr>
              <w:rFonts w:asciiTheme="minorHAnsi" w:eastAsiaTheme="minorEastAsia" w:hAnsiTheme="minorHAnsi" w:cstheme="minorBidi"/>
              <w:b w:val="0"/>
              <w:bCs w:val="0"/>
              <w:caps w:val="0"/>
              <w:noProof/>
              <w:sz w:val="22"/>
              <w:szCs w:val="22"/>
            </w:rPr>
          </w:pPr>
          <w:hyperlink w:anchor="_Toc533665873" w:history="1">
            <w:r w:rsidR="00DF3946" w:rsidRPr="008B550D">
              <w:rPr>
                <w:rStyle w:val="Hyperlink"/>
                <w:noProof/>
              </w:rPr>
              <w:t>Engagement Summary</w:t>
            </w:r>
            <w:r w:rsidR="00DF3946">
              <w:rPr>
                <w:noProof/>
                <w:webHidden/>
              </w:rPr>
              <w:tab/>
            </w:r>
            <w:r w:rsidR="00DF3946">
              <w:rPr>
                <w:noProof/>
                <w:webHidden/>
              </w:rPr>
              <w:fldChar w:fldCharType="begin"/>
            </w:r>
            <w:r w:rsidR="00DF3946">
              <w:rPr>
                <w:noProof/>
                <w:webHidden/>
              </w:rPr>
              <w:instrText xml:space="preserve"> PAGEREF _Toc533665873 \h </w:instrText>
            </w:r>
            <w:r w:rsidR="00DF3946">
              <w:rPr>
                <w:noProof/>
                <w:webHidden/>
              </w:rPr>
            </w:r>
            <w:r w:rsidR="00DF3946">
              <w:rPr>
                <w:noProof/>
                <w:webHidden/>
              </w:rPr>
              <w:fldChar w:fldCharType="separate"/>
            </w:r>
            <w:r w:rsidR="00DF3946">
              <w:rPr>
                <w:noProof/>
                <w:webHidden/>
              </w:rPr>
              <w:t>5</w:t>
            </w:r>
            <w:r w:rsidR="00DF3946">
              <w:rPr>
                <w:noProof/>
                <w:webHidden/>
              </w:rPr>
              <w:fldChar w:fldCharType="end"/>
            </w:r>
          </w:hyperlink>
        </w:p>
        <w:p w14:paraId="493A2638" w14:textId="77777777" w:rsidR="00DF3946" w:rsidRDefault="00B6155B">
          <w:pPr>
            <w:pStyle w:val="TOC2"/>
            <w:rPr>
              <w:rFonts w:asciiTheme="minorHAnsi" w:eastAsiaTheme="minorEastAsia" w:hAnsiTheme="minorHAnsi" w:cstheme="minorBidi"/>
              <w:smallCaps w:val="0"/>
              <w:noProof/>
              <w:sz w:val="22"/>
              <w:szCs w:val="22"/>
            </w:rPr>
          </w:pPr>
          <w:hyperlink w:anchor="_Toc533665874" w:history="1">
            <w:r w:rsidR="00DF3946" w:rsidRPr="008B550D">
              <w:rPr>
                <w:rStyle w:val="Hyperlink"/>
                <w:noProof/>
              </w:rPr>
              <w:t>Executive Summary</w:t>
            </w:r>
            <w:r w:rsidR="00DF3946">
              <w:rPr>
                <w:noProof/>
                <w:webHidden/>
              </w:rPr>
              <w:tab/>
            </w:r>
            <w:r w:rsidR="00DF3946">
              <w:rPr>
                <w:noProof/>
                <w:webHidden/>
              </w:rPr>
              <w:fldChar w:fldCharType="begin"/>
            </w:r>
            <w:r w:rsidR="00DF3946">
              <w:rPr>
                <w:noProof/>
                <w:webHidden/>
              </w:rPr>
              <w:instrText xml:space="preserve"> PAGEREF _Toc533665874 \h </w:instrText>
            </w:r>
            <w:r w:rsidR="00DF3946">
              <w:rPr>
                <w:noProof/>
                <w:webHidden/>
              </w:rPr>
            </w:r>
            <w:r w:rsidR="00DF3946">
              <w:rPr>
                <w:noProof/>
                <w:webHidden/>
              </w:rPr>
              <w:fldChar w:fldCharType="separate"/>
            </w:r>
            <w:r w:rsidR="00DF3946">
              <w:rPr>
                <w:noProof/>
                <w:webHidden/>
              </w:rPr>
              <w:t>5</w:t>
            </w:r>
            <w:r w:rsidR="00DF3946">
              <w:rPr>
                <w:noProof/>
                <w:webHidden/>
              </w:rPr>
              <w:fldChar w:fldCharType="end"/>
            </w:r>
          </w:hyperlink>
        </w:p>
        <w:p w14:paraId="56D91ADE" w14:textId="77777777" w:rsidR="00DF3946" w:rsidRDefault="00B6155B">
          <w:pPr>
            <w:pStyle w:val="TOC2"/>
            <w:rPr>
              <w:rFonts w:asciiTheme="minorHAnsi" w:eastAsiaTheme="minorEastAsia" w:hAnsiTheme="minorHAnsi" w:cstheme="minorBidi"/>
              <w:smallCaps w:val="0"/>
              <w:noProof/>
              <w:sz w:val="22"/>
              <w:szCs w:val="22"/>
            </w:rPr>
          </w:pPr>
          <w:hyperlink w:anchor="_Toc533665875" w:history="1">
            <w:r w:rsidR="00DF3946" w:rsidRPr="008B550D">
              <w:rPr>
                <w:rStyle w:val="Hyperlink"/>
                <w:noProof/>
              </w:rPr>
              <w:t>Standard of Value</w:t>
            </w:r>
            <w:r w:rsidR="00DF3946">
              <w:rPr>
                <w:noProof/>
                <w:webHidden/>
              </w:rPr>
              <w:tab/>
            </w:r>
            <w:r w:rsidR="00DF3946">
              <w:rPr>
                <w:noProof/>
                <w:webHidden/>
              </w:rPr>
              <w:fldChar w:fldCharType="begin"/>
            </w:r>
            <w:r w:rsidR="00DF3946">
              <w:rPr>
                <w:noProof/>
                <w:webHidden/>
              </w:rPr>
              <w:instrText xml:space="preserve"> PAGEREF _Toc533665875 \h </w:instrText>
            </w:r>
            <w:r w:rsidR="00DF3946">
              <w:rPr>
                <w:noProof/>
                <w:webHidden/>
              </w:rPr>
            </w:r>
            <w:r w:rsidR="00DF3946">
              <w:rPr>
                <w:noProof/>
                <w:webHidden/>
              </w:rPr>
              <w:fldChar w:fldCharType="separate"/>
            </w:r>
            <w:r w:rsidR="00DF3946">
              <w:rPr>
                <w:noProof/>
                <w:webHidden/>
              </w:rPr>
              <w:t>5</w:t>
            </w:r>
            <w:r w:rsidR="00DF3946">
              <w:rPr>
                <w:noProof/>
                <w:webHidden/>
              </w:rPr>
              <w:fldChar w:fldCharType="end"/>
            </w:r>
          </w:hyperlink>
        </w:p>
        <w:p w14:paraId="61E89F65" w14:textId="77777777" w:rsidR="00DF3946" w:rsidRDefault="00B6155B">
          <w:pPr>
            <w:pStyle w:val="TOC2"/>
            <w:rPr>
              <w:rFonts w:asciiTheme="minorHAnsi" w:eastAsiaTheme="minorEastAsia" w:hAnsiTheme="minorHAnsi" w:cstheme="minorBidi"/>
              <w:smallCaps w:val="0"/>
              <w:noProof/>
              <w:sz w:val="22"/>
              <w:szCs w:val="22"/>
            </w:rPr>
          </w:pPr>
          <w:hyperlink w:anchor="_Toc533665876" w:history="1">
            <w:r w:rsidR="00DF3946" w:rsidRPr="008B550D">
              <w:rPr>
                <w:rStyle w:val="Hyperlink"/>
                <w:noProof/>
              </w:rPr>
              <w:t>Scope</w:t>
            </w:r>
            <w:r w:rsidR="00DF3946">
              <w:rPr>
                <w:noProof/>
                <w:webHidden/>
              </w:rPr>
              <w:tab/>
            </w:r>
            <w:r w:rsidR="00DF3946">
              <w:rPr>
                <w:noProof/>
                <w:webHidden/>
              </w:rPr>
              <w:fldChar w:fldCharType="begin"/>
            </w:r>
            <w:r w:rsidR="00DF3946">
              <w:rPr>
                <w:noProof/>
                <w:webHidden/>
              </w:rPr>
              <w:instrText xml:space="preserve"> PAGEREF _Toc533665876 \h </w:instrText>
            </w:r>
            <w:r w:rsidR="00DF3946">
              <w:rPr>
                <w:noProof/>
                <w:webHidden/>
              </w:rPr>
            </w:r>
            <w:r w:rsidR="00DF3946">
              <w:rPr>
                <w:noProof/>
                <w:webHidden/>
              </w:rPr>
              <w:fldChar w:fldCharType="separate"/>
            </w:r>
            <w:r w:rsidR="00DF3946">
              <w:rPr>
                <w:noProof/>
                <w:webHidden/>
              </w:rPr>
              <w:t>6</w:t>
            </w:r>
            <w:r w:rsidR="00DF3946">
              <w:rPr>
                <w:noProof/>
                <w:webHidden/>
              </w:rPr>
              <w:fldChar w:fldCharType="end"/>
            </w:r>
          </w:hyperlink>
        </w:p>
        <w:p w14:paraId="3437E359" w14:textId="77777777" w:rsidR="00DF3946" w:rsidRDefault="00B6155B">
          <w:pPr>
            <w:pStyle w:val="TOC2"/>
            <w:rPr>
              <w:rFonts w:asciiTheme="minorHAnsi" w:eastAsiaTheme="minorEastAsia" w:hAnsiTheme="minorHAnsi" w:cstheme="minorBidi"/>
              <w:smallCaps w:val="0"/>
              <w:noProof/>
              <w:sz w:val="22"/>
              <w:szCs w:val="22"/>
            </w:rPr>
          </w:pPr>
          <w:hyperlink w:anchor="_Toc533665877" w:history="1">
            <w:r w:rsidR="00DF3946" w:rsidRPr="008B550D">
              <w:rPr>
                <w:rStyle w:val="Hyperlink"/>
                <w:noProof/>
              </w:rPr>
              <w:t>Key Definitions</w:t>
            </w:r>
            <w:r w:rsidR="00DF3946">
              <w:rPr>
                <w:noProof/>
                <w:webHidden/>
              </w:rPr>
              <w:tab/>
            </w:r>
            <w:r w:rsidR="00DF3946">
              <w:rPr>
                <w:noProof/>
                <w:webHidden/>
              </w:rPr>
              <w:fldChar w:fldCharType="begin"/>
            </w:r>
            <w:r w:rsidR="00DF3946">
              <w:rPr>
                <w:noProof/>
                <w:webHidden/>
              </w:rPr>
              <w:instrText xml:space="preserve"> PAGEREF _Toc533665877 \h </w:instrText>
            </w:r>
            <w:r w:rsidR="00DF3946">
              <w:rPr>
                <w:noProof/>
                <w:webHidden/>
              </w:rPr>
            </w:r>
            <w:r w:rsidR="00DF3946">
              <w:rPr>
                <w:noProof/>
                <w:webHidden/>
              </w:rPr>
              <w:fldChar w:fldCharType="separate"/>
            </w:r>
            <w:r w:rsidR="00DF3946">
              <w:rPr>
                <w:noProof/>
                <w:webHidden/>
              </w:rPr>
              <w:t>7</w:t>
            </w:r>
            <w:r w:rsidR="00DF3946">
              <w:rPr>
                <w:noProof/>
                <w:webHidden/>
              </w:rPr>
              <w:fldChar w:fldCharType="end"/>
            </w:r>
          </w:hyperlink>
        </w:p>
        <w:p w14:paraId="5F199842" w14:textId="77777777" w:rsidR="00DF3946" w:rsidRDefault="00B6155B">
          <w:pPr>
            <w:pStyle w:val="TOC1"/>
            <w:rPr>
              <w:rFonts w:asciiTheme="minorHAnsi" w:eastAsiaTheme="minorEastAsia" w:hAnsiTheme="minorHAnsi" w:cstheme="minorBidi"/>
              <w:b w:val="0"/>
              <w:bCs w:val="0"/>
              <w:caps w:val="0"/>
              <w:noProof/>
              <w:sz w:val="22"/>
              <w:szCs w:val="22"/>
            </w:rPr>
          </w:pPr>
          <w:hyperlink w:anchor="_Toc533665878" w:history="1">
            <w:r w:rsidR="00DF3946" w:rsidRPr="008B550D">
              <w:rPr>
                <w:rStyle w:val="Hyperlink"/>
                <w:noProof/>
              </w:rPr>
              <w:t>Investment Overview</w:t>
            </w:r>
            <w:r w:rsidR="00DF3946">
              <w:rPr>
                <w:noProof/>
                <w:webHidden/>
              </w:rPr>
              <w:tab/>
            </w:r>
            <w:r w:rsidR="00DF3946">
              <w:rPr>
                <w:noProof/>
                <w:webHidden/>
              </w:rPr>
              <w:fldChar w:fldCharType="begin"/>
            </w:r>
            <w:r w:rsidR="00DF3946">
              <w:rPr>
                <w:noProof/>
                <w:webHidden/>
              </w:rPr>
              <w:instrText xml:space="preserve"> PAGEREF _Toc533665878 \h </w:instrText>
            </w:r>
            <w:r w:rsidR="00DF3946">
              <w:rPr>
                <w:noProof/>
                <w:webHidden/>
              </w:rPr>
            </w:r>
            <w:r w:rsidR="00DF3946">
              <w:rPr>
                <w:noProof/>
                <w:webHidden/>
              </w:rPr>
              <w:fldChar w:fldCharType="separate"/>
            </w:r>
            <w:r w:rsidR="00DF3946">
              <w:rPr>
                <w:noProof/>
                <w:webHidden/>
              </w:rPr>
              <w:t>9</w:t>
            </w:r>
            <w:r w:rsidR="00DF3946">
              <w:rPr>
                <w:noProof/>
                <w:webHidden/>
              </w:rPr>
              <w:fldChar w:fldCharType="end"/>
            </w:r>
          </w:hyperlink>
        </w:p>
        <w:p w14:paraId="73F30E64" w14:textId="77777777" w:rsidR="00DF3946" w:rsidRDefault="00B6155B">
          <w:pPr>
            <w:pStyle w:val="TOC2"/>
            <w:rPr>
              <w:rFonts w:asciiTheme="minorHAnsi" w:eastAsiaTheme="minorEastAsia" w:hAnsiTheme="minorHAnsi" w:cstheme="minorBidi"/>
              <w:smallCaps w:val="0"/>
              <w:noProof/>
              <w:sz w:val="22"/>
              <w:szCs w:val="22"/>
            </w:rPr>
          </w:pPr>
          <w:hyperlink w:anchor="_Toc533665879" w:history="1">
            <w:r w:rsidR="00DF3946" w:rsidRPr="008B550D">
              <w:rPr>
                <w:rStyle w:val="Hyperlink"/>
                <w:noProof/>
              </w:rPr>
              <w:t>Transaction Details</w:t>
            </w:r>
            <w:r w:rsidR="00DF3946">
              <w:rPr>
                <w:noProof/>
                <w:webHidden/>
              </w:rPr>
              <w:tab/>
            </w:r>
            <w:r w:rsidR="00DF3946">
              <w:rPr>
                <w:noProof/>
                <w:webHidden/>
              </w:rPr>
              <w:fldChar w:fldCharType="begin"/>
            </w:r>
            <w:r w:rsidR="00DF3946">
              <w:rPr>
                <w:noProof/>
                <w:webHidden/>
              </w:rPr>
              <w:instrText xml:space="preserve"> PAGEREF _Toc533665879 \h </w:instrText>
            </w:r>
            <w:r w:rsidR="00DF3946">
              <w:rPr>
                <w:noProof/>
                <w:webHidden/>
              </w:rPr>
            </w:r>
            <w:r w:rsidR="00DF3946">
              <w:rPr>
                <w:noProof/>
                <w:webHidden/>
              </w:rPr>
              <w:fldChar w:fldCharType="separate"/>
            </w:r>
            <w:r w:rsidR="00DF3946">
              <w:rPr>
                <w:noProof/>
                <w:webHidden/>
              </w:rPr>
              <w:t>9</w:t>
            </w:r>
            <w:r w:rsidR="00DF3946">
              <w:rPr>
                <w:noProof/>
                <w:webHidden/>
              </w:rPr>
              <w:fldChar w:fldCharType="end"/>
            </w:r>
          </w:hyperlink>
        </w:p>
        <w:p w14:paraId="4E7BFA2E" w14:textId="77777777" w:rsidR="00DF3946" w:rsidRDefault="00B6155B">
          <w:pPr>
            <w:pStyle w:val="TOC2"/>
            <w:rPr>
              <w:rFonts w:asciiTheme="minorHAnsi" w:eastAsiaTheme="minorEastAsia" w:hAnsiTheme="minorHAnsi" w:cstheme="minorBidi"/>
              <w:smallCaps w:val="0"/>
              <w:noProof/>
              <w:sz w:val="22"/>
              <w:szCs w:val="22"/>
            </w:rPr>
          </w:pPr>
          <w:hyperlink w:anchor="_Toc533665880" w:history="1">
            <w:r w:rsidR="00DF3946" w:rsidRPr="008B550D">
              <w:rPr>
                <w:rStyle w:val="Hyperlink"/>
                <w:noProof/>
              </w:rPr>
              <w:t>Company Overview</w:t>
            </w:r>
            <w:r w:rsidR="00DF3946">
              <w:rPr>
                <w:noProof/>
                <w:webHidden/>
              </w:rPr>
              <w:tab/>
            </w:r>
            <w:r w:rsidR="00DF3946">
              <w:rPr>
                <w:noProof/>
                <w:webHidden/>
              </w:rPr>
              <w:fldChar w:fldCharType="begin"/>
            </w:r>
            <w:r w:rsidR="00DF3946">
              <w:rPr>
                <w:noProof/>
                <w:webHidden/>
              </w:rPr>
              <w:instrText xml:space="preserve"> PAGEREF _Toc533665880 \h </w:instrText>
            </w:r>
            <w:r w:rsidR="00DF3946">
              <w:rPr>
                <w:noProof/>
                <w:webHidden/>
              </w:rPr>
            </w:r>
            <w:r w:rsidR="00DF3946">
              <w:rPr>
                <w:noProof/>
                <w:webHidden/>
              </w:rPr>
              <w:fldChar w:fldCharType="separate"/>
            </w:r>
            <w:r w:rsidR="00DF3946">
              <w:rPr>
                <w:noProof/>
                <w:webHidden/>
              </w:rPr>
              <w:t>10</w:t>
            </w:r>
            <w:r w:rsidR="00DF3946">
              <w:rPr>
                <w:noProof/>
                <w:webHidden/>
              </w:rPr>
              <w:fldChar w:fldCharType="end"/>
            </w:r>
          </w:hyperlink>
        </w:p>
        <w:p w14:paraId="05398743" w14:textId="77777777" w:rsidR="00DF3946" w:rsidRDefault="00B6155B">
          <w:pPr>
            <w:pStyle w:val="TOC2"/>
            <w:rPr>
              <w:rFonts w:asciiTheme="minorHAnsi" w:eastAsiaTheme="minorEastAsia" w:hAnsiTheme="minorHAnsi" w:cstheme="minorBidi"/>
              <w:smallCaps w:val="0"/>
              <w:noProof/>
              <w:sz w:val="22"/>
              <w:szCs w:val="22"/>
            </w:rPr>
          </w:pPr>
          <w:hyperlink w:anchor="_Toc533665881" w:history="1">
            <w:r w:rsidR="00DF3946" w:rsidRPr="008B550D">
              <w:rPr>
                <w:rStyle w:val="Hyperlink"/>
                <w:noProof/>
              </w:rPr>
              <w:t>Product Overview</w:t>
            </w:r>
            <w:r w:rsidR="00DF3946">
              <w:rPr>
                <w:noProof/>
                <w:webHidden/>
              </w:rPr>
              <w:tab/>
            </w:r>
            <w:r w:rsidR="00DF3946">
              <w:rPr>
                <w:noProof/>
                <w:webHidden/>
              </w:rPr>
              <w:fldChar w:fldCharType="begin"/>
            </w:r>
            <w:r w:rsidR="00DF3946">
              <w:rPr>
                <w:noProof/>
                <w:webHidden/>
              </w:rPr>
              <w:instrText xml:space="preserve"> PAGEREF _Toc533665881 \h </w:instrText>
            </w:r>
            <w:r w:rsidR="00DF3946">
              <w:rPr>
                <w:noProof/>
                <w:webHidden/>
              </w:rPr>
            </w:r>
            <w:r w:rsidR="00DF3946">
              <w:rPr>
                <w:noProof/>
                <w:webHidden/>
              </w:rPr>
              <w:fldChar w:fldCharType="separate"/>
            </w:r>
            <w:r w:rsidR="00DF3946">
              <w:rPr>
                <w:noProof/>
                <w:webHidden/>
              </w:rPr>
              <w:t>10</w:t>
            </w:r>
            <w:r w:rsidR="00DF3946">
              <w:rPr>
                <w:noProof/>
                <w:webHidden/>
              </w:rPr>
              <w:fldChar w:fldCharType="end"/>
            </w:r>
          </w:hyperlink>
        </w:p>
        <w:p w14:paraId="0B06D2EF" w14:textId="77777777" w:rsidR="00DF3946" w:rsidRDefault="00B6155B">
          <w:pPr>
            <w:pStyle w:val="TOC2"/>
            <w:rPr>
              <w:rFonts w:asciiTheme="minorHAnsi" w:eastAsiaTheme="minorEastAsia" w:hAnsiTheme="minorHAnsi" w:cstheme="minorBidi"/>
              <w:smallCaps w:val="0"/>
              <w:noProof/>
              <w:sz w:val="22"/>
              <w:szCs w:val="22"/>
            </w:rPr>
          </w:pPr>
          <w:hyperlink w:anchor="_Toc533665882" w:history="1">
            <w:r w:rsidR="00DF3946" w:rsidRPr="008B550D">
              <w:rPr>
                <w:rStyle w:val="Hyperlink"/>
                <w:noProof/>
              </w:rPr>
              <w:t>Market Overview</w:t>
            </w:r>
            <w:r w:rsidR="00DF3946">
              <w:rPr>
                <w:noProof/>
                <w:webHidden/>
              </w:rPr>
              <w:tab/>
            </w:r>
            <w:r w:rsidR="00DF3946">
              <w:rPr>
                <w:noProof/>
                <w:webHidden/>
              </w:rPr>
              <w:fldChar w:fldCharType="begin"/>
            </w:r>
            <w:r w:rsidR="00DF3946">
              <w:rPr>
                <w:noProof/>
                <w:webHidden/>
              </w:rPr>
              <w:instrText xml:space="preserve"> PAGEREF _Toc533665882 \h </w:instrText>
            </w:r>
            <w:r w:rsidR="00DF3946">
              <w:rPr>
                <w:noProof/>
                <w:webHidden/>
              </w:rPr>
            </w:r>
            <w:r w:rsidR="00DF3946">
              <w:rPr>
                <w:noProof/>
                <w:webHidden/>
              </w:rPr>
              <w:fldChar w:fldCharType="separate"/>
            </w:r>
            <w:r w:rsidR="00DF3946">
              <w:rPr>
                <w:noProof/>
                <w:webHidden/>
              </w:rPr>
              <w:t>12</w:t>
            </w:r>
            <w:r w:rsidR="00DF3946">
              <w:rPr>
                <w:noProof/>
                <w:webHidden/>
              </w:rPr>
              <w:fldChar w:fldCharType="end"/>
            </w:r>
          </w:hyperlink>
        </w:p>
        <w:p w14:paraId="1FD6DA24" w14:textId="77777777" w:rsidR="00DF3946" w:rsidRDefault="00B6155B">
          <w:pPr>
            <w:pStyle w:val="TOC2"/>
            <w:rPr>
              <w:rFonts w:asciiTheme="minorHAnsi" w:eastAsiaTheme="minorEastAsia" w:hAnsiTheme="minorHAnsi" w:cstheme="minorBidi"/>
              <w:smallCaps w:val="0"/>
              <w:noProof/>
              <w:sz w:val="22"/>
              <w:szCs w:val="22"/>
            </w:rPr>
          </w:pPr>
          <w:hyperlink w:anchor="_Toc533665883" w:history="1">
            <w:r w:rsidR="00DF3946" w:rsidRPr="008B550D">
              <w:rPr>
                <w:rStyle w:val="Hyperlink"/>
                <w:noProof/>
              </w:rPr>
              <w:t>Recent Events</w:t>
            </w:r>
            <w:r w:rsidR="00DF3946">
              <w:rPr>
                <w:noProof/>
                <w:webHidden/>
              </w:rPr>
              <w:tab/>
            </w:r>
            <w:r w:rsidR="00DF3946">
              <w:rPr>
                <w:noProof/>
                <w:webHidden/>
              </w:rPr>
              <w:fldChar w:fldCharType="begin"/>
            </w:r>
            <w:r w:rsidR="00DF3946">
              <w:rPr>
                <w:noProof/>
                <w:webHidden/>
              </w:rPr>
              <w:instrText xml:space="preserve"> PAGEREF _Toc533665883 \h </w:instrText>
            </w:r>
            <w:r w:rsidR="00DF3946">
              <w:rPr>
                <w:noProof/>
                <w:webHidden/>
              </w:rPr>
            </w:r>
            <w:r w:rsidR="00DF3946">
              <w:rPr>
                <w:noProof/>
                <w:webHidden/>
              </w:rPr>
              <w:fldChar w:fldCharType="separate"/>
            </w:r>
            <w:r w:rsidR="00DF3946">
              <w:rPr>
                <w:noProof/>
                <w:webHidden/>
              </w:rPr>
              <w:t>15</w:t>
            </w:r>
            <w:r w:rsidR="00DF3946">
              <w:rPr>
                <w:noProof/>
                <w:webHidden/>
              </w:rPr>
              <w:fldChar w:fldCharType="end"/>
            </w:r>
          </w:hyperlink>
        </w:p>
        <w:p w14:paraId="107B5D37" w14:textId="77777777" w:rsidR="00DF3946" w:rsidRDefault="00B6155B">
          <w:pPr>
            <w:pStyle w:val="TOC1"/>
            <w:rPr>
              <w:rFonts w:asciiTheme="minorHAnsi" w:eastAsiaTheme="minorEastAsia" w:hAnsiTheme="minorHAnsi" w:cstheme="minorBidi"/>
              <w:b w:val="0"/>
              <w:bCs w:val="0"/>
              <w:caps w:val="0"/>
              <w:noProof/>
              <w:sz w:val="22"/>
              <w:szCs w:val="22"/>
            </w:rPr>
          </w:pPr>
          <w:hyperlink w:anchor="_Toc533665884" w:history="1">
            <w:r w:rsidR="00DF3946" w:rsidRPr="008B550D">
              <w:rPr>
                <w:rStyle w:val="Hyperlink"/>
                <w:noProof/>
              </w:rPr>
              <w:t>Valuation Methodology Overview &amp; Analysis</w:t>
            </w:r>
            <w:r w:rsidR="00DF3946">
              <w:rPr>
                <w:noProof/>
                <w:webHidden/>
              </w:rPr>
              <w:tab/>
            </w:r>
            <w:r w:rsidR="00DF3946">
              <w:rPr>
                <w:noProof/>
                <w:webHidden/>
              </w:rPr>
              <w:fldChar w:fldCharType="begin"/>
            </w:r>
            <w:r w:rsidR="00DF3946">
              <w:rPr>
                <w:noProof/>
                <w:webHidden/>
              </w:rPr>
              <w:instrText xml:space="preserve"> PAGEREF _Toc533665884 \h </w:instrText>
            </w:r>
            <w:r w:rsidR="00DF3946">
              <w:rPr>
                <w:noProof/>
                <w:webHidden/>
              </w:rPr>
            </w:r>
            <w:r w:rsidR="00DF3946">
              <w:rPr>
                <w:noProof/>
                <w:webHidden/>
              </w:rPr>
              <w:fldChar w:fldCharType="separate"/>
            </w:r>
            <w:r w:rsidR="00DF3946">
              <w:rPr>
                <w:noProof/>
                <w:webHidden/>
              </w:rPr>
              <w:t>16</w:t>
            </w:r>
            <w:r w:rsidR="00DF3946">
              <w:rPr>
                <w:noProof/>
                <w:webHidden/>
              </w:rPr>
              <w:fldChar w:fldCharType="end"/>
            </w:r>
          </w:hyperlink>
        </w:p>
        <w:p w14:paraId="67B3BB0E" w14:textId="77777777" w:rsidR="00DF3946" w:rsidRDefault="00B6155B">
          <w:pPr>
            <w:pStyle w:val="TOC2"/>
            <w:rPr>
              <w:rFonts w:asciiTheme="minorHAnsi" w:eastAsiaTheme="minorEastAsia" w:hAnsiTheme="minorHAnsi" w:cstheme="minorBidi"/>
              <w:smallCaps w:val="0"/>
              <w:noProof/>
              <w:sz w:val="22"/>
              <w:szCs w:val="22"/>
            </w:rPr>
          </w:pPr>
          <w:hyperlink w:anchor="_Toc533665885" w:history="1">
            <w:r w:rsidR="00DF3946" w:rsidRPr="008B550D">
              <w:rPr>
                <w:rStyle w:val="Hyperlink"/>
                <w:noProof/>
              </w:rPr>
              <w:t>Cost Approach</w:t>
            </w:r>
            <w:r w:rsidR="00DF3946">
              <w:rPr>
                <w:noProof/>
                <w:webHidden/>
              </w:rPr>
              <w:tab/>
            </w:r>
            <w:r w:rsidR="00DF3946">
              <w:rPr>
                <w:noProof/>
                <w:webHidden/>
              </w:rPr>
              <w:fldChar w:fldCharType="begin"/>
            </w:r>
            <w:r w:rsidR="00DF3946">
              <w:rPr>
                <w:noProof/>
                <w:webHidden/>
              </w:rPr>
              <w:instrText xml:space="preserve"> PAGEREF _Toc533665885 \h </w:instrText>
            </w:r>
            <w:r w:rsidR="00DF3946">
              <w:rPr>
                <w:noProof/>
                <w:webHidden/>
              </w:rPr>
            </w:r>
            <w:r w:rsidR="00DF3946">
              <w:rPr>
                <w:noProof/>
                <w:webHidden/>
              </w:rPr>
              <w:fldChar w:fldCharType="separate"/>
            </w:r>
            <w:r w:rsidR="00DF3946">
              <w:rPr>
                <w:noProof/>
                <w:webHidden/>
              </w:rPr>
              <w:t>16</w:t>
            </w:r>
            <w:r w:rsidR="00DF3946">
              <w:rPr>
                <w:noProof/>
                <w:webHidden/>
              </w:rPr>
              <w:fldChar w:fldCharType="end"/>
            </w:r>
          </w:hyperlink>
        </w:p>
        <w:p w14:paraId="751BEB23" w14:textId="77777777" w:rsidR="00DF3946" w:rsidRDefault="00B6155B">
          <w:pPr>
            <w:pStyle w:val="TOC2"/>
            <w:rPr>
              <w:rFonts w:asciiTheme="minorHAnsi" w:eastAsiaTheme="minorEastAsia" w:hAnsiTheme="minorHAnsi" w:cstheme="minorBidi"/>
              <w:smallCaps w:val="0"/>
              <w:noProof/>
              <w:sz w:val="22"/>
              <w:szCs w:val="22"/>
            </w:rPr>
          </w:pPr>
          <w:hyperlink w:anchor="_Toc533665886" w:history="1">
            <w:r w:rsidR="00DF3946" w:rsidRPr="008B550D">
              <w:rPr>
                <w:rStyle w:val="Hyperlink"/>
                <w:noProof/>
              </w:rPr>
              <w:t>Income Approach</w:t>
            </w:r>
            <w:r w:rsidR="00DF3946">
              <w:rPr>
                <w:noProof/>
                <w:webHidden/>
              </w:rPr>
              <w:tab/>
            </w:r>
            <w:r w:rsidR="00DF3946">
              <w:rPr>
                <w:noProof/>
                <w:webHidden/>
              </w:rPr>
              <w:fldChar w:fldCharType="begin"/>
            </w:r>
            <w:r w:rsidR="00DF3946">
              <w:rPr>
                <w:noProof/>
                <w:webHidden/>
              </w:rPr>
              <w:instrText xml:space="preserve"> PAGEREF _Toc533665886 \h </w:instrText>
            </w:r>
            <w:r w:rsidR="00DF3946">
              <w:rPr>
                <w:noProof/>
                <w:webHidden/>
              </w:rPr>
            </w:r>
            <w:r w:rsidR="00DF3946">
              <w:rPr>
                <w:noProof/>
                <w:webHidden/>
              </w:rPr>
              <w:fldChar w:fldCharType="separate"/>
            </w:r>
            <w:r w:rsidR="00DF3946">
              <w:rPr>
                <w:noProof/>
                <w:webHidden/>
              </w:rPr>
              <w:t>16</w:t>
            </w:r>
            <w:r w:rsidR="00DF3946">
              <w:rPr>
                <w:noProof/>
                <w:webHidden/>
              </w:rPr>
              <w:fldChar w:fldCharType="end"/>
            </w:r>
          </w:hyperlink>
        </w:p>
        <w:p w14:paraId="4B18A2DD" w14:textId="77777777" w:rsidR="00DF3946" w:rsidRDefault="00B6155B">
          <w:pPr>
            <w:pStyle w:val="TOC2"/>
            <w:rPr>
              <w:rFonts w:asciiTheme="minorHAnsi" w:eastAsiaTheme="minorEastAsia" w:hAnsiTheme="minorHAnsi" w:cstheme="minorBidi"/>
              <w:smallCaps w:val="0"/>
              <w:noProof/>
              <w:sz w:val="22"/>
              <w:szCs w:val="22"/>
            </w:rPr>
          </w:pPr>
          <w:hyperlink w:anchor="_Toc533665887" w:history="1">
            <w:r w:rsidR="00DF3946" w:rsidRPr="008B550D">
              <w:rPr>
                <w:rStyle w:val="Hyperlink"/>
                <w:noProof/>
              </w:rPr>
              <w:t>Market Approach</w:t>
            </w:r>
            <w:r w:rsidR="00DF3946">
              <w:rPr>
                <w:noProof/>
                <w:webHidden/>
              </w:rPr>
              <w:tab/>
            </w:r>
            <w:r w:rsidR="00DF3946">
              <w:rPr>
                <w:noProof/>
                <w:webHidden/>
              </w:rPr>
              <w:fldChar w:fldCharType="begin"/>
            </w:r>
            <w:r w:rsidR="00DF3946">
              <w:rPr>
                <w:noProof/>
                <w:webHidden/>
              </w:rPr>
              <w:instrText xml:space="preserve"> PAGEREF _Toc533665887 \h </w:instrText>
            </w:r>
            <w:r w:rsidR="00DF3946">
              <w:rPr>
                <w:noProof/>
                <w:webHidden/>
              </w:rPr>
            </w:r>
            <w:r w:rsidR="00DF3946">
              <w:rPr>
                <w:noProof/>
                <w:webHidden/>
              </w:rPr>
              <w:fldChar w:fldCharType="separate"/>
            </w:r>
            <w:r w:rsidR="00DF3946">
              <w:rPr>
                <w:noProof/>
                <w:webHidden/>
              </w:rPr>
              <w:t>16</w:t>
            </w:r>
            <w:r w:rsidR="00DF3946">
              <w:rPr>
                <w:noProof/>
                <w:webHidden/>
              </w:rPr>
              <w:fldChar w:fldCharType="end"/>
            </w:r>
          </w:hyperlink>
        </w:p>
        <w:p w14:paraId="0B2CC996" w14:textId="77777777" w:rsidR="00DF3946" w:rsidRDefault="00B6155B">
          <w:pPr>
            <w:pStyle w:val="TOC2"/>
            <w:rPr>
              <w:rFonts w:asciiTheme="minorHAnsi" w:eastAsiaTheme="minorEastAsia" w:hAnsiTheme="minorHAnsi" w:cstheme="minorBidi"/>
              <w:smallCaps w:val="0"/>
              <w:noProof/>
              <w:sz w:val="22"/>
              <w:szCs w:val="22"/>
            </w:rPr>
          </w:pPr>
          <w:hyperlink w:anchor="_Toc533665888" w:history="1">
            <w:r w:rsidR="00DF3946" w:rsidRPr="008B550D">
              <w:rPr>
                <w:rStyle w:val="Hyperlink"/>
                <w:noProof/>
              </w:rPr>
              <w:t>Hybrid Approaches</w:t>
            </w:r>
            <w:r w:rsidR="00DF3946">
              <w:rPr>
                <w:noProof/>
                <w:webHidden/>
              </w:rPr>
              <w:tab/>
            </w:r>
            <w:r w:rsidR="00DF3946">
              <w:rPr>
                <w:noProof/>
                <w:webHidden/>
              </w:rPr>
              <w:fldChar w:fldCharType="begin"/>
            </w:r>
            <w:r w:rsidR="00DF3946">
              <w:rPr>
                <w:noProof/>
                <w:webHidden/>
              </w:rPr>
              <w:instrText xml:space="preserve"> PAGEREF _Toc533665888 \h </w:instrText>
            </w:r>
            <w:r w:rsidR="00DF3946">
              <w:rPr>
                <w:noProof/>
                <w:webHidden/>
              </w:rPr>
            </w:r>
            <w:r w:rsidR="00DF3946">
              <w:rPr>
                <w:noProof/>
                <w:webHidden/>
              </w:rPr>
              <w:fldChar w:fldCharType="separate"/>
            </w:r>
            <w:r w:rsidR="00DF3946">
              <w:rPr>
                <w:noProof/>
                <w:webHidden/>
              </w:rPr>
              <w:t>17</w:t>
            </w:r>
            <w:r w:rsidR="00DF3946">
              <w:rPr>
                <w:noProof/>
                <w:webHidden/>
              </w:rPr>
              <w:fldChar w:fldCharType="end"/>
            </w:r>
          </w:hyperlink>
        </w:p>
        <w:p w14:paraId="503E360A" w14:textId="77777777" w:rsidR="00DF3946" w:rsidRDefault="00B6155B">
          <w:pPr>
            <w:pStyle w:val="TOC1"/>
            <w:rPr>
              <w:rFonts w:asciiTheme="minorHAnsi" w:eastAsiaTheme="minorEastAsia" w:hAnsiTheme="minorHAnsi" w:cstheme="minorBidi"/>
              <w:b w:val="0"/>
              <w:bCs w:val="0"/>
              <w:caps w:val="0"/>
              <w:noProof/>
              <w:sz w:val="22"/>
              <w:szCs w:val="22"/>
            </w:rPr>
          </w:pPr>
          <w:hyperlink w:anchor="_Toc533665889" w:history="1">
            <w:r w:rsidR="00DF3946" w:rsidRPr="008B550D">
              <w:rPr>
                <w:rStyle w:val="Hyperlink"/>
                <w:noProof/>
              </w:rPr>
              <w:t>Valuation Analysis &amp; Application</w:t>
            </w:r>
            <w:r w:rsidR="00DF3946">
              <w:rPr>
                <w:noProof/>
                <w:webHidden/>
              </w:rPr>
              <w:tab/>
            </w:r>
            <w:r w:rsidR="00DF3946">
              <w:rPr>
                <w:noProof/>
                <w:webHidden/>
              </w:rPr>
              <w:fldChar w:fldCharType="begin"/>
            </w:r>
            <w:r w:rsidR="00DF3946">
              <w:rPr>
                <w:noProof/>
                <w:webHidden/>
              </w:rPr>
              <w:instrText xml:space="preserve"> PAGEREF _Toc533665889 \h </w:instrText>
            </w:r>
            <w:r w:rsidR="00DF3946">
              <w:rPr>
                <w:noProof/>
                <w:webHidden/>
              </w:rPr>
            </w:r>
            <w:r w:rsidR="00DF3946">
              <w:rPr>
                <w:noProof/>
                <w:webHidden/>
              </w:rPr>
              <w:fldChar w:fldCharType="separate"/>
            </w:r>
            <w:r w:rsidR="00DF3946">
              <w:rPr>
                <w:noProof/>
                <w:webHidden/>
              </w:rPr>
              <w:t>18</w:t>
            </w:r>
            <w:r w:rsidR="00DF3946">
              <w:rPr>
                <w:noProof/>
                <w:webHidden/>
              </w:rPr>
              <w:fldChar w:fldCharType="end"/>
            </w:r>
          </w:hyperlink>
        </w:p>
        <w:p w14:paraId="7DAC0076" w14:textId="77777777" w:rsidR="00DF3946" w:rsidRDefault="00B6155B">
          <w:pPr>
            <w:pStyle w:val="TOC2"/>
            <w:rPr>
              <w:rFonts w:asciiTheme="minorHAnsi" w:eastAsiaTheme="minorEastAsia" w:hAnsiTheme="minorHAnsi" w:cstheme="minorBidi"/>
              <w:smallCaps w:val="0"/>
              <w:noProof/>
              <w:sz w:val="22"/>
              <w:szCs w:val="22"/>
            </w:rPr>
          </w:pPr>
          <w:hyperlink w:anchor="_Toc533665890" w:history="1">
            <w:r w:rsidR="00DF3946" w:rsidRPr="008B550D">
              <w:rPr>
                <w:rStyle w:val="Hyperlink"/>
                <w:noProof/>
              </w:rPr>
              <w:t>Valuation Approach</w:t>
            </w:r>
            <w:r w:rsidR="00DF3946">
              <w:rPr>
                <w:noProof/>
                <w:webHidden/>
              </w:rPr>
              <w:tab/>
            </w:r>
            <w:r w:rsidR="00DF3946">
              <w:rPr>
                <w:noProof/>
                <w:webHidden/>
              </w:rPr>
              <w:fldChar w:fldCharType="begin"/>
            </w:r>
            <w:r w:rsidR="00DF3946">
              <w:rPr>
                <w:noProof/>
                <w:webHidden/>
              </w:rPr>
              <w:instrText xml:space="preserve"> PAGEREF _Toc533665890 \h </w:instrText>
            </w:r>
            <w:r w:rsidR="00DF3946">
              <w:rPr>
                <w:noProof/>
                <w:webHidden/>
              </w:rPr>
            </w:r>
            <w:r w:rsidR="00DF3946">
              <w:rPr>
                <w:noProof/>
                <w:webHidden/>
              </w:rPr>
              <w:fldChar w:fldCharType="separate"/>
            </w:r>
            <w:r w:rsidR="00DF3946">
              <w:rPr>
                <w:noProof/>
                <w:webHidden/>
              </w:rPr>
              <w:t>18</w:t>
            </w:r>
            <w:r w:rsidR="00DF3946">
              <w:rPr>
                <w:noProof/>
                <w:webHidden/>
              </w:rPr>
              <w:fldChar w:fldCharType="end"/>
            </w:r>
          </w:hyperlink>
        </w:p>
        <w:p w14:paraId="4A9A9F1C" w14:textId="77777777" w:rsidR="00DF3946" w:rsidRDefault="00B6155B">
          <w:pPr>
            <w:pStyle w:val="TOC2"/>
            <w:rPr>
              <w:rFonts w:asciiTheme="minorHAnsi" w:eastAsiaTheme="minorEastAsia" w:hAnsiTheme="minorHAnsi" w:cstheme="minorBidi"/>
              <w:smallCaps w:val="0"/>
              <w:noProof/>
              <w:sz w:val="22"/>
              <w:szCs w:val="22"/>
            </w:rPr>
          </w:pPr>
          <w:hyperlink w:anchor="_Toc533665891" w:history="1">
            <w:r w:rsidR="00DF3946" w:rsidRPr="008B550D">
              <w:rPr>
                <w:rStyle w:val="Hyperlink"/>
                <w:noProof/>
              </w:rPr>
              <w:t>Income Approach</w:t>
            </w:r>
            <w:r w:rsidR="00DF3946">
              <w:rPr>
                <w:noProof/>
                <w:webHidden/>
              </w:rPr>
              <w:tab/>
            </w:r>
            <w:r w:rsidR="00DF3946">
              <w:rPr>
                <w:noProof/>
                <w:webHidden/>
              </w:rPr>
              <w:fldChar w:fldCharType="begin"/>
            </w:r>
            <w:r w:rsidR="00DF3946">
              <w:rPr>
                <w:noProof/>
                <w:webHidden/>
              </w:rPr>
              <w:instrText xml:space="preserve"> PAGEREF _Toc533665891 \h </w:instrText>
            </w:r>
            <w:r w:rsidR="00DF3946">
              <w:rPr>
                <w:noProof/>
                <w:webHidden/>
              </w:rPr>
            </w:r>
            <w:r w:rsidR="00DF3946">
              <w:rPr>
                <w:noProof/>
                <w:webHidden/>
              </w:rPr>
              <w:fldChar w:fldCharType="separate"/>
            </w:r>
            <w:r w:rsidR="00DF3946">
              <w:rPr>
                <w:noProof/>
                <w:webHidden/>
              </w:rPr>
              <w:t>18</w:t>
            </w:r>
            <w:r w:rsidR="00DF3946">
              <w:rPr>
                <w:noProof/>
                <w:webHidden/>
              </w:rPr>
              <w:fldChar w:fldCharType="end"/>
            </w:r>
          </w:hyperlink>
        </w:p>
        <w:p w14:paraId="28D6D2E9" w14:textId="77777777" w:rsidR="00DF3946" w:rsidRDefault="00B6155B">
          <w:pPr>
            <w:pStyle w:val="TOC1"/>
            <w:rPr>
              <w:rFonts w:asciiTheme="minorHAnsi" w:eastAsiaTheme="minorEastAsia" w:hAnsiTheme="minorHAnsi" w:cstheme="minorBidi"/>
              <w:b w:val="0"/>
              <w:bCs w:val="0"/>
              <w:caps w:val="0"/>
              <w:noProof/>
              <w:sz w:val="22"/>
              <w:szCs w:val="22"/>
            </w:rPr>
          </w:pPr>
          <w:hyperlink w:anchor="_Toc533665892" w:history="1">
            <w:r w:rsidR="00DF3946" w:rsidRPr="008B550D">
              <w:rPr>
                <w:rStyle w:val="Hyperlink"/>
                <w:noProof/>
              </w:rPr>
              <w:t>Conclusion</w:t>
            </w:r>
            <w:r w:rsidR="00DF3946">
              <w:rPr>
                <w:noProof/>
                <w:webHidden/>
              </w:rPr>
              <w:tab/>
            </w:r>
            <w:r w:rsidR="00DF3946">
              <w:rPr>
                <w:noProof/>
                <w:webHidden/>
              </w:rPr>
              <w:fldChar w:fldCharType="begin"/>
            </w:r>
            <w:r w:rsidR="00DF3946">
              <w:rPr>
                <w:noProof/>
                <w:webHidden/>
              </w:rPr>
              <w:instrText xml:space="preserve"> PAGEREF _Toc533665892 \h </w:instrText>
            </w:r>
            <w:r w:rsidR="00DF3946">
              <w:rPr>
                <w:noProof/>
                <w:webHidden/>
              </w:rPr>
            </w:r>
            <w:r w:rsidR="00DF3946">
              <w:rPr>
                <w:noProof/>
                <w:webHidden/>
              </w:rPr>
              <w:fldChar w:fldCharType="separate"/>
            </w:r>
            <w:r w:rsidR="00DF3946">
              <w:rPr>
                <w:noProof/>
                <w:webHidden/>
              </w:rPr>
              <w:t>23</w:t>
            </w:r>
            <w:r w:rsidR="00DF3946">
              <w:rPr>
                <w:noProof/>
                <w:webHidden/>
              </w:rPr>
              <w:fldChar w:fldCharType="end"/>
            </w:r>
          </w:hyperlink>
        </w:p>
        <w:p w14:paraId="5465F109" w14:textId="77777777" w:rsidR="00DF3946" w:rsidRDefault="00B6155B">
          <w:pPr>
            <w:pStyle w:val="TOC1"/>
            <w:rPr>
              <w:rFonts w:asciiTheme="minorHAnsi" w:eastAsiaTheme="minorEastAsia" w:hAnsiTheme="minorHAnsi" w:cstheme="minorBidi"/>
              <w:b w:val="0"/>
              <w:bCs w:val="0"/>
              <w:caps w:val="0"/>
              <w:noProof/>
              <w:sz w:val="22"/>
              <w:szCs w:val="22"/>
            </w:rPr>
          </w:pPr>
          <w:hyperlink w:anchor="_Toc533665893" w:history="1">
            <w:r w:rsidR="00DF3946" w:rsidRPr="008B550D">
              <w:rPr>
                <w:rStyle w:val="Hyperlink"/>
                <w:noProof/>
              </w:rPr>
              <w:t>Economic Overview</w:t>
            </w:r>
            <w:r w:rsidR="00DF3946">
              <w:rPr>
                <w:noProof/>
                <w:webHidden/>
              </w:rPr>
              <w:tab/>
            </w:r>
            <w:r w:rsidR="00DF3946">
              <w:rPr>
                <w:noProof/>
                <w:webHidden/>
              </w:rPr>
              <w:fldChar w:fldCharType="begin"/>
            </w:r>
            <w:r w:rsidR="00DF3946">
              <w:rPr>
                <w:noProof/>
                <w:webHidden/>
              </w:rPr>
              <w:instrText xml:space="preserve"> PAGEREF _Toc533665893 \h </w:instrText>
            </w:r>
            <w:r w:rsidR="00DF3946">
              <w:rPr>
                <w:noProof/>
                <w:webHidden/>
              </w:rPr>
            </w:r>
            <w:r w:rsidR="00DF3946">
              <w:rPr>
                <w:noProof/>
                <w:webHidden/>
              </w:rPr>
              <w:fldChar w:fldCharType="separate"/>
            </w:r>
            <w:r w:rsidR="00DF3946">
              <w:rPr>
                <w:noProof/>
                <w:webHidden/>
              </w:rPr>
              <w:t>24</w:t>
            </w:r>
            <w:r w:rsidR="00DF3946">
              <w:rPr>
                <w:noProof/>
                <w:webHidden/>
              </w:rPr>
              <w:fldChar w:fldCharType="end"/>
            </w:r>
          </w:hyperlink>
        </w:p>
        <w:p w14:paraId="65DCCF8B" w14:textId="77777777" w:rsidR="00DF3946" w:rsidRDefault="00B6155B">
          <w:pPr>
            <w:pStyle w:val="TOC1"/>
            <w:rPr>
              <w:rFonts w:asciiTheme="minorHAnsi" w:eastAsiaTheme="minorEastAsia" w:hAnsiTheme="minorHAnsi" w:cstheme="minorBidi"/>
              <w:b w:val="0"/>
              <w:bCs w:val="0"/>
              <w:caps w:val="0"/>
              <w:noProof/>
              <w:sz w:val="22"/>
              <w:szCs w:val="22"/>
            </w:rPr>
          </w:pPr>
          <w:hyperlink w:anchor="_Toc533665894" w:history="1">
            <w:r w:rsidR="00DF3946" w:rsidRPr="008B550D">
              <w:rPr>
                <w:rStyle w:val="Hyperlink"/>
                <w:noProof/>
              </w:rPr>
              <w:t>Statement of Limiting Conditions</w:t>
            </w:r>
            <w:r w:rsidR="00DF3946">
              <w:rPr>
                <w:noProof/>
                <w:webHidden/>
              </w:rPr>
              <w:tab/>
            </w:r>
            <w:r w:rsidR="00DF3946">
              <w:rPr>
                <w:noProof/>
                <w:webHidden/>
              </w:rPr>
              <w:fldChar w:fldCharType="begin"/>
            </w:r>
            <w:r w:rsidR="00DF3946">
              <w:rPr>
                <w:noProof/>
                <w:webHidden/>
              </w:rPr>
              <w:instrText xml:space="preserve"> PAGEREF _Toc533665894 \h </w:instrText>
            </w:r>
            <w:r w:rsidR="00DF3946">
              <w:rPr>
                <w:noProof/>
                <w:webHidden/>
              </w:rPr>
            </w:r>
            <w:r w:rsidR="00DF3946">
              <w:rPr>
                <w:noProof/>
                <w:webHidden/>
              </w:rPr>
              <w:fldChar w:fldCharType="separate"/>
            </w:r>
            <w:r w:rsidR="00DF3946">
              <w:rPr>
                <w:noProof/>
                <w:webHidden/>
              </w:rPr>
              <w:t>26</w:t>
            </w:r>
            <w:r w:rsidR="00DF3946">
              <w:rPr>
                <w:noProof/>
                <w:webHidden/>
              </w:rPr>
              <w:fldChar w:fldCharType="end"/>
            </w:r>
          </w:hyperlink>
        </w:p>
        <w:p w14:paraId="6312E933" w14:textId="77777777" w:rsidR="00DF3946" w:rsidRDefault="00B6155B">
          <w:pPr>
            <w:pStyle w:val="TOC1"/>
            <w:rPr>
              <w:rFonts w:asciiTheme="minorHAnsi" w:eastAsiaTheme="minorEastAsia" w:hAnsiTheme="minorHAnsi" w:cstheme="minorBidi"/>
              <w:b w:val="0"/>
              <w:bCs w:val="0"/>
              <w:caps w:val="0"/>
              <w:noProof/>
              <w:sz w:val="22"/>
              <w:szCs w:val="22"/>
            </w:rPr>
          </w:pPr>
          <w:hyperlink w:anchor="_Toc533665895" w:history="1">
            <w:r w:rsidR="00DF3946" w:rsidRPr="008B550D">
              <w:rPr>
                <w:rStyle w:val="Hyperlink"/>
                <w:noProof/>
              </w:rPr>
              <w:t>Qualifications of Valuation Analysts</w:t>
            </w:r>
            <w:r w:rsidR="00DF3946">
              <w:rPr>
                <w:noProof/>
                <w:webHidden/>
              </w:rPr>
              <w:tab/>
            </w:r>
            <w:r w:rsidR="00DF3946">
              <w:rPr>
                <w:noProof/>
                <w:webHidden/>
              </w:rPr>
              <w:fldChar w:fldCharType="begin"/>
            </w:r>
            <w:r w:rsidR="00DF3946">
              <w:rPr>
                <w:noProof/>
                <w:webHidden/>
              </w:rPr>
              <w:instrText xml:space="preserve"> PAGEREF _Toc533665895 \h </w:instrText>
            </w:r>
            <w:r w:rsidR="00DF3946">
              <w:rPr>
                <w:noProof/>
                <w:webHidden/>
              </w:rPr>
            </w:r>
            <w:r w:rsidR="00DF3946">
              <w:rPr>
                <w:noProof/>
                <w:webHidden/>
              </w:rPr>
              <w:fldChar w:fldCharType="separate"/>
            </w:r>
            <w:r w:rsidR="00DF3946">
              <w:rPr>
                <w:noProof/>
                <w:webHidden/>
              </w:rPr>
              <w:t>27</w:t>
            </w:r>
            <w:r w:rsidR="00DF3946">
              <w:rPr>
                <w:noProof/>
                <w:webHidden/>
              </w:rPr>
              <w:fldChar w:fldCharType="end"/>
            </w:r>
          </w:hyperlink>
        </w:p>
        <w:p w14:paraId="67894455" w14:textId="77777777" w:rsidR="00DF3946" w:rsidRDefault="00B6155B">
          <w:pPr>
            <w:pStyle w:val="TOC2"/>
            <w:rPr>
              <w:rFonts w:asciiTheme="minorHAnsi" w:eastAsiaTheme="minorEastAsia" w:hAnsiTheme="minorHAnsi" w:cstheme="minorBidi"/>
              <w:smallCaps w:val="0"/>
              <w:noProof/>
              <w:sz w:val="22"/>
              <w:szCs w:val="22"/>
            </w:rPr>
          </w:pPr>
          <w:hyperlink w:anchor="_Toc533665896" w:history="1">
            <w:r w:rsidR="00DF3946" w:rsidRPr="008B550D">
              <w:rPr>
                <w:rStyle w:val="Hyperlink"/>
                <w:noProof/>
              </w:rPr>
              <w:t>Samuel Renwick, CFA</w:t>
            </w:r>
            <w:r w:rsidR="00DF3946">
              <w:rPr>
                <w:noProof/>
                <w:webHidden/>
              </w:rPr>
              <w:tab/>
            </w:r>
            <w:r w:rsidR="00DF3946">
              <w:rPr>
                <w:noProof/>
                <w:webHidden/>
              </w:rPr>
              <w:fldChar w:fldCharType="begin"/>
            </w:r>
            <w:r w:rsidR="00DF3946">
              <w:rPr>
                <w:noProof/>
                <w:webHidden/>
              </w:rPr>
              <w:instrText xml:space="preserve"> PAGEREF _Toc533665896 \h </w:instrText>
            </w:r>
            <w:r w:rsidR="00DF3946">
              <w:rPr>
                <w:noProof/>
                <w:webHidden/>
              </w:rPr>
            </w:r>
            <w:r w:rsidR="00DF3946">
              <w:rPr>
                <w:noProof/>
                <w:webHidden/>
              </w:rPr>
              <w:fldChar w:fldCharType="separate"/>
            </w:r>
            <w:r w:rsidR="00DF3946">
              <w:rPr>
                <w:noProof/>
                <w:webHidden/>
              </w:rPr>
              <w:t>27</w:t>
            </w:r>
            <w:r w:rsidR="00DF3946">
              <w:rPr>
                <w:noProof/>
                <w:webHidden/>
              </w:rPr>
              <w:fldChar w:fldCharType="end"/>
            </w:r>
          </w:hyperlink>
        </w:p>
        <w:p w14:paraId="180F65EB" w14:textId="77777777" w:rsidR="00DF3946" w:rsidRDefault="00B6155B">
          <w:pPr>
            <w:pStyle w:val="TOC2"/>
            <w:rPr>
              <w:rFonts w:asciiTheme="minorHAnsi" w:eastAsiaTheme="minorEastAsia" w:hAnsiTheme="minorHAnsi" w:cstheme="minorBidi"/>
              <w:smallCaps w:val="0"/>
              <w:noProof/>
              <w:sz w:val="22"/>
              <w:szCs w:val="22"/>
            </w:rPr>
          </w:pPr>
          <w:hyperlink w:anchor="_Toc533665897" w:history="1">
            <w:r w:rsidR="00DF3946" w:rsidRPr="008B550D">
              <w:rPr>
                <w:rStyle w:val="Hyperlink"/>
                <w:noProof/>
              </w:rPr>
              <w:t>Kayvon Namvar</w:t>
            </w:r>
            <w:r w:rsidR="00DF3946">
              <w:rPr>
                <w:noProof/>
                <w:webHidden/>
              </w:rPr>
              <w:tab/>
            </w:r>
            <w:r w:rsidR="00DF3946">
              <w:rPr>
                <w:noProof/>
                <w:webHidden/>
              </w:rPr>
              <w:fldChar w:fldCharType="begin"/>
            </w:r>
            <w:r w:rsidR="00DF3946">
              <w:rPr>
                <w:noProof/>
                <w:webHidden/>
              </w:rPr>
              <w:instrText xml:space="preserve"> PAGEREF _Toc533665897 \h </w:instrText>
            </w:r>
            <w:r w:rsidR="00DF3946">
              <w:rPr>
                <w:noProof/>
                <w:webHidden/>
              </w:rPr>
            </w:r>
            <w:r w:rsidR="00DF3946">
              <w:rPr>
                <w:noProof/>
                <w:webHidden/>
              </w:rPr>
              <w:fldChar w:fldCharType="separate"/>
            </w:r>
            <w:r w:rsidR="00DF3946">
              <w:rPr>
                <w:noProof/>
                <w:webHidden/>
              </w:rPr>
              <w:t>29</w:t>
            </w:r>
            <w:r w:rsidR="00DF3946">
              <w:rPr>
                <w:noProof/>
                <w:webHidden/>
              </w:rPr>
              <w:fldChar w:fldCharType="end"/>
            </w:r>
          </w:hyperlink>
        </w:p>
        <w:p w14:paraId="21C5B793" w14:textId="77777777" w:rsidR="00DF3946" w:rsidRDefault="00B6155B">
          <w:pPr>
            <w:pStyle w:val="TOC1"/>
            <w:rPr>
              <w:rFonts w:asciiTheme="minorHAnsi" w:eastAsiaTheme="minorEastAsia" w:hAnsiTheme="minorHAnsi" w:cstheme="minorBidi"/>
              <w:b w:val="0"/>
              <w:bCs w:val="0"/>
              <w:caps w:val="0"/>
              <w:noProof/>
              <w:sz w:val="22"/>
              <w:szCs w:val="22"/>
            </w:rPr>
          </w:pPr>
          <w:hyperlink w:anchor="_Toc533665898" w:history="1">
            <w:r w:rsidR="00DF3946" w:rsidRPr="008B550D">
              <w:rPr>
                <w:rStyle w:val="Hyperlink"/>
                <w:noProof/>
              </w:rPr>
              <w:t>Representation of Primary Valuation Analyst</w:t>
            </w:r>
            <w:r w:rsidR="00DF3946">
              <w:rPr>
                <w:noProof/>
                <w:webHidden/>
              </w:rPr>
              <w:tab/>
            </w:r>
            <w:r w:rsidR="00DF3946">
              <w:rPr>
                <w:noProof/>
                <w:webHidden/>
              </w:rPr>
              <w:fldChar w:fldCharType="begin"/>
            </w:r>
            <w:r w:rsidR="00DF3946">
              <w:rPr>
                <w:noProof/>
                <w:webHidden/>
              </w:rPr>
              <w:instrText xml:space="preserve"> PAGEREF _Toc533665898 \h </w:instrText>
            </w:r>
            <w:r w:rsidR="00DF3946">
              <w:rPr>
                <w:noProof/>
                <w:webHidden/>
              </w:rPr>
            </w:r>
            <w:r w:rsidR="00DF3946">
              <w:rPr>
                <w:noProof/>
                <w:webHidden/>
              </w:rPr>
              <w:fldChar w:fldCharType="separate"/>
            </w:r>
            <w:r w:rsidR="00DF3946">
              <w:rPr>
                <w:noProof/>
                <w:webHidden/>
              </w:rPr>
              <w:t>30</w:t>
            </w:r>
            <w:r w:rsidR="00DF3946">
              <w:rPr>
                <w:noProof/>
                <w:webHidden/>
              </w:rPr>
              <w:fldChar w:fldCharType="end"/>
            </w:r>
          </w:hyperlink>
        </w:p>
        <w:p w14:paraId="392035A7" w14:textId="77777777" w:rsidR="00DF3946" w:rsidRDefault="00B6155B">
          <w:pPr>
            <w:pStyle w:val="TOC1"/>
            <w:rPr>
              <w:rFonts w:asciiTheme="minorHAnsi" w:eastAsiaTheme="minorEastAsia" w:hAnsiTheme="minorHAnsi" w:cstheme="minorBidi"/>
              <w:b w:val="0"/>
              <w:bCs w:val="0"/>
              <w:caps w:val="0"/>
              <w:noProof/>
              <w:sz w:val="22"/>
              <w:szCs w:val="22"/>
            </w:rPr>
          </w:pPr>
          <w:hyperlink w:anchor="_Toc533665899" w:history="1">
            <w:r w:rsidR="00DF3946" w:rsidRPr="008B550D">
              <w:rPr>
                <w:rStyle w:val="Hyperlink"/>
                <w:noProof/>
              </w:rPr>
              <w:t>Exhibits</w:t>
            </w:r>
            <w:r w:rsidR="00DF3946">
              <w:rPr>
                <w:noProof/>
                <w:webHidden/>
              </w:rPr>
              <w:tab/>
            </w:r>
            <w:r w:rsidR="00DF3946">
              <w:rPr>
                <w:noProof/>
                <w:webHidden/>
              </w:rPr>
              <w:fldChar w:fldCharType="begin"/>
            </w:r>
            <w:r w:rsidR="00DF3946">
              <w:rPr>
                <w:noProof/>
                <w:webHidden/>
              </w:rPr>
              <w:instrText xml:space="preserve"> PAGEREF _Toc533665899 \h </w:instrText>
            </w:r>
            <w:r w:rsidR="00DF3946">
              <w:rPr>
                <w:noProof/>
                <w:webHidden/>
              </w:rPr>
            </w:r>
            <w:r w:rsidR="00DF3946">
              <w:rPr>
                <w:noProof/>
                <w:webHidden/>
              </w:rPr>
              <w:fldChar w:fldCharType="separate"/>
            </w:r>
            <w:r w:rsidR="00DF3946">
              <w:rPr>
                <w:noProof/>
                <w:webHidden/>
              </w:rPr>
              <w:t>31</w:t>
            </w:r>
            <w:r w:rsidR="00DF3946">
              <w:rPr>
                <w:noProof/>
                <w:webHidden/>
              </w:rPr>
              <w:fldChar w:fldCharType="end"/>
            </w:r>
          </w:hyperlink>
        </w:p>
        <w:p w14:paraId="23B72ACD" w14:textId="77777777" w:rsidR="005A5C84" w:rsidRDefault="005A5C84" w:rsidP="00630A11">
          <w:r w:rsidRPr="00B010C2">
            <w:rPr>
              <w:b/>
              <w:bCs/>
              <w:noProof/>
            </w:rPr>
            <w:fldChar w:fldCharType="end"/>
          </w:r>
        </w:p>
      </w:sdtContent>
    </w:sdt>
    <w:p w14:paraId="44F1B9DD" w14:textId="77777777" w:rsidR="001854D7" w:rsidRDefault="001854D7" w:rsidP="00CF4611">
      <w:pPr>
        <w:spacing w:after="120" w:line="276" w:lineRule="auto"/>
        <w:jc w:val="left"/>
      </w:pPr>
      <w:r>
        <w:br w:type="page"/>
      </w:r>
    </w:p>
    <w:p w14:paraId="08742064" w14:textId="77777777" w:rsidR="001E35A9" w:rsidRPr="00271D4B" w:rsidRDefault="001E35A9" w:rsidP="00173438">
      <w:pPr>
        <w:pStyle w:val="Heading1"/>
      </w:pPr>
      <w:bookmarkStart w:id="54" w:name="_Toc469403787"/>
      <w:bookmarkStart w:id="55" w:name="_Toc469405532"/>
      <w:bookmarkStart w:id="56" w:name="_Toc469507383"/>
      <w:bookmarkStart w:id="57" w:name="_Toc533665872"/>
      <w:r w:rsidRPr="00B010C2">
        <w:lastRenderedPageBreak/>
        <w:t>Table of Figures</w:t>
      </w:r>
      <w:bookmarkEnd w:id="54"/>
      <w:bookmarkEnd w:id="55"/>
      <w:bookmarkEnd w:id="56"/>
      <w:bookmarkEnd w:id="57"/>
    </w:p>
    <w:p w14:paraId="6A0B4C48" w14:textId="77777777" w:rsidR="0005351F" w:rsidRDefault="0005351F">
      <w:pPr>
        <w:pStyle w:val="TableofFigures"/>
        <w:tabs>
          <w:tab w:val="right" w:leader="dot" w:pos="9350"/>
        </w:tabs>
        <w:rPr>
          <w:smallCaps/>
        </w:rPr>
      </w:pPr>
    </w:p>
    <w:p w14:paraId="4E7A4996" w14:textId="77777777" w:rsidR="00DF3946" w:rsidRPr="005E5678" w:rsidRDefault="00401B3C">
      <w:pPr>
        <w:pStyle w:val="TableofFigures"/>
        <w:tabs>
          <w:tab w:val="right" w:leader="dot" w:pos="9350"/>
        </w:tabs>
        <w:rPr>
          <w:rFonts w:asciiTheme="minorHAnsi" w:eastAsiaTheme="minorEastAsia" w:hAnsiTheme="minorHAnsi" w:cstheme="minorBidi"/>
          <w:noProof/>
          <w:sz w:val="22"/>
        </w:rPr>
      </w:pPr>
      <w:r w:rsidRPr="008D79B1">
        <w:rPr>
          <w:rStyle w:val="Hyperlink"/>
          <w:noProof/>
        </w:rPr>
        <w:fldChar w:fldCharType="begin"/>
      </w:r>
      <w:r w:rsidRPr="008D79B1">
        <w:rPr>
          <w:rStyle w:val="Hyperlink"/>
          <w:noProof/>
        </w:rPr>
        <w:instrText xml:space="preserve"> TOC \h \z \c "Figure" </w:instrText>
      </w:r>
      <w:r w:rsidRPr="008D79B1">
        <w:rPr>
          <w:rStyle w:val="Hyperlink"/>
          <w:noProof/>
        </w:rPr>
        <w:fldChar w:fldCharType="separate"/>
      </w:r>
      <w:hyperlink w:anchor="_Toc533665914" w:history="1">
        <w:r w:rsidR="00DF3946" w:rsidRPr="005E5678">
          <w:rPr>
            <w:rStyle w:val="Hyperlink"/>
            <w:noProof/>
          </w:rPr>
          <w:t>Figure 1:  Hierarchy of Fair Value Inputs</w:t>
        </w:r>
        <w:r w:rsidR="00DF3946" w:rsidRPr="005E5678">
          <w:rPr>
            <w:noProof/>
            <w:webHidden/>
          </w:rPr>
          <w:tab/>
        </w:r>
        <w:r w:rsidR="00DF3946" w:rsidRPr="00DC02C7">
          <w:rPr>
            <w:noProof/>
            <w:webHidden/>
          </w:rPr>
          <w:fldChar w:fldCharType="begin"/>
        </w:r>
        <w:r w:rsidR="00DF3946" w:rsidRPr="005E5678">
          <w:rPr>
            <w:noProof/>
            <w:webHidden/>
          </w:rPr>
          <w:instrText xml:space="preserve"> PAGEREF _Toc533665914 \h </w:instrText>
        </w:r>
        <w:r w:rsidR="00DF3946" w:rsidRPr="00DC02C7">
          <w:rPr>
            <w:noProof/>
            <w:webHidden/>
          </w:rPr>
        </w:r>
        <w:r w:rsidR="00DF3946" w:rsidRPr="00DC02C7">
          <w:rPr>
            <w:noProof/>
            <w:webHidden/>
          </w:rPr>
          <w:fldChar w:fldCharType="separate"/>
        </w:r>
        <w:r w:rsidR="00DF3946" w:rsidRPr="005E5678">
          <w:rPr>
            <w:noProof/>
            <w:webHidden/>
          </w:rPr>
          <w:t>5</w:t>
        </w:r>
        <w:r w:rsidR="00DF3946" w:rsidRPr="00DC02C7">
          <w:rPr>
            <w:noProof/>
            <w:webHidden/>
          </w:rPr>
          <w:fldChar w:fldCharType="end"/>
        </w:r>
      </w:hyperlink>
    </w:p>
    <w:p w14:paraId="4465DAC1" w14:textId="77777777" w:rsidR="00DF3946" w:rsidRPr="005E5678" w:rsidRDefault="00B6155B">
      <w:pPr>
        <w:pStyle w:val="TableofFigures"/>
        <w:tabs>
          <w:tab w:val="right" w:leader="dot" w:pos="9350"/>
        </w:tabs>
        <w:rPr>
          <w:rFonts w:asciiTheme="minorHAnsi" w:eastAsiaTheme="minorEastAsia" w:hAnsiTheme="minorHAnsi" w:cstheme="minorBidi"/>
          <w:noProof/>
          <w:sz w:val="22"/>
        </w:rPr>
      </w:pPr>
      <w:hyperlink w:anchor="_Toc533665915" w:history="1">
        <w:r w:rsidR="00DF3946" w:rsidRPr="005E5678">
          <w:rPr>
            <w:rStyle w:val="Hyperlink"/>
            <w:noProof/>
          </w:rPr>
          <w:t>Figure 2:  Fair Value Assumption Guidance</w:t>
        </w:r>
        <w:r w:rsidR="00DF3946" w:rsidRPr="005E5678">
          <w:rPr>
            <w:noProof/>
            <w:webHidden/>
          </w:rPr>
          <w:tab/>
        </w:r>
        <w:r w:rsidR="00DF3946" w:rsidRPr="000A1FFD">
          <w:rPr>
            <w:noProof/>
            <w:webHidden/>
          </w:rPr>
          <w:fldChar w:fldCharType="begin"/>
        </w:r>
        <w:r w:rsidR="00DF3946" w:rsidRPr="005E5678">
          <w:rPr>
            <w:noProof/>
            <w:webHidden/>
          </w:rPr>
          <w:instrText xml:space="preserve"> PAGEREF _Toc533665915 \h </w:instrText>
        </w:r>
        <w:r w:rsidR="00DF3946" w:rsidRPr="000A1FFD">
          <w:rPr>
            <w:noProof/>
            <w:webHidden/>
          </w:rPr>
        </w:r>
        <w:r w:rsidR="00DF3946" w:rsidRPr="000A1FFD">
          <w:rPr>
            <w:noProof/>
            <w:webHidden/>
          </w:rPr>
          <w:fldChar w:fldCharType="separate"/>
        </w:r>
        <w:r w:rsidR="00DF3946" w:rsidRPr="005E5678">
          <w:rPr>
            <w:noProof/>
            <w:webHidden/>
          </w:rPr>
          <w:t>6</w:t>
        </w:r>
        <w:r w:rsidR="00DF3946" w:rsidRPr="000A1FFD">
          <w:rPr>
            <w:noProof/>
            <w:webHidden/>
          </w:rPr>
          <w:fldChar w:fldCharType="end"/>
        </w:r>
      </w:hyperlink>
    </w:p>
    <w:p w14:paraId="12860119" w14:textId="77777777" w:rsidR="00DF3946" w:rsidRPr="005E5678" w:rsidRDefault="00B6155B">
      <w:pPr>
        <w:pStyle w:val="TableofFigures"/>
        <w:tabs>
          <w:tab w:val="right" w:leader="dot" w:pos="9350"/>
        </w:tabs>
        <w:rPr>
          <w:rFonts w:asciiTheme="minorHAnsi" w:eastAsiaTheme="minorEastAsia" w:hAnsiTheme="minorHAnsi" w:cstheme="minorBidi"/>
          <w:noProof/>
          <w:sz w:val="22"/>
        </w:rPr>
      </w:pPr>
      <w:hyperlink w:anchor="_Toc533665916" w:history="1">
        <w:r w:rsidR="00DF3946" w:rsidRPr="005E5678">
          <w:rPr>
            <w:rStyle w:val="Hyperlink"/>
            <w:noProof/>
          </w:rPr>
          <w:t>Figure 3:  History of Prilose OTC</w:t>
        </w:r>
        <w:r w:rsidR="00DF3946" w:rsidRPr="005E5678">
          <w:rPr>
            <w:noProof/>
            <w:webHidden/>
          </w:rPr>
          <w:tab/>
        </w:r>
        <w:r w:rsidR="00DF3946" w:rsidRPr="000A1FFD">
          <w:rPr>
            <w:noProof/>
            <w:webHidden/>
          </w:rPr>
          <w:fldChar w:fldCharType="begin"/>
        </w:r>
        <w:r w:rsidR="00DF3946" w:rsidRPr="005E5678">
          <w:rPr>
            <w:noProof/>
            <w:webHidden/>
          </w:rPr>
          <w:instrText xml:space="preserve"> PAGEREF _Toc533665916 \h </w:instrText>
        </w:r>
        <w:r w:rsidR="00DF3946" w:rsidRPr="000A1FFD">
          <w:rPr>
            <w:noProof/>
            <w:webHidden/>
          </w:rPr>
        </w:r>
        <w:r w:rsidR="00DF3946" w:rsidRPr="000A1FFD">
          <w:rPr>
            <w:noProof/>
            <w:webHidden/>
          </w:rPr>
          <w:fldChar w:fldCharType="separate"/>
        </w:r>
        <w:r w:rsidR="00DF3946" w:rsidRPr="005E5678">
          <w:rPr>
            <w:noProof/>
            <w:webHidden/>
          </w:rPr>
          <w:t>10</w:t>
        </w:r>
        <w:r w:rsidR="00DF3946" w:rsidRPr="000A1FFD">
          <w:rPr>
            <w:noProof/>
            <w:webHidden/>
          </w:rPr>
          <w:fldChar w:fldCharType="end"/>
        </w:r>
      </w:hyperlink>
    </w:p>
    <w:p w14:paraId="39E4CD89" w14:textId="77777777" w:rsidR="00DF3946" w:rsidRPr="005E5678" w:rsidRDefault="00B6155B">
      <w:pPr>
        <w:pStyle w:val="TableofFigures"/>
        <w:tabs>
          <w:tab w:val="right" w:leader="dot" w:pos="9350"/>
        </w:tabs>
        <w:rPr>
          <w:rFonts w:asciiTheme="minorHAnsi" w:eastAsiaTheme="minorEastAsia" w:hAnsiTheme="minorHAnsi" w:cstheme="minorBidi"/>
          <w:noProof/>
          <w:sz w:val="22"/>
        </w:rPr>
      </w:pPr>
      <w:hyperlink w:anchor="_Toc533665917" w:history="1">
        <w:r w:rsidR="00DF3946" w:rsidRPr="000A1FFD">
          <w:rPr>
            <w:rStyle w:val="Hyperlink"/>
            <w:rFonts w:eastAsiaTheme="minorHAnsi"/>
            <w:noProof/>
          </w:rPr>
          <w:t>Figure 4:  Structure Formula of Omeprazole Magnesium</w:t>
        </w:r>
        <w:r w:rsidR="00DF3946" w:rsidRPr="005E5678">
          <w:rPr>
            <w:noProof/>
            <w:webHidden/>
          </w:rPr>
          <w:tab/>
        </w:r>
        <w:r w:rsidR="00DF3946" w:rsidRPr="000A1FFD">
          <w:rPr>
            <w:noProof/>
            <w:webHidden/>
          </w:rPr>
          <w:fldChar w:fldCharType="begin"/>
        </w:r>
        <w:r w:rsidR="00DF3946" w:rsidRPr="005E5678">
          <w:rPr>
            <w:noProof/>
            <w:webHidden/>
          </w:rPr>
          <w:instrText xml:space="preserve"> PAGEREF _Toc533665917 \h </w:instrText>
        </w:r>
        <w:r w:rsidR="00DF3946" w:rsidRPr="000A1FFD">
          <w:rPr>
            <w:noProof/>
            <w:webHidden/>
          </w:rPr>
        </w:r>
        <w:r w:rsidR="00DF3946" w:rsidRPr="000A1FFD">
          <w:rPr>
            <w:noProof/>
            <w:webHidden/>
          </w:rPr>
          <w:fldChar w:fldCharType="separate"/>
        </w:r>
        <w:r w:rsidR="00DF3946" w:rsidRPr="005E5678">
          <w:rPr>
            <w:noProof/>
            <w:webHidden/>
          </w:rPr>
          <w:t>11</w:t>
        </w:r>
        <w:r w:rsidR="00DF3946" w:rsidRPr="000A1FFD">
          <w:rPr>
            <w:noProof/>
            <w:webHidden/>
          </w:rPr>
          <w:fldChar w:fldCharType="end"/>
        </w:r>
      </w:hyperlink>
    </w:p>
    <w:p w14:paraId="19ADD61E" w14:textId="77777777" w:rsidR="00DF3946" w:rsidRPr="005E5678" w:rsidRDefault="00B6155B">
      <w:pPr>
        <w:pStyle w:val="TableofFigures"/>
        <w:tabs>
          <w:tab w:val="right" w:leader="dot" w:pos="9350"/>
        </w:tabs>
        <w:rPr>
          <w:rFonts w:asciiTheme="minorHAnsi" w:eastAsiaTheme="minorEastAsia" w:hAnsiTheme="minorHAnsi" w:cstheme="minorBidi"/>
          <w:noProof/>
          <w:sz w:val="22"/>
        </w:rPr>
      </w:pPr>
      <w:hyperlink w:anchor="_Toc533665918" w:history="1">
        <w:r w:rsidR="00DF3946" w:rsidRPr="000A1FFD">
          <w:rPr>
            <w:rStyle w:val="Hyperlink"/>
            <w:rFonts w:eastAsiaTheme="minorHAnsi"/>
            <w:noProof/>
          </w:rPr>
          <w:t>Figure 5:  Mechanism of Action of Omeprazole Magnesium</w:t>
        </w:r>
        <w:r w:rsidR="00DF3946" w:rsidRPr="005E5678">
          <w:rPr>
            <w:noProof/>
            <w:webHidden/>
          </w:rPr>
          <w:tab/>
        </w:r>
        <w:r w:rsidR="00DF3946" w:rsidRPr="000A1FFD">
          <w:rPr>
            <w:noProof/>
            <w:webHidden/>
          </w:rPr>
          <w:fldChar w:fldCharType="begin"/>
        </w:r>
        <w:r w:rsidR="00DF3946" w:rsidRPr="005E5678">
          <w:rPr>
            <w:noProof/>
            <w:webHidden/>
          </w:rPr>
          <w:instrText xml:space="preserve"> PAGEREF _Toc533665918 \h </w:instrText>
        </w:r>
        <w:r w:rsidR="00DF3946" w:rsidRPr="000A1FFD">
          <w:rPr>
            <w:noProof/>
            <w:webHidden/>
          </w:rPr>
        </w:r>
        <w:r w:rsidR="00DF3946" w:rsidRPr="000A1FFD">
          <w:rPr>
            <w:noProof/>
            <w:webHidden/>
          </w:rPr>
          <w:fldChar w:fldCharType="separate"/>
        </w:r>
        <w:r w:rsidR="00DF3946" w:rsidRPr="005E5678">
          <w:rPr>
            <w:noProof/>
            <w:webHidden/>
          </w:rPr>
          <w:t>11</w:t>
        </w:r>
        <w:r w:rsidR="00DF3946" w:rsidRPr="000A1FFD">
          <w:rPr>
            <w:noProof/>
            <w:webHidden/>
          </w:rPr>
          <w:fldChar w:fldCharType="end"/>
        </w:r>
      </w:hyperlink>
    </w:p>
    <w:p w14:paraId="3CFBEC1B" w14:textId="77777777" w:rsidR="00DF3946" w:rsidRPr="005E5678" w:rsidRDefault="00B6155B">
      <w:pPr>
        <w:pStyle w:val="TableofFigures"/>
        <w:tabs>
          <w:tab w:val="right" w:leader="dot" w:pos="9350"/>
        </w:tabs>
        <w:rPr>
          <w:rFonts w:asciiTheme="minorHAnsi" w:eastAsiaTheme="minorEastAsia" w:hAnsiTheme="minorHAnsi" w:cstheme="minorBidi"/>
          <w:noProof/>
          <w:sz w:val="22"/>
        </w:rPr>
      </w:pPr>
      <w:hyperlink w:anchor="_Toc533665919" w:history="1">
        <w:r w:rsidR="00DF3946" w:rsidRPr="000A1FFD">
          <w:rPr>
            <w:rStyle w:val="Hyperlink"/>
            <w:rFonts w:eastAsiaTheme="minorHAnsi"/>
            <w:noProof/>
          </w:rPr>
          <w:t>Figure 6: US GERD Therapeutics Market, by Drug Type</w:t>
        </w:r>
        <w:r w:rsidR="00DF3946" w:rsidRPr="005E5678">
          <w:rPr>
            <w:noProof/>
            <w:webHidden/>
          </w:rPr>
          <w:tab/>
        </w:r>
        <w:r w:rsidR="00DF3946" w:rsidRPr="000A1FFD">
          <w:rPr>
            <w:noProof/>
            <w:webHidden/>
          </w:rPr>
          <w:fldChar w:fldCharType="begin"/>
        </w:r>
        <w:r w:rsidR="00DF3946" w:rsidRPr="005E5678">
          <w:rPr>
            <w:noProof/>
            <w:webHidden/>
          </w:rPr>
          <w:instrText xml:space="preserve"> PAGEREF _Toc533665919 \h </w:instrText>
        </w:r>
        <w:r w:rsidR="00DF3946" w:rsidRPr="000A1FFD">
          <w:rPr>
            <w:noProof/>
            <w:webHidden/>
          </w:rPr>
        </w:r>
        <w:r w:rsidR="00DF3946" w:rsidRPr="000A1FFD">
          <w:rPr>
            <w:noProof/>
            <w:webHidden/>
          </w:rPr>
          <w:fldChar w:fldCharType="separate"/>
        </w:r>
        <w:r w:rsidR="00DF3946" w:rsidRPr="005E5678">
          <w:rPr>
            <w:noProof/>
            <w:webHidden/>
          </w:rPr>
          <w:t>12</w:t>
        </w:r>
        <w:r w:rsidR="00DF3946" w:rsidRPr="000A1FFD">
          <w:rPr>
            <w:noProof/>
            <w:webHidden/>
          </w:rPr>
          <w:fldChar w:fldCharType="end"/>
        </w:r>
      </w:hyperlink>
    </w:p>
    <w:p w14:paraId="279D8BEC" w14:textId="77777777" w:rsidR="00DF3946" w:rsidRPr="005E5678" w:rsidRDefault="00B6155B">
      <w:pPr>
        <w:pStyle w:val="TableofFigures"/>
        <w:tabs>
          <w:tab w:val="right" w:leader="dot" w:pos="9350"/>
        </w:tabs>
        <w:rPr>
          <w:rFonts w:asciiTheme="minorHAnsi" w:eastAsiaTheme="minorEastAsia" w:hAnsiTheme="minorHAnsi" w:cstheme="minorBidi"/>
          <w:noProof/>
          <w:sz w:val="22"/>
        </w:rPr>
      </w:pPr>
      <w:hyperlink w:anchor="_Toc533665920" w:history="1">
        <w:r w:rsidR="00DF3946" w:rsidRPr="000A1FFD">
          <w:rPr>
            <w:rStyle w:val="Hyperlink"/>
            <w:rFonts w:eastAsiaTheme="minorHAnsi"/>
            <w:noProof/>
          </w:rPr>
          <w:t>Figure 7:  US Heartburn Market</w:t>
        </w:r>
        <w:r w:rsidR="00DF3946" w:rsidRPr="005E5678">
          <w:rPr>
            <w:noProof/>
            <w:webHidden/>
          </w:rPr>
          <w:tab/>
        </w:r>
        <w:r w:rsidR="00DF3946" w:rsidRPr="000A1FFD">
          <w:rPr>
            <w:noProof/>
            <w:webHidden/>
          </w:rPr>
          <w:fldChar w:fldCharType="begin"/>
        </w:r>
        <w:r w:rsidR="00DF3946" w:rsidRPr="005E5678">
          <w:rPr>
            <w:noProof/>
            <w:webHidden/>
          </w:rPr>
          <w:instrText xml:space="preserve"> PAGEREF _Toc533665920 \h </w:instrText>
        </w:r>
        <w:r w:rsidR="00DF3946" w:rsidRPr="000A1FFD">
          <w:rPr>
            <w:noProof/>
            <w:webHidden/>
          </w:rPr>
        </w:r>
        <w:r w:rsidR="00DF3946" w:rsidRPr="000A1FFD">
          <w:rPr>
            <w:noProof/>
            <w:webHidden/>
          </w:rPr>
          <w:fldChar w:fldCharType="separate"/>
        </w:r>
        <w:r w:rsidR="00DF3946" w:rsidRPr="005E5678">
          <w:rPr>
            <w:noProof/>
            <w:webHidden/>
          </w:rPr>
          <w:t>13</w:t>
        </w:r>
        <w:r w:rsidR="00DF3946" w:rsidRPr="000A1FFD">
          <w:rPr>
            <w:noProof/>
            <w:webHidden/>
          </w:rPr>
          <w:fldChar w:fldCharType="end"/>
        </w:r>
      </w:hyperlink>
    </w:p>
    <w:p w14:paraId="620D947B" w14:textId="77777777" w:rsidR="00DF3946" w:rsidRPr="005E5678" w:rsidRDefault="00B6155B">
      <w:pPr>
        <w:pStyle w:val="TableofFigures"/>
        <w:tabs>
          <w:tab w:val="right" w:leader="dot" w:pos="9350"/>
        </w:tabs>
        <w:rPr>
          <w:rFonts w:asciiTheme="minorHAnsi" w:eastAsiaTheme="minorEastAsia" w:hAnsiTheme="minorHAnsi" w:cstheme="minorBidi"/>
          <w:noProof/>
          <w:sz w:val="22"/>
        </w:rPr>
      </w:pPr>
      <w:hyperlink w:anchor="_Toc533665921" w:history="1">
        <w:r w:rsidR="00DF3946" w:rsidRPr="005E5678">
          <w:rPr>
            <w:rStyle w:val="Hyperlink"/>
            <w:noProof/>
          </w:rPr>
          <w:t>Figure 8:  Currently Available PPI</w:t>
        </w:r>
        <w:r w:rsidR="00DF3946" w:rsidRPr="005E5678">
          <w:rPr>
            <w:noProof/>
            <w:webHidden/>
          </w:rPr>
          <w:tab/>
        </w:r>
        <w:r w:rsidR="00DF3946" w:rsidRPr="000A1FFD">
          <w:rPr>
            <w:noProof/>
            <w:webHidden/>
          </w:rPr>
          <w:fldChar w:fldCharType="begin"/>
        </w:r>
        <w:r w:rsidR="00DF3946" w:rsidRPr="005E5678">
          <w:rPr>
            <w:noProof/>
            <w:webHidden/>
          </w:rPr>
          <w:instrText xml:space="preserve"> PAGEREF _Toc533665921 \h </w:instrText>
        </w:r>
        <w:r w:rsidR="00DF3946" w:rsidRPr="000A1FFD">
          <w:rPr>
            <w:noProof/>
            <w:webHidden/>
          </w:rPr>
        </w:r>
        <w:r w:rsidR="00DF3946" w:rsidRPr="000A1FFD">
          <w:rPr>
            <w:noProof/>
            <w:webHidden/>
          </w:rPr>
          <w:fldChar w:fldCharType="separate"/>
        </w:r>
        <w:r w:rsidR="00DF3946" w:rsidRPr="005E5678">
          <w:rPr>
            <w:noProof/>
            <w:webHidden/>
          </w:rPr>
          <w:t>14</w:t>
        </w:r>
        <w:r w:rsidR="00DF3946" w:rsidRPr="000A1FFD">
          <w:rPr>
            <w:noProof/>
            <w:webHidden/>
          </w:rPr>
          <w:fldChar w:fldCharType="end"/>
        </w:r>
      </w:hyperlink>
    </w:p>
    <w:p w14:paraId="3E0611EB" w14:textId="77777777" w:rsidR="00DF3946" w:rsidRPr="005E5678" w:rsidRDefault="00B6155B">
      <w:pPr>
        <w:pStyle w:val="TableofFigures"/>
        <w:tabs>
          <w:tab w:val="right" w:leader="dot" w:pos="9350"/>
        </w:tabs>
        <w:rPr>
          <w:rFonts w:asciiTheme="minorHAnsi" w:eastAsiaTheme="minorEastAsia" w:hAnsiTheme="minorHAnsi" w:cstheme="minorBidi"/>
          <w:noProof/>
          <w:sz w:val="22"/>
        </w:rPr>
      </w:pPr>
      <w:hyperlink w:anchor="_Toc533665922" w:history="1">
        <w:r w:rsidR="00DF3946" w:rsidRPr="005E5678">
          <w:rPr>
            <w:rStyle w:val="Hyperlink"/>
            <w:noProof/>
          </w:rPr>
          <w:t>Figure 9:  US PPI market</w:t>
        </w:r>
        <w:r w:rsidR="00DF3946" w:rsidRPr="005E5678">
          <w:rPr>
            <w:noProof/>
            <w:webHidden/>
          </w:rPr>
          <w:tab/>
        </w:r>
        <w:r w:rsidR="00DF3946" w:rsidRPr="000A1FFD">
          <w:rPr>
            <w:noProof/>
            <w:webHidden/>
          </w:rPr>
          <w:fldChar w:fldCharType="begin"/>
        </w:r>
        <w:r w:rsidR="00DF3946" w:rsidRPr="005E5678">
          <w:rPr>
            <w:noProof/>
            <w:webHidden/>
          </w:rPr>
          <w:instrText xml:space="preserve"> PAGEREF _Toc533665922 \h </w:instrText>
        </w:r>
        <w:r w:rsidR="00DF3946" w:rsidRPr="000A1FFD">
          <w:rPr>
            <w:noProof/>
            <w:webHidden/>
          </w:rPr>
        </w:r>
        <w:r w:rsidR="00DF3946" w:rsidRPr="000A1FFD">
          <w:rPr>
            <w:noProof/>
            <w:webHidden/>
          </w:rPr>
          <w:fldChar w:fldCharType="separate"/>
        </w:r>
        <w:r w:rsidR="00DF3946" w:rsidRPr="005E5678">
          <w:rPr>
            <w:noProof/>
            <w:webHidden/>
          </w:rPr>
          <w:t>14</w:t>
        </w:r>
        <w:r w:rsidR="00DF3946" w:rsidRPr="000A1FFD">
          <w:rPr>
            <w:noProof/>
            <w:webHidden/>
          </w:rPr>
          <w:fldChar w:fldCharType="end"/>
        </w:r>
      </w:hyperlink>
    </w:p>
    <w:p w14:paraId="09EA390B" w14:textId="77777777" w:rsidR="00EF5DE8" w:rsidRPr="00957BA9" w:rsidRDefault="00401B3C" w:rsidP="00957BA9">
      <w:pPr>
        <w:pStyle w:val="TableofFigures"/>
        <w:tabs>
          <w:tab w:val="right" w:leader="dot" w:pos="9350"/>
        </w:tabs>
        <w:rPr>
          <w:rStyle w:val="Hyperlink"/>
          <w:noProof/>
        </w:rPr>
      </w:pPr>
      <w:r w:rsidRPr="008D79B1">
        <w:rPr>
          <w:rStyle w:val="Hyperlink"/>
          <w:noProof/>
        </w:rPr>
        <w:fldChar w:fldCharType="end"/>
      </w:r>
    </w:p>
    <w:p w14:paraId="799B1836" w14:textId="77777777" w:rsidR="007007F4" w:rsidRPr="008C0975" w:rsidRDefault="007007F4" w:rsidP="00957BA9">
      <w:pPr>
        <w:pStyle w:val="TableofFigures"/>
        <w:tabs>
          <w:tab w:val="right" w:leader="dot" w:pos="9350"/>
        </w:tabs>
      </w:pPr>
      <w:r w:rsidRPr="008C0975">
        <w:br w:type="page"/>
      </w:r>
    </w:p>
    <w:p w14:paraId="4DFCB8D1" w14:textId="77777777" w:rsidR="00680666" w:rsidRPr="0090181F" w:rsidRDefault="00680666">
      <w:pPr>
        <w:pStyle w:val="Heading1"/>
      </w:pPr>
      <w:bookmarkStart w:id="58" w:name="_Ref436912865"/>
      <w:bookmarkStart w:id="59" w:name="_Ref436916611"/>
      <w:bookmarkStart w:id="60" w:name="_Toc436918501"/>
      <w:bookmarkStart w:id="61" w:name="_Toc436987902"/>
      <w:bookmarkStart w:id="62" w:name="_Toc469403788"/>
      <w:bookmarkStart w:id="63" w:name="_Toc533665873"/>
      <w:r w:rsidRPr="0090181F">
        <w:lastRenderedPageBreak/>
        <w:t xml:space="preserve">Engagement </w:t>
      </w:r>
      <w:r w:rsidR="007A0A85" w:rsidRPr="0090181F">
        <w:t>Summar</w:t>
      </w:r>
      <w:r w:rsidR="0054233C" w:rsidRPr="005A622A">
        <w:t>y</w:t>
      </w:r>
      <w:bookmarkEnd w:id="58"/>
      <w:bookmarkEnd w:id="59"/>
      <w:bookmarkEnd w:id="60"/>
      <w:bookmarkEnd w:id="61"/>
      <w:bookmarkEnd w:id="62"/>
      <w:bookmarkEnd w:id="63"/>
    </w:p>
    <w:p w14:paraId="734B04A9" w14:textId="77777777" w:rsidR="0054233C" w:rsidRDefault="0054233C" w:rsidP="00EF3E2C"/>
    <w:p w14:paraId="1FFEC653" w14:textId="77777777" w:rsidR="00BA1B9A" w:rsidRPr="00B22F33" w:rsidRDefault="00BA1B9A">
      <w:pPr>
        <w:pStyle w:val="Heading2"/>
      </w:pPr>
      <w:bookmarkStart w:id="64" w:name="_Toc436918502"/>
      <w:bookmarkStart w:id="65" w:name="_Toc436987903"/>
      <w:bookmarkStart w:id="66" w:name="_Toc469403789"/>
      <w:bookmarkStart w:id="67" w:name="_Toc533665874"/>
      <w:r w:rsidRPr="00B22F33">
        <w:t>Executive Summary</w:t>
      </w:r>
      <w:bookmarkEnd w:id="64"/>
      <w:bookmarkEnd w:id="65"/>
      <w:bookmarkEnd w:id="66"/>
      <w:r w:rsidR="00174BB6">
        <w:rPr>
          <w:rStyle w:val="FootnoteReference"/>
        </w:rPr>
        <w:footnoteReference w:id="2"/>
      </w:r>
      <w:bookmarkEnd w:id="67"/>
    </w:p>
    <w:p w14:paraId="0C0B2C9B" w14:textId="77777777" w:rsidR="0054233C" w:rsidRDefault="0054233C" w:rsidP="0090181F"/>
    <w:p w14:paraId="23BAF09B" w14:textId="32F48C79" w:rsidR="00B21240" w:rsidRPr="00486D48" w:rsidRDefault="00BA1B9A" w:rsidP="00B21240">
      <w:pPr>
        <w:rPr>
          <w:b/>
        </w:rPr>
      </w:pPr>
      <w:r w:rsidRPr="00486D48">
        <w:t>RNA has completed an analysis of the Subject Interest as of the Valuation Date</w:t>
      </w:r>
      <w:r w:rsidR="00B542AD" w:rsidRPr="00486D48">
        <w:t xml:space="preserve"> and has </w:t>
      </w:r>
      <w:r w:rsidR="00B21240" w:rsidRPr="00486D48">
        <w:t>conclude</w:t>
      </w:r>
      <w:r w:rsidR="00C51E7E" w:rsidRPr="00486D48">
        <w:t>d</w:t>
      </w:r>
      <w:r w:rsidR="00B21240" w:rsidRPr="00486D48">
        <w:t xml:space="preserve"> to a value </w:t>
      </w:r>
      <w:r w:rsidR="00B21240" w:rsidRPr="00314B02">
        <w:t xml:space="preserve">of </w:t>
      </w:r>
      <w:r w:rsidR="004D427E" w:rsidRPr="00861274">
        <w:rPr>
          <w:b/>
        </w:rPr>
        <w:t>$</w:t>
      </w:r>
      <w:del w:id="68" w:author="Ayush Mittal" w:date="2018-12-31T15:20:00Z">
        <w:r w:rsidR="00385A0C" w:rsidDel="00FF4E4E">
          <w:rPr>
            <w:b/>
          </w:rPr>
          <w:delText>6</w:delText>
        </w:r>
        <w:r w:rsidR="00C12793" w:rsidDel="00FF4E4E">
          <w:rPr>
            <w:b/>
          </w:rPr>
          <w:delText>4</w:delText>
        </w:r>
      </w:del>
      <w:ins w:id="69" w:author="Ayush Mittal" w:date="2018-12-31T15:20:00Z">
        <w:r w:rsidR="00FF4E4E">
          <w:rPr>
            <w:b/>
          </w:rPr>
          <w:t>35</w:t>
        </w:r>
      </w:ins>
      <w:r w:rsidR="00385A0C">
        <w:rPr>
          <w:b/>
        </w:rPr>
        <w:t>.</w:t>
      </w:r>
      <w:del w:id="70" w:author="Ayush Mittal" w:date="2018-12-31T15:20:00Z">
        <w:r w:rsidR="00C12793" w:rsidDel="00FF4E4E">
          <w:rPr>
            <w:b/>
          </w:rPr>
          <w:delText>5</w:delText>
        </w:r>
        <w:r w:rsidR="00DB7D37" w:rsidRPr="00861274" w:rsidDel="00FF4E4E">
          <w:rPr>
            <w:b/>
          </w:rPr>
          <w:delText xml:space="preserve"> </w:delText>
        </w:r>
      </w:del>
      <w:ins w:id="71" w:author="Ayush Mittal" w:date="2018-12-31T15:20:00Z">
        <w:r w:rsidR="00FF4E4E">
          <w:rPr>
            <w:b/>
          </w:rPr>
          <w:t>3</w:t>
        </w:r>
        <w:r w:rsidR="00FF4E4E" w:rsidRPr="00861274">
          <w:rPr>
            <w:b/>
          </w:rPr>
          <w:t xml:space="preserve"> </w:t>
        </w:r>
      </w:ins>
      <w:del w:id="72" w:author="Ayush Mittal" w:date="2018-12-31T15:20:00Z">
        <w:r w:rsidR="00DB7D37" w:rsidRPr="00861274" w:rsidDel="00FF4E4E">
          <w:rPr>
            <w:b/>
          </w:rPr>
          <w:delText>million</w:delText>
        </w:r>
        <w:r w:rsidR="00B21240" w:rsidRPr="00314B02" w:rsidDel="00FF4E4E">
          <w:rPr>
            <w:b/>
          </w:rPr>
          <w:delText xml:space="preserve"> </w:delText>
        </w:r>
      </w:del>
      <w:ins w:id="73" w:author="Ayush Mittal" w:date="2018-12-31T15:20:00Z">
        <w:r w:rsidR="00FF4E4E">
          <w:rPr>
            <w:b/>
          </w:rPr>
          <w:t>b</w:t>
        </w:r>
        <w:r w:rsidR="00FF4E4E" w:rsidRPr="00861274">
          <w:rPr>
            <w:b/>
          </w:rPr>
          <w:t>illion</w:t>
        </w:r>
        <w:r w:rsidR="00FF4E4E" w:rsidRPr="00314B02">
          <w:rPr>
            <w:b/>
          </w:rPr>
          <w:t xml:space="preserve"> </w:t>
        </w:r>
      </w:ins>
      <w:r w:rsidR="00B21240" w:rsidRPr="00314B02">
        <w:rPr>
          <w:b/>
        </w:rPr>
        <w:t>(</w:t>
      </w:r>
      <w:r w:rsidR="00B21240" w:rsidRPr="00486D48">
        <w:rPr>
          <w:b/>
        </w:rPr>
        <w:t xml:space="preserve">rounded) </w:t>
      </w:r>
      <w:r w:rsidR="00B21240" w:rsidRPr="00486D48">
        <w:t>for the Subject Interest.</w:t>
      </w:r>
      <w:r w:rsidR="00174BB6">
        <w:t xml:space="preserve">  </w:t>
      </w:r>
    </w:p>
    <w:p w14:paraId="55AD29EC" w14:textId="77777777" w:rsidR="00B21240" w:rsidRPr="00880801" w:rsidRDefault="00B21240" w:rsidP="007603E4"/>
    <w:p w14:paraId="6F2E24BD" w14:textId="77777777" w:rsidR="00B21240" w:rsidRPr="004803A3" w:rsidRDefault="004A2755" w:rsidP="007603E4">
      <w:r w:rsidRPr="004803A3">
        <w:t>Our conclusion was predicated upon the</w:t>
      </w:r>
      <w:r w:rsidR="00291297" w:rsidRPr="004803A3">
        <w:t xml:space="preserve"> following</w:t>
      </w:r>
      <w:r w:rsidRPr="004803A3">
        <w:t xml:space="preserve"> key drivers</w:t>
      </w:r>
      <w:r w:rsidR="00291297" w:rsidRPr="004803A3">
        <w:t xml:space="preserve"> of value</w:t>
      </w:r>
      <w:r w:rsidR="00C51E7E" w:rsidRPr="004803A3">
        <w:t>:</w:t>
      </w:r>
    </w:p>
    <w:p w14:paraId="584456FA" w14:textId="77777777" w:rsidR="007603E4" w:rsidRPr="004803A3" w:rsidRDefault="007603E4" w:rsidP="007603E4"/>
    <w:p w14:paraId="50C99973" w14:textId="77777777" w:rsidR="00C52250" w:rsidRPr="000A1FFD" w:rsidRDefault="002663E8" w:rsidP="007E7764">
      <w:pPr>
        <w:pStyle w:val="ListParagraph"/>
        <w:numPr>
          <w:ilvl w:val="0"/>
          <w:numId w:val="72"/>
        </w:numPr>
        <w:rPr>
          <w:highlight w:val="yellow"/>
        </w:rPr>
      </w:pPr>
      <w:commentRangeStart w:id="74"/>
      <w:r w:rsidRPr="000A1FFD">
        <w:rPr>
          <w:highlight w:val="yellow"/>
        </w:rPr>
        <w:t>Driver 1:</w:t>
      </w:r>
      <w:r w:rsidR="00E222C1" w:rsidRPr="000A1FFD">
        <w:rPr>
          <w:highlight w:val="yellow"/>
        </w:rPr>
        <w:t xml:space="preserve"> </w:t>
      </w:r>
      <w:r w:rsidR="0051392D" w:rsidRPr="000A1FFD">
        <w:rPr>
          <w:highlight w:val="yellow"/>
        </w:rPr>
        <w:t>The PPI market is expected to remain flat near in future as modest volume growth is offset by slight brand deflation and the negative mix effect of continued private label gains.</w:t>
      </w:r>
    </w:p>
    <w:p w14:paraId="6110A871" w14:textId="77777777" w:rsidR="00486D48" w:rsidRPr="000A1FFD" w:rsidRDefault="00486D48" w:rsidP="00C52250">
      <w:pPr>
        <w:pStyle w:val="ListParagraph"/>
        <w:rPr>
          <w:highlight w:val="yellow"/>
        </w:rPr>
      </w:pPr>
    </w:p>
    <w:p w14:paraId="571AE4D2" w14:textId="77777777" w:rsidR="007603E4" w:rsidRPr="000A1FFD" w:rsidRDefault="006F7E22" w:rsidP="003B57F8">
      <w:pPr>
        <w:pStyle w:val="ListParagraph"/>
        <w:numPr>
          <w:ilvl w:val="0"/>
          <w:numId w:val="102"/>
        </w:numPr>
        <w:rPr>
          <w:highlight w:val="yellow"/>
        </w:rPr>
      </w:pPr>
      <w:r w:rsidRPr="000A1FFD">
        <w:rPr>
          <w:highlight w:val="yellow"/>
        </w:rPr>
        <w:t xml:space="preserve">Driver </w:t>
      </w:r>
      <w:r w:rsidR="00EC0BD1" w:rsidRPr="000A1FFD">
        <w:rPr>
          <w:highlight w:val="yellow"/>
        </w:rPr>
        <w:t>2</w:t>
      </w:r>
      <w:r w:rsidRPr="000A1FFD">
        <w:rPr>
          <w:highlight w:val="yellow"/>
        </w:rPr>
        <w:t>:</w:t>
      </w:r>
      <w:r w:rsidR="0060677E" w:rsidRPr="000A1FFD">
        <w:rPr>
          <w:highlight w:val="yellow"/>
        </w:rPr>
        <w:t xml:space="preserve"> </w:t>
      </w:r>
      <w:r w:rsidR="0051392D" w:rsidRPr="000A1FFD">
        <w:rPr>
          <w:noProof/>
          <w:highlight w:val="yellow"/>
        </w:rPr>
        <w:t>The Product</w:t>
      </w:r>
      <w:r w:rsidR="0051392D" w:rsidRPr="000A1FFD">
        <w:rPr>
          <w:highlight w:val="yellow"/>
        </w:rPr>
        <w:t xml:space="preserve"> sales have contracted at an annual rate of 13.0% since 2013 due to pressure from private label and the launch of other competitive products in </w:t>
      </w:r>
      <w:r w:rsidR="0051392D" w:rsidRPr="000A1FFD">
        <w:rPr>
          <w:noProof/>
          <w:highlight w:val="yellow"/>
        </w:rPr>
        <w:t>PPI</w:t>
      </w:r>
      <w:r w:rsidR="0051392D" w:rsidRPr="000A1FFD">
        <w:rPr>
          <w:highlight w:val="yellow"/>
        </w:rPr>
        <w:t xml:space="preserve"> market.</w:t>
      </w:r>
    </w:p>
    <w:p w14:paraId="3DC92A1A" w14:textId="77777777" w:rsidR="00A46D80" w:rsidRPr="000A1FFD" w:rsidRDefault="00A46D80" w:rsidP="00880801">
      <w:pPr>
        <w:pStyle w:val="ListParagraph"/>
        <w:rPr>
          <w:highlight w:val="yellow"/>
        </w:rPr>
      </w:pPr>
    </w:p>
    <w:p w14:paraId="6960EACE" w14:textId="77777777" w:rsidR="00A46D80" w:rsidRPr="000A1FFD" w:rsidRDefault="00A46D80" w:rsidP="00C52250">
      <w:pPr>
        <w:pStyle w:val="ListParagraph"/>
        <w:numPr>
          <w:ilvl w:val="0"/>
          <w:numId w:val="72"/>
        </w:numPr>
        <w:rPr>
          <w:highlight w:val="yellow"/>
        </w:rPr>
      </w:pPr>
      <w:r w:rsidRPr="000A1FFD">
        <w:rPr>
          <w:highlight w:val="yellow"/>
        </w:rPr>
        <w:t xml:space="preserve">Driver 3: </w:t>
      </w:r>
      <w:r w:rsidR="0051392D" w:rsidRPr="000A1FFD">
        <w:rPr>
          <w:highlight w:val="yellow"/>
        </w:rPr>
        <w:t xml:space="preserve">Omeprazole magnesium, the active ingredient in Prilosec, has a strong track record of safety and efficacy as evidenced by its inclusion on the WHO’s list of essential </w:t>
      </w:r>
      <w:commentRangeEnd w:id="74"/>
      <w:r w:rsidR="00FF4E4E">
        <w:rPr>
          <w:rStyle w:val="CommentReference"/>
          <w:rFonts w:eastAsia="Times New Roman"/>
        </w:rPr>
        <w:commentReference w:id="74"/>
      </w:r>
      <w:r w:rsidR="0051392D" w:rsidRPr="000A1FFD">
        <w:rPr>
          <w:highlight w:val="yellow"/>
        </w:rPr>
        <w:t>medicines</w:t>
      </w:r>
      <w:r w:rsidR="00C52250" w:rsidRPr="000A1FFD">
        <w:rPr>
          <w:highlight w:val="yellow"/>
        </w:rPr>
        <w:t>.</w:t>
      </w:r>
      <w:r w:rsidR="00C52250" w:rsidRPr="000A1FFD" w:rsidDel="00C52250">
        <w:rPr>
          <w:highlight w:val="yellow"/>
        </w:rPr>
        <w:t xml:space="preserve"> </w:t>
      </w:r>
      <w:r w:rsidR="00C52250" w:rsidRPr="000A1FFD">
        <w:rPr>
          <w:highlight w:val="yellow"/>
        </w:rPr>
        <w:t xml:space="preserve"> </w:t>
      </w:r>
    </w:p>
    <w:p w14:paraId="461CC5FD" w14:textId="77777777" w:rsidR="007603E4" w:rsidRPr="00772909" w:rsidRDefault="007603E4" w:rsidP="00B22F33"/>
    <w:p w14:paraId="58E45CFD" w14:textId="77777777" w:rsidR="009613E5" w:rsidRPr="00772909" w:rsidRDefault="009613E5" w:rsidP="00B22F33">
      <w:r w:rsidRPr="008C0975">
        <w:t>Defined terms and additional details of our analysis are included in the section below.</w:t>
      </w:r>
      <w:r w:rsidR="00174BB6">
        <w:t xml:space="preserve">  </w:t>
      </w:r>
    </w:p>
    <w:p w14:paraId="4BD04D32" w14:textId="77777777" w:rsidR="0054233C" w:rsidRDefault="0054233C" w:rsidP="007E6AEF"/>
    <w:p w14:paraId="112E579A" w14:textId="77777777" w:rsidR="007A0A85" w:rsidRPr="00772909" w:rsidRDefault="007A0A85">
      <w:pPr>
        <w:pStyle w:val="Heading2"/>
      </w:pPr>
      <w:bookmarkStart w:id="75" w:name="_Toc436918503"/>
      <w:bookmarkStart w:id="76" w:name="_Toc436987904"/>
      <w:bookmarkStart w:id="77" w:name="_Toc469403790"/>
      <w:bookmarkStart w:id="78" w:name="_Toc533665875"/>
      <w:r w:rsidRPr="00772909">
        <w:t>Standard of Value</w:t>
      </w:r>
      <w:bookmarkEnd w:id="75"/>
      <w:bookmarkEnd w:id="76"/>
      <w:bookmarkEnd w:id="77"/>
      <w:bookmarkEnd w:id="78"/>
    </w:p>
    <w:p w14:paraId="39E359A8" w14:textId="77777777" w:rsidR="0054233C" w:rsidRDefault="0054233C" w:rsidP="0090181F"/>
    <w:p w14:paraId="61F34A09" w14:textId="77777777" w:rsidR="007A0A85" w:rsidRPr="00772909" w:rsidRDefault="004406B2" w:rsidP="0090181F">
      <w:r w:rsidRPr="00772909">
        <w:t>This valuation engagement has been performed in accordance with the definition of fair value as is outlined in ASC 820</w:t>
      </w:r>
      <w:r w:rsidR="00D022AF">
        <w:t xml:space="preserve">.  </w:t>
      </w:r>
      <w:r w:rsidRPr="00772909">
        <w:t>It is defined as:</w:t>
      </w:r>
    </w:p>
    <w:p w14:paraId="4D6C2A76" w14:textId="77777777" w:rsidR="007A0A85" w:rsidRPr="00772909" w:rsidRDefault="007A0A85" w:rsidP="00B22F33"/>
    <w:p w14:paraId="49A5DFFC" w14:textId="77777777" w:rsidR="007A0A85" w:rsidRPr="00772909" w:rsidRDefault="007A0A85" w:rsidP="00B22F33">
      <w:r w:rsidRPr="0090181F">
        <w:rPr>
          <w:rStyle w:val="QuoteChar"/>
        </w:rPr>
        <w:t>“</w:t>
      </w:r>
      <w:r w:rsidR="006A1E47" w:rsidRPr="006A1E47">
        <w:rPr>
          <w:b/>
          <w:bCs/>
          <w:i/>
          <w:iCs/>
        </w:rPr>
        <w:t>Fair value</w:t>
      </w:r>
      <w:r w:rsidR="008F05F5">
        <w:rPr>
          <w:i/>
          <w:iCs/>
        </w:rPr>
        <w:t xml:space="preserve"> </w:t>
      </w:r>
      <w:r w:rsidR="006A1E47" w:rsidRPr="006A1E47">
        <w:rPr>
          <w:i/>
          <w:iCs/>
        </w:rPr>
        <w:t>is the price that would be received to sell an asset or paid to transfer a liability in an orderly transaction between market participants at the</w:t>
      </w:r>
      <w:r w:rsidR="0037669C">
        <w:rPr>
          <w:i/>
          <w:iCs/>
        </w:rPr>
        <w:t xml:space="preserve"> </w:t>
      </w:r>
      <w:r w:rsidR="006A1E47" w:rsidRPr="006A1E47">
        <w:rPr>
          <w:b/>
          <w:bCs/>
          <w:i/>
          <w:iCs/>
        </w:rPr>
        <w:t>measurement</w:t>
      </w:r>
      <w:r w:rsidR="0037669C">
        <w:rPr>
          <w:i/>
          <w:iCs/>
        </w:rPr>
        <w:t xml:space="preserve"> </w:t>
      </w:r>
      <w:r w:rsidR="006A1E47" w:rsidRPr="006A1E47">
        <w:rPr>
          <w:i/>
          <w:iCs/>
        </w:rPr>
        <w:t>date</w:t>
      </w:r>
      <w:r w:rsidRPr="0090181F">
        <w:rPr>
          <w:rStyle w:val="QuoteChar"/>
        </w:rPr>
        <w:t>.”</w:t>
      </w:r>
      <w:r w:rsidRPr="00772909">
        <w:rPr>
          <w:vertAlign w:val="superscript"/>
        </w:rPr>
        <w:footnoteReference w:id="3"/>
      </w:r>
      <w:r w:rsidRPr="00772909">
        <w:t xml:space="preserve"> </w:t>
      </w:r>
    </w:p>
    <w:p w14:paraId="7B8EAEB2" w14:textId="77777777" w:rsidR="007A0A85" w:rsidRPr="008C0975" w:rsidRDefault="007A0A85" w:rsidP="00B22F33"/>
    <w:p w14:paraId="2BD0CEF0" w14:textId="77777777" w:rsidR="00F8224A" w:rsidRDefault="00F8224A" w:rsidP="002706F6">
      <w:r>
        <w:t xml:space="preserve">As stated in ASC 820, RNA considered the fair value hierarchy in order to assess the level of transparency of inputs underlying the valuation analysis.  As summarized in the graphic below, “Level 1” inputs reflect the availability of quoted/quotable prices in active markets for identical assets and liabilities at the measurement date, while “Level 2” reflects inputs other than “Level 1” that are observable for assets and liabilities, either directly or indirectly, and “Level 3” is the most unobservable level of inputs. </w:t>
      </w:r>
      <w:r w:rsidR="00174BB6">
        <w:t xml:space="preserve"> </w:t>
      </w:r>
    </w:p>
    <w:p w14:paraId="049F92CD" w14:textId="77777777" w:rsidR="002706F6" w:rsidRDefault="002706F6" w:rsidP="002706F6"/>
    <w:p w14:paraId="78CF6C21" w14:textId="77777777" w:rsidR="00401B3C" w:rsidRPr="00433BD8" w:rsidRDefault="00401B3C" w:rsidP="00491660">
      <w:pPr>
        <w:pStyle w:val="TableHeader"/>
        <w:rPr>
          <w:rStyle w:val="Strong"/>
          <w:b/>
          <w:bCs w:val="0"/>
          <w:color w:val="2975B5"/>
          <w:spacing w:val="0"/>
        </w:rPr>
      </w:pPr>
      <w:bookmarkStart w:id="79" w:name="_Toc436918504"/>
      <w:bookmarkStart w:id="80" w:name="_Toc533665914"/>
      <w:r w:rsidRPr="00433BD8">
        <w:rPr>
          <w:rStyle w:val="Strong"/>
          <w:b/>
          <w:bCs w:val="0"/>
          <w:color w:val="2975B5"/>
          <w:spacing w:val="0"/>
        </w:rPr>
        <w:t xml:space="preserve">Figure </w:t>
      </w:r>
      <w:r w:rsidRPr="00433BD8">
        <w:rPr>
          <w:rStyle w:val="Strong"/>
          <w:b/>
          <w:bCs w:val="0"/>
          <w:color w:val="2975B5"/>
          <w:spacing w:val="0"/>
        </w:rPr>
        <w:fldChar w:fldCharType="begin"/>
      </w:r>
      <w:r w:rsidRPr="00433BD8">
        <w:rPr>
          <w:rStyle w:val="Strong"/>
          <w:b/>
          <w:bCs w:val="0"/>
          <w:color w:val="2975B5"/>
          <w:spacing w:val="0"/>
        </w:rPr>
        <w:instrText xml:space="preserve"> SEQ Figure \* ARABIC </w:instrText>
      </w:r>
      <w:r w:rsidRPr="00433BD8">
        <w:rPr>
          <w:rStyle w:val="Strong"/>
          <w:b/>
          <w:bCs w:val="0"/>
          <w:color w:val="2975B5"/>
          <w:spacing w:val="0"/>
        </w:rPr>
        <w:fldChar w:fldCharType="separate"/>
      </w:r>
      <w:r w:rsidR="00B17496">
        <w:rPr>
          <w:rStyle w:val="Strong"/>
          <w:b/>
          <w:bCs w:val="0"/>
          <w:noProof/>
          <w:color w:val="2975B5"/>
          <w:spacing w:val="0"/>
        </w:rPr>
        <w:t>1</w:t>
      </w:r>
      <w:r w:rsidRPr="00433BD8">
        <w:rPr>
          <w:rStyle w:val="Strong"/>
          <w:b/>
          <w:bCs w:val="0"/>
          <w:color w:val="2975B5"/>
          <w:spacing w:val="0"/>
        </w:rPr>
        <w:fldChar w:fldCharType="end"/>
      </w:r>
      <w:r w:rsidRPr="00433BD8">
        <w:rPr>
          <w:rStyle w:val="Strong"/>
          <w:b/>
          <w:bCs w:val="0"/>
          <w:color w:val="2975B5"/>
          <w:spacing w:val="0"/>
        </w:rPr>
        <w:t>:  Hierarchy of Fair Value Inputs</w:t>
      </w:r>
      <w:bookmarkEnd w:id="79"/>
      <w:bookmarkEnd w:id="80"/>
    </w:p>
    <w:p w14:paraId="48742DE4" w14:textId="77777777" w:rsidR="00022940" w:rsidRPr="0090181F" w:rsidRDefault="00022940" w:rsidP="00491660">
      <w:pPr>
        <w:keepNext/>
      </w:pPr>
    </w:p>
    <w:p w14:paraId="2C116011" w14:textId="77777777" w:rsidR="00397BEB" w:rsidRPr="00CF4611" w:rsidRDefault="00022940" w:rsidP="00EF3E2C">
      <w:pPr>
        <w:pStyle w:val="TableHeader"/>
        <w:jc w:val="center"/>
        <w:rPr>
          <w:u w:val="none"/>
        </w:rPr>
      </w:pPr>
      <w:r w:rsidRPr="00CF4611">
        <w:rPr>
          <w:noProof/>
          <w:u w:val="none"/>
        </w:rPr>
        <w:drawing>
          <wp:inline distT="0" distB="0" distL="0" distR="0" wp14:anchorId="25507001" wp14:editId="19E59442">
            <wp:extent cx="2866007" cy="1411114"/>
            <wp:effectExtent l="0" t="0" r="10795" b="1778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19F36A8" w14:textId="77777777" w:rsidR="0012361C" w:rsidRDefault="0012361C" w:rsidP="007E6AEF">
      <w:pPr>
        <w:jc w:val="center"/>
      </w:pPr>
    </w:p>
    <w:p w14:paraId="440093A3" w14:textId="77777777" w:rsidR="002706F6" w:rsidRDefault="002706F6" w:rsidP="002706F6">
      <w:r>
        <w:lastRenderedPageBreak/>
        <w:t>RNA also considered guidance from ASC 820 regarding the fair value measurement of assets and liabilities, segmented as follows:</w:t>
      </w:r>
    </w:p>
    <w:p w14:paraId="652CAE6D" w14:textId="77777777" w:rsidR="001F43AC" w:rsidRPr="008D0753" w:rsidRDefault="001F43AC" w:rsidP="00CF4611"/>
    <w:p w14:paraId="7E2C801C" w14:textId="77777777" w:rsidR="00397BEB" w:rsidRDefault="008D72F2" w:rsidP="00861274">
      <w:pPr>
        <w:pStyle w:val="TableHeader"/>
        <w:rPr>
          <w:rStyle w:val="Strong"/>
          <w:b/>
          <w:bCs w:val="0"/>
          <w:color w:val="2975B5"/>
          <w:spacing w:val="0"/>
        </w:rPr>
      </w:pPr>
      <w:bookmarkStart w:id="81" w:name="_Toc533665915"/>
      <w:r w:rsidRPr="00482A3C">
        <w:rPr>
          <w:rStyle w:val="Strong"/>
          <w:b/>
          <w:bCs w:val="0"/>
          <w:color w:val="2975B5"/>
          <w:spacing w:val="0"/>
        </w:rPr>
        <w:t xml:space="preserve">Figure </w:t>
      </w:r>
      <w:r w:rsidRPr="00482A3C">
        <w:rPr>
          <w:rStyle w:val="Strong"/>
          <w:b/>
          <w:bCs w:val="0"/>
          <w:color w:val="2975B5"/>
          <w:spacing w:val="0"/>
        </w:rPr>
        <w:fldChar w:fldCharType="begin"/>
      </w:r>
      <w:r w:rsidRPr="00CF4611">
        <w:rPr>
          <w:rStyle w:val="Strong"/>
          <w:b/>
          <w:bCs w:val="0"/>
          <w:color w:val="2975B5"/>
          <w:spacing w:val="0"/>
        </w:rPr>
        <w:instrText xml:space="preserve"> SEQ Figure \* ARABIC </w:instrText>
      </w:r>
      <w:r w:rsidRPr="00482A3C">
        <w:rPr>
          <w:rStyle w:val="Strong"/>
          <w:b/>
          <w:bCs w:val="0"/>
          <w:color w:val="2975B5"/>
          <w:spacing w:val="0"/>
        </w:rPr>
        <w:fldChar w:fldCharType="separate"/>
      </w:r>
      <w:r w:rsidR="00B17496">
        <w:rPr>
          <w:rStyle w:val="Strong"/>
          <w:b/>
          <w:bCs w:val="0"/>
          <w:noProof/>
          <w:color w:val="2975B5"/>
          <w:spacing w:val="0"/>
        </w:rPr>
        <w:t>2</w:t>
      </w:r>
      <w:r w:rsidRPr="00482A3C">
        <w:rPr>
          <w:rStyle w:val="Strong"/>
          <w:b/>
          <w:bCs w:val="0"/>
          <w:color w:val="2975B5"/>
          <w:spacing w:val="0"/>
        </w:rPr>
        <w:fldChar w:fldCharType="end"/>
      </w:r>
      <w:r w:rsidRPr="00CF4611">
        <w:rPr>
          <w:rStyle w:val="Strong"/>
          <w:b/>
          <w:bCs w:val="0"/>
          <w:color w:val="2975B5"/>
          <w:spacing w:val="0"/>
        </w:rPr>
        <w:t>:  Fair Value Assumption Guidance</w:t>
      </w:r>
      <w:bookmarkEnd w:id="81"/>
    </w:p>
    <w:p w14:paraId="0C3B9D53" w14:textId="77777777" w:rsidR="0005351F" w:rsidRDefault="0005351F" w:rsidP="00861274">
      <w:pPr>
        <w:keepNext/>
        <w:rPr>
          <w:rStyle w:val="Strong"/>
          <w:b w:val="0"/>
          <w:bCs w:val="0"/>
          <w:color w:val="2975B5"/>
          <w:spacing w:val="0"/>
        </w:rPr>
      </w:pPr>
    </w:p>
    <w:tbl>
      <w:tblPr>
        <w:tblStyle w:val="TableGrid"/>
        <w:tblW w:w="4652" w:type="pct"/>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3"/>
        <w:gridCol w:w="230"/>
        <w:gridCol w:w="7086"/>
      </w:tblGrid>
      <w:tr w:rsidR="00022940" w14:paraId="5DE1C8DD" w14:textId="77777777" w:rsidTr="004D427E">
        <w:trPr>
          <w:trHeight w:val="1170"/>
        </w:trPr>
        <w:tc>
          <w:tcPr>
            <w:tcW w:w="800" w:type="pct"/>
            <w:shd w:val="clear" w:color="auto" w:fill="A5C7E7" w:themeFill="accent1" w:themeFillTint="66"/>
            <w:vAlign w:val="center"/>
          </w:tcPr>
          <w:p w14:paraId="660F2309" w14:textId="77777777" w:rsidR="00022940" w:rsidRPr="00A037C0" w:rsidRDefault="00022940" w:rsidP="00861274">
            <w:pPr>
              <w:keepNext/>
              <w:spacing w:line="276" w:lineRule="auto"/>
              <w:jc w:val="center"/>
              <w:rPr>
                <w:sz w:val="20"/>
                <w:szCs w:val="20"/>
              </w:rPr>
            </w:pPr>
            <w:r w:rsidRPr="00A037C0">
              <w:rPr>
                <w:sz w:val="20"/>
                <w:szCs w:val="20"/>
              </w:rPr>
              <w:t>Price</w:t>
            </w:r>
          </w:p>
        </w:tc>
        <w:tc>
          <w:tcPr>
            <w:tcW w:w="132" w:type="pct"/>
            <w:vAlign w:val="center"/>
          </w:tcPr>
          <w:p w14:paraId="6DBFFEB6" w14:textId="77777777" w:rsidR="00022940" w:rsidRPr="00351FF7" w:rsidRDefault="00022940" w:rsidP="00861274">
            <w:pPr>
              <w:keepNext/>
              <w:jc w:val="center"/>
              <w:rPr>
                <w:sz w:val="2"/>
                <w:szCs w:val="2"/>
                <w:highlight w:val="yellow"/>
              </w:rPr>
            </w:pPr>
          </w:p>
        </w:tc>
        <w:tc>
          <w:tcPr>
            <w:tcW w:w="4068" w:type="pct"/>
            <w:shd w:val="clear" w:color="auto" w:fill="D9D9D9" w:themeFill="background1" w:themeFillShade="D9"/>
            <w:vAlign w:val="center"/>
          </w:tcPr>
          <w:p w14:paraId="799B8247" w14:textId="77777777" w:rsidR="00022940" w:rsidRPr="00351FF7" w:rsidRDefault="00022940" w:rsidP="00861274">
            <w:pPr>
              <w:keepNext/>
              <w:rPr>
                <w:rFonts w:eastAsiaTheme="majorEastAsia"/>
                <w:sz w:val="20"/>
                <w:szCs w:val="20"/>
              </w:rPr>
            </w:pPr>
            <w:r w:rsidRPr="00351FF7">
              <w:rPr>
                <w:color w:val="000000" w:themeColor="text1"/>
                <w:sz w:val="20"/>
                <w:szCs w:val="20"/>
              </w:rPr>
              <w:t>A “fair value measurement assumes that the asset or liability is exchanged in an orderly transaction between market participants to sell the asset or transfer the liability at the measurement date” noting that such transaction is assumed to be hypothetical and from the perspective of the market participant that holds the asset or owes the liability.</w:t>
            </w:r>
          </w:p>
        </w:tc>
      </w:tr>
      <w:tr w:rsidR="00022940" w14:paraId="038B371B" w14:textId="77777777" w:rsidTr="004D427E">
        <w:trPr>
          <w:trHeight w:val="180"/>
        </w:trPr>
        <w:tc>
          <w:tcPr>
            <w:tcW w:w="800" w:type="pct"/>
            <w:vAlign w:val="center"/>
          </w:tcPr>
          <w:p w14:paraId="39E3B5DB" w14:textId="77777777" w:rsidR="00022940" w:rsidRPr="00A037C0" w:rsidRDefault="00022940" w:rsidP="00FA47B2">
            <w:pPr>
              <w:spacing w:line="276" w:lineRule="auto"/>
              <w:jc w:val="center"/>
              <w:rPr>
                <w:sz w:val="20"/>
                <w:szCs w:val="20"/>
              </w:rPr>
            </w:pPr>
          </w:p>
        </w:tc>
        <w:tc>
          <w:tcPr>
            <w:tcW w:w="132" w:type="pct"/>
            <w:vAlign w:val="center"/>
          </w:tcPr>
          <w:p w14:paraId="6FC457CA" w14:textId="77777777" w:rsidR="00022940" w:rsidRPr="00351FF7" w:rsidRDefault="00022940" w:rsidP="00FA47B2">
            <w:pPr>
              <w:jc w:val="center"/>
              <w:rPr>
                <w:sz w:val="2"/>
                <w:szCs w:val="2"/>
                <w:highlight w:val="yellow"/>
              </w:rPr>
            </w:pPr>
          </w:p>
        </w:tc>
        <w:tc>
          <w:tcPr>
            <w:tcW w:w="4068" w:type="pct"/>
            <w:vAlign w:val="center"/>
          </w:tcPr>
          <w:p w14:paraId="5A68DA4A" w14:textId="77777777" w:rsidR="00022940" w:rsidRPr="00351FF7" w:rsidRDefault="00022940" w:rsidP="00FA47B2">
            <w:pPr>
              <w:jc w:val="left"/>
              <w:rPr>
                <w:sz w:val="20"/>
                <w:szCs w:val="20"/>
              </w:rPr>
            </w:pPr>
          </w:p>
        </w:tc>
      </w:tr>
      <w:tr w:rsidR="00022940" w14:paraId="1668EB1A" w14:textId="77777777" w:rsidTr="004D427E">
        <w:trPr>
          <w:trHeight w:val="898"/>
        </w:trPr>
        <w:tc>
          <w:tcPr>
            <w:tcW w:w="800" w:type="pct"/>
            <w:shd w:val="clear" w:color="auto" w:fill="A5C7E7" w:themeFill="accent1" w:themeFillTint="66"/>
            <w:vAlign w:val="center"/>
          </w:tcPr>
          <w:p w14:paraId="0ECDC1B5" w14:textId="77777777" w:rsidR="00022940" w:rsidRPr="00A037C0" w:rsidRDefault="00022940" w:rsidP="00FA47B2">
            <w:pPr>
              <w:spacing w:line="276" w:lineRule="auto"/>
              <w:jc w:val="center"/>
              <w:rPr>
                <w:sz w:val="20"/>
                <w:szCs w:val="20"/>
              </w:rPr>
            </w:pPr>
            <w:r w:rsidRPr="00A037C0">
              <w:rPr>
                <w:sz w:val="20"/>
                <w:szCs w:val="20"/>
              </w:rPr>
              <w:t>Principal Market</w:t>
            </w:r>
          </w:p>
        </w:tc>
        <w:tc>
          <w:tcPr>
            <w:tcW w:w="132" w:type="pct"/>
            <w:vAlign w:val="center"/>
          </w:tcPr>
          <w:p w14:paraId="068CE764" w14:textId="77777777" w:rsidR="00022940" w:rsidRPr="00351FF7" w:rsidRDefault="00022940" w:rsidP="00FA47B2">
            <w:pPr>
              <w:jc w:val="center"/>
              <w:rPr>
                <w:sz w:val="2"/>
                <w:szCs w:val="2"/>
                <w:highlight w:val="yellow"/>
              </w:rPr>
            </w:pPr>
          </w:p>
        </w:tc>
        <w:tc>
          <w:tcPr>
            <w:tcW w:w="4068" w:type="pct"/>
            <w:shd w:val="clear" w:color="auto" w:fill="D9D9D9" w:themeFill="background1" w:themeFillShade="D9"/>
            <w:vAlign w:val="center"/>
          </w:tcPr>
          <w:p w14:paraId="6695A85D" w14:textId="77777777" w:rsidR="00022940" w:rsidRPr="00351FF7" w:rsidRDefault="00022940" w:rsidP="004D427E">
            <w:pPr>
              <w:rPr>
                <w:rFonts w:eastAsiaTheme="majorEastAsia"/>
                <w:sz w:val="20"/>
                <w:szCs w:val="20"/>
              </w:rPr>
            </w:pPr>
            <w:r w:rsidRPr="00351FF7">
              <w:rPr>
                <w:sz w:val="20"/>
                <w:szCs w:val="20"/>
              </w:rPr>
              <w:t>Intends to reflect the market in which the holder of the asset or liability would sell or transfer it with the greatest volume and level of activity, which should maximize the value received for the asset or minimize the cost to transfer the liability</w:t>
            </w:r>
            <w:r>
              <w:rPr>
                <w:sz w:val="20"/>
                <w:szCs w:val="20"/>
              </w:rPr>
              <w:t>.</w:t>
            </w:r>
          </w:p>
        </w:tc>
      </w:tr>
      <w:tr w:rsidR="00022940" w14:paraId="69DCDBC7" w14:textId="77777777" w:rsidTr="004D427E">
        <w:trPr>
          <w:trHeight w:val="189"/>
        </w:trPr>
        <w:tc>
          <w:tcPr>
            <w:tcW w:w="800" w:type="pct"/>
            <w:vAlign w:val="center"/>
          </w:tcPr>
          <w:p w14:paraId="52100CD3" w14:textId="77777777" w:rsidR="00022940" w:rsidRPr="00A037C0" w:rsidRDefault="00022940" w:rsidP="00FA47B2">
            <w:pPr>
              <w:spacing w:line="276" w:lineRule="auto"/>
              <w:jc w:val="center"/>
              <w:rPr>
                <w:sz w:val="20"/>
                <w:szCs w:val="20"/>
              </w:rPr>
            </w:pPr>
          </w:p>
        </w:tc>
        <w:tc>
          <w:tcPr>
            <w:tcW w:w="132" w:type="pct"/>
            <w:vAlign w:val="center"/>
          </w:tcPr>
          <w:p w14:paraId="4CC8E653" w14:textId="77777777" w:rsidR="00022940" w:rsidRPr="00351FF7" w:rsidRDefault="00022940" w:rsidP="00FA47B2">
            <w:pPr>
              <w:jc w:val="center"/>
              <w:rPr>
                <w:sz w:val="2"/>
                <w:szCs w:val="2"/>
                <w:highlight w:val="yellow"/>
              </w:rPr>
            </w:pPr>
          </w:p>
        </w:tc>
        <w:tc>
          <w:tcPr>
            <w:tcW w:w="4068" w:type="pct"/>
            <w:vAlign w:val="center"/>
          </w:tcPr>
          <w:p w14:paraId="5238D8AA" w14:textId="77777777" w:rsidR="00022940" w:rsidRPr="00351FF7" w:rsidRDefault="00022940" w:rsidP="00FA47B2">
            <w:pPr>
              <w:jc w:val="left"/>
              <w:rPr>
                <w:sz w:val="20"/>
                <w:szCs w:val="20"/>
              </w:rPr>
            </w:pPr>
          </w:p>
        </w:tc>
      </w:tr>
      <w:tr w:rsidR="00022940" w14:paraId="12D6CD50" w14:textId="77777777" w:rsidTr="004D427E">
        <w:trPr>
          <w:trHeight w:val="801"/>
        </w:trPr>
        <w:tc>
          <w:tcPr>
            <w:tcW w:w="800" w:type="pct"/>
            <w:shd w:val="clear" w:color="auto" w:fill="A5C7E7" w:themeFill="accent1" w:themeFillTint="66"/>
            <w:vAlign w:val="center"/>
          </w:tcPr>
          <w:p w14:paraId="58E86251" w14:textId="77777777" w:rsidR="00022940" w:rsidRPr="00A037C0" w:rsidRDefault="00022940" w:rsidP="00FA47B2">
            <w:pPr>
              <w:spacing w:line="276" w:lineRule="auto"/>
              <w:jc w:val="center"/>
              <w:rPr>
                <w:sz w:val="20"/>
                <w:szCs w:val="20"/>
              </w:rPr>
            </w:pPr>
            <w:r w:rsidRPr="00A037C0">
              <w:rPr>
                <w:sz w:val="20"/>
                <w:szCs w:val="20"/>
              </w:rPr>
              <w:t>Market Participants</w:t>
            </w:r>
          </w:p>
        </w:tc>
        <w:tc>
          <w:tcPr>
            <w:tcW w:w="132" w:type="pct"/>
            <w:vAlign w:val="center"/>
          </w:tcPr>
          <w:p w14:paraId="6610B562" w14:textId="77777777" w:rsidR="00022940" w:rsidRPr="00351FF7" w:rsidRDefault="00022940" w:rsidP="004D427E">
            <w:pPr>
              <w:rPr>
                <w:rFonts w:eastAsiaTheme="majorEastAsia"/>
                <w:sz w:val="2"/>
                <w:szCs w:val="2"/>
                <w:highlight w:val="yellow"/>
              </w:rPr>
            </w:pPr>
          </w:p>
        </w:tc>
        <w:tc>
          <w:tcPr>
            <w:tcW w:w="4068" w:type="pct"/>
            <w:shd w:val="clear" w:color="auto" w:fill="D9D9D9" w:themeFill="background1" w:themeFillShade="D9"/>
            <w:vAlign w:val="center"/>
          </w:tcPr>
          <w:p w14:paraId="2A0B6963" w14:textId="77777777" w:rsidR="00022940" w:rsidRPr="00351FF7" w:rsidRDefault="00022940" w:rsidP="004D427E">
            <w:pPr>
              <w:rPr>
                <w:rFonts w:eastAsiaTheme="majorEastAsia"/>
                <w:sz w:val="20"/>
                <w:szCs w:val="20"/>
              </w:rPr>
            </w:pPr>
            <w:r w:rsidRPr="00351FF7">
              <w:rPr>
                <w:sz w:val="20"/>
                <w:szCs w:val="20"/>
              </w:rPr>
              <w:t>Fair value should be determined based on the “assumptions that market participants would use in pricing the asset or liability”</w:t>
            </w:r>
            <w:r>
              <w:rPr>
                <w:sz w:val="20"/>
                <w:szCs w:val="20"/>
              </w:rPr>
              <w:t>.</w:t>
            </w:r>
          </w:p>
        </w:tc>
      </w:tr>
      <w:tr w:rsidR="00022940" w14:paraId="2B42CBFB" w14:textId="77777777" w:rsidTr="004D427E">
        <w:trPr>
          <w:trHeight w:val="108"/>
        </w:trPr>
        <w:tc>
          <w:tcPr>
            <w:tcW w:w="800" w:type="pct"/>
            <w:vAlign w:val="center"/>
          </w:tcPr>
          <w:p w14:paraId="558F4170" w14:textId="77777777" w:rsidR="00022940" w:rsidRPr="00A037C0" w:rsidRDefault="00022940" w:rsidP="00FA47B2">
            <w:pPr>
              <w:spacing w:line="276" w:lineRule="auto"/>
              <w:jc w:val="center"/>
              <w:rPr>
                <w:sz w:val="20"/>
                <w:szCs w:val="20"/>
              </w:rPr>
            </w:pPr>
          </w:p>
        </w:tc>
        <w:tc>
          <w:tcPr>
            <w:tcW w:w="132" w:type="pct"/>
            <w:vAlign w:val="center"/>
          </w:tcPr>
          <w:p w14:paraId="73CE5B8C" w14:textId="77777777" w:rsidR="00022940" w:rsidRPr="00351FF7" w:rsidRDefault="00022940" w:rsidP="00FA47B2">
            <w:pPr>
              <w:jc w:val="center"/>
              <w:rPr>
                <w:sz w:val="2"/>
                <w:szCs w:val="2"/>
                <w:highlight w:val="yellow"/>
              </w:rPr>
            </w:pPr>
          </w:p>
        </w:tc>
        <w:tc>
          <w:tcPr>
            <w:tcW w:w="4068" w:type="pct"/>
            <w:vAlign w:val="center"/>
          </w:tcPr>
          <w:p w14:paraId="4E9AFF59" w14:textId="77777777" w:rsidR="00022940" w:rsidRPr="00351FF7" w:rsidRDefault="00022940" w:rsidP="00FA47B2">
            <w:pPr>
              <w:jc w:val="left"/>
              <w:rPr>
                <w:sz w:val="20"/>
                <w:szCs w:val="20"/>
              </w:rPr>
            </w:pPr>
          </w:p>
        </w:tc>
      </w:tr>
      <w:tr w:rsidR="00022940" w14:paraId="7408A631" w14:textId="77777777" w:rsidTr="004D427E">
        <w:trPr>
          <w:trHeight w:val="864"/>
        </w:trPr>
        <w:tc>
          <w:tcPr>
            <w:tcW w:w="800" w:type="pct"/>
            <w:shd w:val="clear" w:color="auto" w:fill="A5C7E7" w:themeFill="accent1" w:themeFillTint="66"/>
            <w:vAlign w:val="center"/>
          </w:tcPr>
          <w:p w14:paraId="3C981D12" w14:textId="77777777" w:rsidR="00022940" w:rsidRPr="00A037C0" w:rsidRDefault="00022940" w:rsidP="00FA47B2">
            <w:pPr>
              <w:spacing w:line="276" w:lineRule="auto"/>
              <w:jc w:val="center"/>
              <w:rPr>
                <w:sz w:val="20"/>
                <w:szCs w:val="20"/>
              </w:rPr>
            </w:pPr>
            <w:r w:rsidRPr="00A037C0">
              <w:rPr>
                <w:sz w:val="20"/>
                <w:szCs w:val="20"/>
              </w:rPr>
              <w:t>Application to Assets</w:t>
            </w:r>
          </w:p>
        </w:tc>
        <w:tc>
          <w:tcPr>
            <w:tcW w:w="132" w:type="pct"/>
            <w:vAlign w:val="center"/>
          </w:tcPr>
          <w:p w14:paraId="32A020EB" w14:textId="77777777" w:rsidR="00022940" w:rsidRPr="00351FF7" w:rsidRDefault="00022940" w:rsidP="00FA47B2">
            <w:pPr>
              <w:jc w:val="center"/>
              <w:rPr>
                <w:sz w:val="2"/>
                <w:szCs w:val="2"/>
                <w:highlight w:val="yellow"/>
              </w:rPr>
            </w:pPr>
          </w:p>
        </w:tc>
        <w:tc>
          <w:tcPr>
            <w:tcW w:w="4068" w:type="pct"/>
            <w:shd w:val="clear" w:color="auto" w:fill="D9D9D9" w:themeFill="background1" w:themeFillShade="D9"/>
            <w:vAlign w:val="center"/>
          </w:tcPr>
          <w:p w14:paraId="441BA7FE" w14:textId="77777777" w:rsidR="00022940" w:rsidRPr="00351FF7" w:rsidRDefault="00022940" w:rsidP="004D427E">
            <w:pPr>
              <w:rPr>
                <w:rFonts w:eastAsiaTheme="majorEastAsia"/>
                <w:sz w:val="20"/>
                <w:szCs w:val="20"/>
              </w:rPr>
            </w:pPr>
            <w:r w:rsidRPr="00351FF7">
              <w:rPr>
                <w:sz w:val="20"/>
                <w:szCs w:val="20"/>
              </w:rPr>
              <w:t>“Assumes the highest and best use of the asset by market participants, considering the use of the asset that is physically possible, legally permissible, and financially feasible at the measurement date”</w:t>
            </w:r>
            <w:r>
              <w:rPr>
                <w:sz w:val="20"/>
                <w:szCs w:val="20"/>
              </w:rPr>
              <w:t>.</w:t>
            </w:r>
          </w:p>
        </w:tc>
      </w:tr>
      <w:tr w:rsidR="00022940" w14:paraId="7D415A48" w14:textId="77777777" w:rsidTr="004D427E">
        <w:trPr>
          <w:trHeight w:val="45"/>
        </w:trPr>
        <w:tc>
          <w:tcPr>
            <w:tcW w:w="800" w:type="pct"/>
            <w:vAlign w:val="center"/>
          </w:tcPr>
          <w:p w14:paraId="0ADCADB9" w14:textId="77777777" w:rsidR="00022940" w:rsidRPr="00A037C0" w:rsidRDefault="00022940" w:rsidP="00FA47B2">
            <w:pPr>
              <w:spacing w:line="276" w:lineRule="auto"/>
              <w:jc w:val="center"/>
              <w:rPr>
                <w:sz w:val="20"/>
                <w:szCs w:val="20"/>
              </w:rPr>
            </w:pPr>
          </w:p>
        </w:tc>
        <w:tc>
          <w:tcPr>
            <w:tcW w:w="132" w:type="pct"/>
            <w:vAlign w:val="center"/>
          </w:tcPr>
          <w:p w14:paraId="4F0158DD" w14:textId="77777777" w:rsidR="00022940" w:rsidRPr="00351FF7" w:rsidRDefault="00022940" w:rsidP="00FA47B2">
            <w:pPr>
              <w:jc w:val="center"/>
              <w:rPr>
                <w:sz w:val="2"/>
                <w:szCs w:val="2"/>
                <w:highlight w:val="yellow"/>
              </w:rPr>
            </w:pPr>
          </w:p>
        </w:tc>
        <w:tc>
          <w:tcPr>
            <w:tcW w:w="4068" w:type="pct"/>
            <w:vAlign w:val="center"/>
          </w:tcPr>
          <w:p w14:paraId="01BAFB25" w14:textId="77777777" w:rsidR="00022940" w:rsidRPr="00351FF7" w:rsidRDefault="00022940" w:rsidP="00FA47B2">
            <w:pPr>
              <w:jc w:val="left"/>
              <w:rPr>
                <w:sz w:val="20"/>
                <w:szCs w:val="20"/>
              </w:rPr>
            </w:pPr>
          </w:p>
        </w:tc>
      </w:tr>
      <w:tr w:rsidR="00022940" w14:paraId="54F39433" w14:textId="77777777" w:rsidTr="004D427E">
        <w:trPr>
          <w:trHeight w:val="925"/>
        </w:trPr>
        <w:tc>
          <w:tcPr>
            <w:tcW w:w="800" w:type="pct"/>
            <w:shd w:val="clear" w:color="auto" w:fill="A5C7E7" w:themeFill="accent1" w:themeFillTint="66"/>
            <w:vAlign w:val="center"/>
          </w:tcPr>
          <w:p w14:paraId="4F3183EE" w14:textId="77777777" w:rsidR="00022940" w:rsidRPr="00A037C0" w:rsidRDefault="00022940" w:rsidP="00FA47B2">
            <w:pPr>
              <w:spacing w:line="276" w:lineRule="auto"/>
              <w:jc w:val="center"/>
              <w:rPr>
                <w:sz w:val="20"/>
                <w:szCs w:val="20"/>
              </w:rPr>
            </w:pPr>
            <w:r w:rsidRPr="00A037C0">
              <w:rPr>
                <w:sz w:val="20"/>
                <w:szCs w:val="20"/>
              </w:rPr>
              <w:t>Application to Liabilities</w:t>
            </w:r>
          </w:p>
        </w:tc>
        <w:tc>
          <w:tcPr>
            <w:tcW w:w="132" w:type="pct"/>
            <w:vAlign w:val="center"/>
          </w:tcPr>
          <w:p w14:paraId="399F111C" w14:textId="77777777" w:rsidR="00022940" w:rsidRPr="00351FF7" w:rsidRDefault="00022940" w:rsidP="00FA47B2">
            <w:pPr>
              <w:jc w:val="center"/>
              <w:rPr>
                <w:sz w:val="2"/>
                <w:szCs w:val="2"/>
                <w:highlight w:val="yellow"/>
              </w:rPr>
            </w:pPr>
          </w:p>
        </w:tc>
        <w:tc>
          <w:tcPr>
            <w:tcW w:w="4068" w:type="pct"/>
            <w:shd w:val="clear" w:color="auto" w:fill="D9D9D9" w:themeFill="background1" w:themeFillShade="D9"/>
            <w:vAlign w:val="center"/>
          </w:tcPr>
          <w:p w14:paraId="26603C3C" w14:textId="77777777" w:rsidR="00022940" w:rsidRPr="00351FF7" w:rsidRDefault="00022940" w:rsidP="004D427E">
            <w:pPr>
              <w:rPr>
                <w:rFonts w:eastAsiaTheme="majorEastAsia"/>
                <w:sz w:val="20"/>
                <w:szCs w:val="20"/>
              </w:rPr>
            </w:pPr>
            <w:r w:rsidRPr="00351FF7">
              <w:rPr>
                <w:sz w:val="20"/>
                <w:szCs w:val="20"/>
              </w:rPr>
              <w:t xml:space="preserve">Generally similar to the item above, but “assumes that </w:t>
            </w:r>
            <w:r w:rsidRPr="00C847FE">
              <w:rPr>
                <w:noProof/>
                <w:sz w:val="20"/>
                <w:szCs w:val="20"/>
              </w:rPr>
              <w:t>a liability</w:t>
            </w:r>
            <w:r w:rsidRPr="00351FF7">
              <w:rPr>
                <w:sz w:val="20"/>
                <w:szCs w:val="20"/>
              </w:rPr>
              <w:t xml:space="preserve"> is exchanged in an orderly transaction between market participants” regardless of “contractual or other legal restrictions preventing the transfer of liabilities”</w:t>
            </w:r>
            <w:r>
              <w:rPr>
                <w:sz w:val="20"/>
                <w:szCs w:val="20"/>
              </w:rPr>
              <w:t>.</w:t>
            </w:r>
          </w:p>
        </w:tc>
      </w:tr>
      <w:tr w:rsidR="00022940" w14:paraId="3A862DE9" w14:textId="77777777" w:rsidTr="004D427E">
        <w:trPr>
          <w:trHeight w:val="45"/>
        </w:trPr>
        <w:tc>
          <w:tcPr>
            <w:tcW w:w="800" w:type="pct"/>
            <w:vAlign w:val="center"/>
          </w:tcPr>
          <w:p w14:paraId="1F895088" w14:textId="77777777" w:rsidR="00022940" w:rsidRPr="00A037C0" w:rsidRDefault="00022940" w:rsidP="00FA47B2">
            <w:pPr>
              <w:spacing w:line="276" w:lineRule="auto"/>
              <w:jc w:val="center"/>
              <w:rPr>
                <w:sz w:val="20"/>
                <w:szCs w:val="20"/>
              </w:rPr>
            </w:pPr>
          </w:p>
        </w:tc>
        <w:tc>
          <w:tcPr>
            <w:tcW w:w="132" w:type="pct"/>
            <w:vAlign w:val="center"/>
          </w:tcPr>
          <w:p w14:paraId="71E32960" w14:textId="77777777" w:rsidR="00022940" w:rsidRPr="00351FF7" w:rsidRDefault="00022940" w:rsidP="00FA47B2">
            <w:pPr>
              <w:jc w:val="center"/>
              <w:rPr>
                <w:sz w:val="2"/>
                <w:szCs w:val="2"/>
                <w:highlight w:val="yellow"/>
              </w:rPr>
            </w:pPr>
          </w:p>
        </w:tc>
        <w:tc>
          <w:tcPr>
            <w:tcW w:w="4068" w:type="pct"/>
            <w:vAlign w:val="center"/>
          </w:tcPr>
          <w:p w14:paraId="32B73C04" w14:textId="77777777" w:rsidR="00022940" w:rsidRPr="00351FF7" w:rsidRDefault="00022940" w:rsidP="00FA47B2">
            <w:pPr>
              <w:jc w:val="left"/>
              <w:rPr>
                <w:sz w:val="20"/>
                <w:szCs w:val="20"/>
              </w:rPr>
            </w:pPr>
          </w:p>
        </w:tc>
      </w:tr>
      <w:tr w:rsidR="00022940" w14:paraId="0081FA53" w14:textId="77777777" w:rsidTr="004D427E">
        <w:trPr>
          <w:trHeight w:val="934"/>
        </w:trPr>
        <w:tc>
          <w:tcPr>
            <w:tcW w:w="800" w:type="pct"/>
            <w:shd w:val="clear" w:color="auto" w:fill="A5C7E7" w:themeFill="accent1" w:themeFillTint="66"/>
            <w:vAlign w:val="center"/>
          </w:tcPr>
          <w:p w14:paraId="489C0FEC" w14:textId="77777777" w:rsidR="00022940" w:rsidRPr="00A037C0" w:rsidRDefault="00022940" w:rsidP="00FA47B2">
            <w:pPr>
              <w:spacing w:line="276" w:lineRule="auto"/>
              <w:jc w:val="center"/>
              <w:rPr>
                <w:sz w:val="20"/>
                <w:szCs w:val="20"/>
              </w:rPr>
            </w:pPr>
            <w:r w:rsidRPr="00A037C0">
              <w:rPr>
                <w:sz w:val="20"/>
                <w:szCs w:val="20"/>
              </w:rPr>
              <w:t>The Asset or Liability</w:t>
            </w:r>
          </w:p>
        </w:tc>
        <w:tc>
          <w:tcPr>
            <w:tcW w:w="132" w:type="pct"/>
            <w:vAlign w:val="center"/>
          </w:tcPr>
          <w:p w14:paraId="261BA721" w14:textId="77777777" w:rsidR="00022940" w:rsidRPr="00351FF7" w:rsidRDefault="00022940" w:rsidP="00FA47B2">
            <w:pPr>
              <w:jc w:val="center"/>
              <w:rPr>
                <w:sz w:val="2"/>
                <w:szCs w:val="2"/>
                <w:highlight w:val="yellow"/>
              </w:rPr>
            </w:pPr>
          </w:p>
        </w:tc>
        <w:tc>
          <w:tcPr>
            <w:tcW w:w="4068" w:type="pct"/>
            <w:shd w:val="clear" w:color="auto" w:fill="D9D9D9" w:themeFill="background1" w:themeFillShade="D9"/>
            <w:vAlign w:val="center"/>
          </w:tcPr>
          <w:p w14:paraId="0DE76107" w14:textId="77777777" w:rsidR="00022940" w:rsidRPr="00351FF7" w:rsidRDefault="00022940" w:rsidP="004D427E">
            <w:pPr>
              <w:rPr>
                <w:rFonts w:eastAsiaTheme="majorEastAsia"/>
                <w:sz w:val="20"/>
                <w:szCs w:val="20"/>
              </w:rPr>
            </w:pPr>
            <w:r w:rsidRPr="00351FF7">
              <w:rPr>
                <w:sz w:val="20"/>
                <w:szCs w:val="20"/>
              </w:rPr>
              <w:t>Should “consider attributes specifics to the asset or liability, for example: (a) the condition and/or location of the asset or liability, and (b) restrictions, if any, on the sale or use of the asset at the measurement date”.</w:t>
            </w:r>
          </w:p>
        </w:tc>
      </w:tr>
    </w:tbl>
    <w:p w14:paraId="156CFF26" w14:textId="77777777" w:rsidR="00667BED" w:rsidRDefault="00667BED" w:rsidP="00B22F33"/>
    <w:p w14:paraId="118502BD" w14:textId="77777777" w:rsidR="00CB472D" w:rsidRDefault="00171D31" w:rsidP="00B22F33">
      <w:r w:rsidRPr="00772909">
        <w:t xml:space="preserve">In addition to the fair value framework noted above, this analysis also assumes that the Company will continue as a going concern with an objective of the maximization of </w:t>
      </w:r>
      <w:r w:rsidR="000262DB">
        <w:t xml:space="preserve">the </w:t>
      </w:r>
      <w:r w:rsidRPr="00C847FE">
        <w:rPr>
          <w:noProof/>
        </w:rPr>
        <w:t>value</w:t>
      </w:r>
      <w:r w:rsidRPr="00772909">
        <w:t xml:space="preserve"> of the </w:t>
      </w:r>
      <w:r w:rsidRPr="004D427E">
        <w:t>Product</w:t>
      </w:r>
      <w:r w:rsidRPr="00772909">
        <w:t xml:space="preserve"> in the context of the overall organization</w:t>
      </w:r>
      <w:r w:rsidR="00F8224A">
        <w:t>.</w:t>
      </w:r>
      <w:r w:rsidR="000A78A8">
        <w:t xml:space="preserve">  </w:t>
      </w:r>
    </w:p>
    <w:p w14:paraId="36C6D8E7" w14:textId="77777777" w:rsidR="008F7764" w:rsidRPr="00772909" w:rsidRDefault="008F7764" w:rsidP="00B22F33"/>
    <w:p w14:paraId="057BD5A6" w14:textId="77777777" w:rsidR="00F7593E" w:rsidRPr="00772909" w:rsidRDefault="0054233C">
      <w:pPr>
        <w:pStyle w:val="Heading2"/>
      </w:pPr>
      <w:bookmarkStart w:id="82" w:name="_Toc436918505"/>
      <w:bookmarkStart w:id="83" w:name="_Toc436987905"/>
      <w:bookmarkStart w:id="84" w:name="_Toc469403791"/>
      <w:bookmarkStart w:id="85" w:name="_Toc533665876"/>
      <w:r>
        <w:t>Scope</w:t>
      </w:r>
      <w:bookmarkEnd w:id="82"/>
      <w:bookmarkEnd w:id="83"/>
      <w:bookmarkEnd w:id="84"/>
      <w:bookmarkEnd w:id="85"/>
    </w:p>
    <w:p w14:paraId="7ABFF441" w14:textId="77777777" w:rsidR="0054233C" w:rsidRDefault="0054233C" w:rsidP="00CF4611"/>
    <w:p w14:paraId="310A4F3C" w14:textId="77777777" w:rsidR="00E90B45" w:rsidRDefault="00E90B45" w:rsidP="0090181F">
      <w:r w:rsidRPr="00E90B45">
        <w:t xml:space="preserve">This </w:t>
      </w:r>
      <w:r>
        <w:t>R</w:t>
      </w:r>
      <w:r w:rsidRPr="00E90B45">
        <w:t>eport was prepared in accordance with the American Institute of Certified Public Accountants (“AICPA”) Statement on Standards for Valuation Services No.1 (“SSVS”)</w:t>
      </w:r>
      <w:r w:rsidR="00D022AF">
        <w:t xml:space="preserve">.  </w:t>
      </w:r>
      <w:r w:rsidRPr="00E90B45">
        <w:t xml:space="preserve">This </w:t>
      </w:r>
      <w:r>
        <w:t>R</w:t>
      </w:r>
      <w:r w:rsidRPr="00E90B45">
        <w:t>eport has been prepared as a summary valuation engagement as that term is outlined in paragraph 48 of SSVS.</w:t>
      </w:r>
      <w:r w:rsidR="00DE000B">
        <w:t xml:space="preserve">  </w:t>
      </w:r>
    </w:p>
    <w:p w14:paraId="738E80BE" w14:textId="77777777" w:rsidR="00E90B45" w:rsidRDefault="00E90B45" w:rsidP="0090181F"/>
    <w:p w14:paraId="3CEDF1F5" w14:textId="6941F691" w:rsidR="00480CB8" w:rsidRPr="00772909" w:rsidRDefault="009D0E26" w:rsidP="0090181F">
      <w:r w:rsidRPr="00772909">
        <w:t>RNA</w:t>
      </w:r>
      <w:r w:rsidR="00480CB8" w:rsidRPr="00772909">
        <w:t xml:space="preserve"> has based this </w:t>
      </w:r>
      <w:r w:rsidR="003108F5">
        <w:t>Valuation</w:t>
      </w:r>
      <w:r w:rsidR="003108F5" w:rsidRPr="00772909">
        <w:t xml:space="preserve"> </w:t>
      </w:r>
      <w:r w:rsidR="00480CB8" w:rsidRPr="00772909">
        <w:t xml:space="preserve">on information provided and represented by </w:t>
      </w:r>
      <w:r w:rsidR="00173438">
        <w:t xml:space="preserve">OMERS </w:t>
      </w:r>
      <w:r w:rsidR="000B61F2">
        <w:t>management</w:t>
      </w:r>
      <w:r w:rsidR="00D022AF">
        <w:t xml:space="preserve">.  </w:t>
      </w:r>
      <w:r w:rsidR="00480CB8" w:rsidRPr="00772909">
        <w:t>Our review and analysis included, but was not necessarily limited to, the following steps:</w:t>
      </w:r>
    </w:p>
    <w:p w14:paraId="0F682471" w14:textId="77777777" w:rsidR="005A5110" w:rsidRPr="00772909" w:rsidRDefault="005A5110" w:rsidP="00B22F33"/>
    <w:p w14:paraId="294AADC3" w14:textId="77777777" w:rsidR="00E026F7" w:rsidRPr="0095611D" w:rsidRDefault="00A92B1B" w:rsidP="0090181F">
      <w:pPr>
        <w:pStyle w:val="Bullets"/>
      </w:pPr>
      <w:r w:rsidRPr="0095611D">
        <w:t xml:space="preserve">Spoke with Management regarding their assessment of the key trends and factors influencing the historical performance of and prospects for </w:t>
      </w:r>
      <w:r w:rsidR="000262DB">
        <w:t xml:space="preserve">the </w:t>
      </w:r>
      <w:r w:rsidRPr="00C847FE">
        <w:rPr>
          <w:noProof/>
        </w:rPr>
        <w:t>future</w:t>
      </w:r>
      <w:r w:rsidRPr="0095611D">
        <w:t xml:space="preserve"> performance</w:t>
      </w:r>
      <w:r w:rsidR="00E026F7" w:rsidRPr="0095611D">
        <w:t xml:space="preserve"> </w:t>
      </w:r>
      <w:r w:rsidR="000B61F2" w:rsidRPr="0095611D">
        <w:t xml:space="preserve">of </w:t>
      </w:r>
      <w:r w:rsidR="00E026F7" w:rsidRPr="0095611D">
        <w:t>the Subject Interest</w:t>
      </w:r>
      <w:r w:rsidRPr="0095611D">
        <w:t>;</w:t>
      </w:r>
    </w:p>
    <w:p w14:paraId="30F8D9D9" w14:textId="77777777" w:rsidR="00265301" w:rsidRPr="0095611D" w:rsidRDefault="00A92B1B" w:rsidP="00B22F33">
      <w:pPr>
        <w:pStyle w:val="Bullets"/>
      </w:pPr>
      <w:r w:rsidRPr="0095611D">
        <w:t>Reviewed the following documents provided by Management:</w:t>
      </w:r>
    </w:p>
    <w:p w14:paraId="55CA22A9" w14:textId="77777777" w:rsidR="008F7764" w:rsidRDefault="008F7764" w:rsidP="008F7764">
      <w:pPr>
        <w:pStyle w:val="Bullets"/>
        <w:numPr>
          <w:ilvl w:val="1"/>
          <w:numId w:val="63"/>
        </w:numPr>
      </w:pPr>
      <w:r w:rsidRPr="0095611D">
        <w:lastRenderedPageBreak/>
        <w:t>Management’s forecast and valuation models for the Subject Interest as of the Valuation Date;</w:t>
      </w:r>
    </w:p>
    <w:p w14:paraId="46A09C83" w14:textId="0898E500" w:rsidR="00862EAF" w:rsidRDefault="000A5154" w:rsidP="00D02133">
      <w:pPr>
        <w:pStyle w:val="Bullets"/>
        <w:numPr>
          <w:ilvl w:val="1"/>
          <w:numId w:val="63"/>
        </w:numPr>
      </w:pPr>
      <w:r w:rsidRPr="00C847FE">
        <w:rPr>
          <w:noProof/>
        </w:rPr>
        <w:t>Royalty</w:t>
      </w:r>
      <w:r>
        <w:t xml:space="preserve"> purchase a</w:t>
      </w:r>
      <w:r w:rsidR="00D02133" w:rsidRPr="00D02133">
        <w:t xml:space="preserve">greement </w:t>
      </w:r>
      <w:r w:rsidR="00862EAF" w:rsidRPr="0095611D">
        <w:t xml:space="preserve">between </w:t>
      </w:r>
      <w:r w:rsidR="00D02133">
        <w:t xml:space="preserve">the </w:t>
      </w:r>
      <w:del w:id="86" w:author="Ayush Mittal" w:date="2018-12-31T16:29:00Z">
        <w:r w:rsidR="00173438" w:rsidRPr="005536D2" w:rsidDel="005536D2">
          <w:rPr>
            <w:noProof/>
            <w:highlight w:val="yellow"/>
            <w:rPrChange w:id="87" w:author="Ayush Mittal" w:date="2018-12-31T16:29:00Z">
              <w:rPr>
                <w:noProof/>
              </w:rPr>
            </w:rPrChange>
          </w:rPr>
          <w:delText>AstraZeneca</w:delText>
        </w:r>
        <w:r w:rsidR="00D02133" w:rsidRPr="005536D2" w:rsidDel="005536D2">
          <w:rPr>
            <w:highlight w:val="yellow"/>
            <w:rPrChange w:id="88" w:author="Ayush Mittal" w:date="2018-12-31T16:29:00Z">
              <w:rPr/>
            </w:rPrChange>
          </w:rPr>
          <w:delText xml:space="preserve"> </w:delText>
        </w:r>
      </w:del>
      <w:ins w:id="89" w:author="Ayush Mittal" w:date="2018-12-31T16:29:00Z">
        <w:r w:rsidR="005536D2">
          <w:rPr>
            <w:noProof/>
          </w:rPr>
          <w:t>Company</w:t>
        </w:r>
        <w:r w:rsidR="005536D2">
          <w:t xml:space="preserve"> </w:t>
        </w:r>
      </w:ins>
      <w:r w:rsidR="00862EAF" w:rsidRPr="0095611D">
        <w:t xml:space="preserve">and the </w:t>
      </w:r>
      <w:r w:rsidR="00173438" w:rsidRPr="005536D2">
        <w:rPr>
          <w:highlight w:val="yellow"/>
          <w:rPrChange w:id="90" w:author="Ayush Mittal" w:date="2018-12-31T16:29:00Z">
            <w:rPr/>
          </w:rPrChange>
        </w:rPr>
        <w:t>Fund</w:t>
      </w:r>
      <w:r w:rsidR="00173438">
        <w:t xml:space="preserve"> </w:t>
      </w:r>
      <w:r w:rsidR="00862EAF">
        <w:t>(the “</w:t>
      </w:r>
      <w:r w:rsidR="00B62B4E">
        <w:t>Royalty</w:t>
      </w:r>
      <w:r w:rsidR="00862EAF">
        <w:t xml:space="preserve"> Agreement”)</w:t>
      </w:r>
      <w:r>
        <w:t>, dated June</w:t>
      </w:r>
      <w:r w:rsidRPr="00907055">
        <w:t xml:space="preserve"> </w:t>
      </w:r>
      <w:r>
        <w:t>30</w:t>
      </w:r>
      <w:r w:rsidRPr="00907055">
        <w:t>, 201</w:t>
      </w:r>
      <w:r>
        <w:t>7</w:t>
      </w:r>
      <w:r w:rsidRPr="00907055">
        <w:t>,</w:t>
      </w:r>
      <w:r>
        <w:t xml:space="preserve"> (the “Closing Date”); </w:t>
      </w:r>
      <w:r w:rsidR="00D02133">
        <w:t xml:space="preserve">and </w:t>
      </w:r>
    </w:p>
    <w:p w14:paraId="1AA135BE" w14:textId="2BCB3ECD" w:rsidR="009C6BCF" w:rsidRDefault="00E61697">
      <w:pPr>
        <w:pStyle w:val="Bullets"/>
        <w:numPr>
          <w:ilvl w:val="1"/>
          <w:numId w:val="63"/>
        </w:numPr>
      </w:pPr>
      <w:r>
        <w:t>Terms of the licensing agreement</w:t>
      </w:r>
      <w:r w:rsidR="000A5154">
        <w:t xml:space="preserve"> </w:t>
      </w:r>
      <w:r w:rsidR="00D02133" w:rsidRPr="0095611D">
        <w:t xml:space="preserve">between </w:t>
      </w:r>
      <w:r w:rsidR="00173438" w:rsidRPr="00C847FE">
        <w:rPr>
          <w:noProof/>
        </w:rPr>
        <w:t>Astra</w:t>
      </w:r>
      <w:r w:rsidR="00173438">
        <w:rPr>
          <w:noProof/>
        </w:rPr>
        <w:t>Z</w:t>
      </w:r>
      <w:r w:rsidR="00173438" w:rsidRPr="00C847FE">
        <w:rPr>
          <w:noProof/>
        </w:rPr>
        <w:t>eneca</w:t>
      </w:r>
      <w:r w:rsidR="00D02133">
        <w:t xml:space="preserve"> </w:t>
      </w:r>
      <w:r w:rsidR="00D02133" w:rsidRPr="0095611D">
        <w:t xml:space="preserve">and the </w:t>
      </w:r>
      <w:r w:rsidR="00D02133" w:rsidRPr="00D02133">
        <w:t>Company</w:t>
      </w:r>
      <w:r w:rsidR="00D02133">
        <w:t xml:space="preserve"> </w:t>
      </w:r>
      <w:r w:rsidR="000A5154">
        <w:t xml:space="preserve">dated November 20, 1997 (the “Effective Date”).  </w:t>
      </w:r>
    </w:p>
    <w:p w14:paraId="35977FEF" w14:textId="77777777" w:rsidR="005A5110" w:rsidRPr="0095611D" w:rsidRDefault="005A5110" w:rsidP="00B22F33">
      <w:pPr>
        <w:pStyle w:val="Bullets"/>
      </w:pPr>
      <w:r w:rsidRPr="0095611D">
        <w:t>Reviewed certain publicly available financial data for the Company;</w:t>
      </w:r>
    </w:p>
    <w:p w14:paraId="1013B95C" w14:textId="77777777" w:rsidR="000B61F2" w:rsidRPr="0095611D" w:rsidRDefault="000B61F2" w:rsidP="000B61F2">
      <w:pPr>
        <w:pStyle w:val="Bullets"/>
      </w:pPr>
      <w:r w:rsidRPr="0095611D">
        <w:t>Reviewed certain publicly available financial data for products that we deemed comparable to the Product;</w:t>
      </w:r>
    </w:p>
    <w:p w14:paraId="5FBAC77A" w14:textId="77777777" w:rsidR="00171B3C" w:rsidRPr="0095611D" w:rsidRDefault="00171B3C" w:rsidP="000B61F2">
      <w:pPr>
        <w:pStyle w:val="Bullets"/>
      </w:pPr>
      <w:r w:rsidRPr="0095611D">
        <w:t>Reviewed equity research and market research reports;</w:t>
      </w:r>
    </w:p>
    <w:p w14:paraId="1B8370FC" w14:textId="77777777" w:rsidR="005A5110" w:rsidRPr="0095611D" w:rsidRDefault="005A5110" w:rsidP="00B22F33">
      <w:pPr>
        <w:pStyle w:val="Bullets"/>
      </w:pPr>
      <w:r w:rsidRPr="0095611D">
        <w:t xml:space="preserve">Conducted research concerning the economic conditions and outlook for </w:t>
      </w:r>
      <w:r w:rsidR="00A92B1B" w:rsidRPr="0095611D">
        <w:t xml:space="preserve">the countries (in aggregate as appropriate) in which the Product is sold as well as specific industry trends affecting the Subject Interest as of the </w:t>
      </w:r>
      <w:r w:rsidRPr="0095611D">
        <w:t>Valuation Date; and</w:t>
      </w:r>
    </w:p>
    <w:p w14:paraId="1C9228F9" w14:textId="77777777" w:rsidR="009E5CC2" w:rsidRPr="0095611D" w:rsidRDefault="005A5110" w:rsidP="00B22F33">
      <w:pPr>
        <w:pStyle w:val="Bullets"/>
      </w:pPr>
      <w:r w:rsidRPr="0095611D">
        <w:t>Conducted other studies, analyses</w:t>
      </w:r>
      <w:r w:rsidR="000262DB">
        <w:t>,</w:t>
      </w:r>
      <w:r w:rsidRPr="0095611D">
        <w:t xml:space="preserve"> </w:t>
      </w:r>
      <w:r w:rsidRPr="00C847FE">
        <w:rPr>
          <w:noProof/>
        </w:rPr>
        <w:t>and</w:t>
      </w:r>
      <w:r w:rsidRPr="0095611D">
        <w:t xml:space="preserve"> inquiries, as we have deemed appropriate.</w:t>
      </w:r>
      <w:r w:rsidR="000A78A8">
        <w:t xml:space="preserve">  </w:t>
      </w:r>
    </w:p>
    <w:p w14:paraId="2E3A9F7E" w14:textId="77777777" w:rsidR="006C7AA8" w:rsidRPr="00772909" w:rsidRDefault="006C7AA8" w:rsidP="00B22F33">
      <w:pPr>
        <w:pStyle w:val="Bullets"/>
        <w:numPr>
          <w:ilvl w:val="0"/>
          <w:numId w:val="0"/>
        </w:numPr>
        <w:ind w:left="720"/>
      </w:pPr>
    </w:p>
    <w:p w14:paraId="1A055FBF" w14:textId="77777777" w:rsidR="00D92805" w:rsidRDefault="009D0E26" w:rsidP="0090181F">
      <w:r w:rsidRPr="00772909">
        <w:t>RNA</w:t>
      </w:r>
      <w:r w:rsidR="00480CB8" w:rsidRPr="00772909">
        <w:t xml:space="preserve"> did not independently verify the information provided</w:t>
      </w:r>
      <w:r w:rsidR="00EB4332">
        <w:t xml:space="preserve"> or gathered</w:t>
      </w:r>
      <w:r w:rsidR="000B61F2">
        <w:t>,</w:t>
      </w:r>
      <w:r w:rsidR="00480CB8" w:rsidRPr="00772909">
        <w:t xml:space="preserve"> and in that regard, the validity of the Valuation depends on the completeness and accuracy of the information provided to </w:t>
      </w:r>
      <w:r w:rsidRPr="00772909">
        <w:t>RNA</w:t>
      </w:r>
      <w:r w:rsidR="00480CB8" w:rsidRPr="00772909">
        <w:t xml:space="preserve"> by </w:t>
      </w:r>
      <w:r w:rsidR="007279C5" w:rsidRPr="00772909">
        <w:t>Management</w:t>
      </w:r>
      <w:r w:rsidR="00EB4332">
        <w:t xml:space="preserve"> and available from public and other sources</w:t>
      </w:r>
      <w:r w:rsidR="00D022AF">
        <w:t xml:space="preserve">.  </w:t>
      </w:r>
      <w:r w:rsidR="00480CB8" w:rsidRPr="00772909">
        <w:t xml:space="preserve">Management warranted to </w:t>
      </w:r>
      <w:r w:rsidRPr="00772909">
        <w:t>RNA</w:t>
      </w:r>
      <w:r w:rsidR="00480CB8" w:rsidRPr="00772909">
        <w:t xml:space="preserve"> that the information supplied was complete and accurate to the best of its knowledge</w:t>
      </w:r>
      <w:r w:rsidR="00D022AF">
        <w:t xml:space="preserve">.  </w:t>
      </w:r>
      <w:r w:rsidR="00EB4332">
        <w:t>Such i</w:t>
      </w:r>
      <w:r w:rsidR="00480CB8" w:rsidRPr="00772909">
        <w:t xml:space="preserve">nformation, upon which all or portions of our </w:t>
      </w:r>
      <w:r w:rsidR="007279C5" w:rsidRPr="00772909">
        <w:t>Valuation</w:t>
      </w:r>
      <w:r w:rsidR="00480CB8" w:rsidRPr="00772909">
        <w:t xml:space="preserve"> are based, is believed to be reliable</w:t>
      </w:r>
      <w:r w:rsidR="000B61F2">
        <w:t>,</w:t>
      </w:r>
      <w:r w:rsidR="00480CB8" w:rsidRPr="00772909">
        <w:t xml:space="preserve"> and we have assumed that all facts and circumstances that would significantly affect the results of the Valuation have been disclosed to us</w:t>
      </w:r>
      <w:r w:rsidR="00D022AF">
        <w:t xml:space="preserve">.  </w:t>
      </w:r>
      <w:r w:rsidR="00480CB8" w:rsidRPr="00772909">
        <w:t xml:space="preserve">However, </w:t>
      </w:r>
      <w:r w:rsidRPr="00772909">
        <w:t>RNA</w:t>
      </w:r>
      <w:r w:rsidR="00480CB8" w:rsidRPr="00772909">
        <w:t xml:space="preserve"> provides no warranty as to the accuracy of such information</w:t>
      </w:r>
      <w:r w:rsidR="00D022AF">
        <w:t xml:space="preserve">.  </w:t>
      </w:r>
      <w:r w:rsidR="00480CB8" w:rsidRPr="00772909">
        <w:t xml:space="preserve">Our fee for this service is not contingent upon the </w:t>
      </w:r>
      <w:r w:rsidR="007279C5" w:rsidRPr="00772909">
        <w:t>Valuation</w:t>
      </w:r>
      <w:r w:rsidR="00480CB8" w:rsidRPr="00772909">
        <w:t xml:space="preserve"> expressed herein.</w:t>
      </w:r>
      <w:r w:rsidR="000A78A8">
        <w:t xml:space="preserve">  </w:t>
      </w:r>
    </w:p>
    <w:p w14:paraId="5B36D3FD" w14:textId="77777777" w:rsidR="00995370" w:rsidRDefault="00995370" w:rsidP="0090181F"/>
    <w:p w14:paraId="616F7430" w14:textId="77777777" w:rsidR="006A1589" w:rsidRPr="00772909" w:rsidRDefault="00B22F33">
      <w:pPr>
        <w:pStyle w:val="Heading2"/>
      </w:pPr>
      <w:bookmarkStart w:id="91" w:name="_Toc436918506"/>
      <w:bookmarkStart w:id="92" w:name="_Toc436987906"/>
      <w:bookmarkStart w:id="93" w:name="_Toc469403792"/>
      <w:bookmarkStart w:id="94" w:name="_Toc533665877"/>
      <w:r>
        <w:t>Key Definitions</w:t>
      </w:r>
      <w:bookmarkEnd w:id="91"/>
      <w:bookmarkEnd w:id="92"/>
      <w:bookmarkEnd w:id="93"/>
      <w:bookmarkEnd w:id="94"/>
    </w:p>
    <w:p w14:paraId="0BC94921" w14:textId="77777777" w:rsidR="00476774" w:rsidRDefault="00476774" w:rsidP="0090181F"/>
    <w:p w14:paraId="44073BD9" w14:textId="77777777" w:rsidR="000A5154" w:rsidRPr="00E222C1" w:rsidRDefault="000A5154" w:rsidP="00DB2FB5">
      <w:r w:rsidRPr="00E222C1">
        <w:t xml:space="preserve">The term “Baseline CPI”, as used herein, refers to </w:t>
      </w:r>
      <w:r w:rsidRPr="000A5154">
        <w:t>the CPI (defined below) for the month of the Effective Date.</w:t>
      </w:r>
    </w:p>
    <w:p w14:paraId="648FCAE6" w14:textId="77777777" w:rsidR="00DD50CC" w:rsidRPr="00E222C1" w:rsidRDefault="00DD50CC" w:rsidP="00DB2FB5">
      <w:pPr>
        <w:rPr>
          <w:highlight w:val="yellow"/>
        </w:rPr>
      </w:pPr>
    </w:p>
    <w:p w14:paraId="7B67B5F0" w14:textId="77777777" w:rsidR="004E3D48" w:rsidRPr="003B57F8" w:rsidRDefault="00DB2FB5" w:rsidP="00DB2FB5">
      <w:r w:rsidRPr="003B57F8">
        <w:t>The term “CAGR”, as used herein, refers to a compound annual growth rate.</w:t>
      </w:r>
      <w:r w:rsidR="000A78A8" w:rsidRPr="003B57F8">
        <w:t xml:space="preserve"> </w:t>
      </w:r>
    </w:p>
    <w:p w14:paraId="54BBB6F7" w14:textId="77777777" w:rsidR="004E3D48" w:rsidRDefault="004E3D48" w:rsidP="00DB2FB5">
      <w:pPr>
        <w:rPr>
          <w:highlight w:val="yellow"/>
        </w:rPr>
      </w:pPr>
    </w:p>
    <w:p w14:paraId="40670875" w14:textId="77777777" w:rsidR="004E3D48" w:rsidRDefault="004E3D48" w:rsidP="00DB2FB5">
      <w:r w:rsidRPr="00E222C1">
        <w:t xml:space="preserve">The term “CPI”, as used herein, refers to </w:t>
      </w:r>
      <w:r w:rsidRPr="00C847FE">
        <w:rPr>
          <w:noProof/>
        </w:rPr>
        <w:t>consumer</w:t>
      </w:r>
      <w:r w:rsidRPr="004E3D48">
        <w:t xml:space="preserve"> price index.</w:t>
      </w:r>
    </w:p>
    <w:p w14:paraId="4BBC4B77" w14:textId="77777777" w:rsidR="0005565D" w:rsidRPr="00E222C1" w:rsidRDefault="0005565D" w:rsidP="00DB2FB5">
      <w:pPr>
        <w:rPr>
          <w:highlight w:val="yellow"/>
        </w:rPr>
      </w:pPr>
    </w:p>
    <w:p w14:paraId="11A801B4" w14:textId="77777777" w:rsidR="0005565D" w:rsidRDefault="0005565D" w:rsidP="00DB2FB5">
      <w:r w:rsidRPr="003B57F8">
        <w:t xml:space="preserve">The term “FDA”, as used herein, refers to </w:t>
      </w:r>
      <w:r w:rsidRPr="00C847FE">
        <w:rPr>
          <w:noProof/>
        </w:rPr>
        <w:t>US</w:t>
      </w:r>
      <w:r w:rsidRPr="003B57F8">
        <w:t xml:space="preserve"> Food and Drug Administration.</w:t>
      </w:r>
    </w:p>
    <w:p w14:paraId="2F7BE2DC" w14:textId="77777777" w:rsidR="00F70012" w:rsidRDefault="00F70012" w:rsidP="00DB2FB5"/>
    <w:p w14:paraId="3EBAE3D2" w14:textId="627AE033" w:rsidR="00F70012" w:rsidRPr="00E222C1" w:rsidRDefault="00F70012" w:rsidP="00DB2FB5">
      <w:pPr>
        <w:rPr>
          <w:highlight w:val="yellow"/>
        </w:rPr>
      </w:pPr>
      <w:r>
        <w:t>The term “FY”, as used herein, refers to fiscal year or financials year.</w:t>
      </w:r>
    </w:p>
    <w:p w14:paraId="75561853" w14:textId="0850B624" w:rsidR="00D300BA" w:rsidRPr="00E222C1" w:rsidDel="00D161AC" w:rsidRDefault="00D300BA" w:rsidP="00D300BA">
      <w:pPr>
        <w:rPr>
          <w:del w:id="95" w:author="Ayush Mittal" w:date="2018-12-31T15:23:00Z"/>
          <w:highlight w:val="yellow"/>
        </w:rPr>
      </w:pPr>
    </w:p>
    <w:p w14:paraId="5F1633F1" w14:textId="330CACDF" w:rsidR="00DD50CC" w:rsidDel="00D161AC" w:rsidRDefault="00D77209" w:rsidP="00DB2FB5">
      <w:pPr>
        <w:rPr>
          <w:del w:id="96" w:author="Ayush Mittal" w:date="2018-12-31T15:23:00Z"/>
        </w:rPr>
      </w:pPr>
      <w:del w:id="97" w:author="Ayush Mittal" w:date="2018-12-31T15:23:00Z">
        <w:r w:rsidRPr="00E222C1" w:rsidDel="00D161AC">
          <w:delText>The term “GERD”, as used herein, refers to gastroesophageal reflux disease.</w:delText>
        </w:r>
        <w:r w:rsidR="000A78A8" w:rsidRPr="00E222C1" w:rsidDel="00D161AC">
          <w:delText xml:space="preserve">  </w:delText>
        </w:r>
      </w:del>
    </w:p>
    <w:p w14:paraId="71D38E0C" w14:textId="77777777" w:rsidR="003B57F8" w:rsidRPr="00E222C1" w:rsidRDefault="003B57F8" w:rsidP="00DB2FB5">
      <w:pPr>
        <w:rPr>
          <w:highlight w:val="yellow"/>
        </w:rPr>
      </w:pPr>
    </w:p>
    <w:p w14:paraId="562AA88C" w14:textId="77777777" w:rsidR="000B4E20" w:rsidRDefault="00DD50CC" w:rsidP="00DB2FB5">
      <w:pPr>
        <w:rPr>
          <w:ins w:id="98" w:author="Ayush Mittal" w:date="2019-01-02T17:12:00Z"/>
        </w:rPr>
      </w:pPr>
      <w:r w:rsidRPr="003B57F8">
        <w:t>The term “IP”, as used herein, refers to intellectual property.</w:t>
      </w:r>
    </w:p>
    <w:p w14:paraId="798F2F46" w14:textId="77777777" w:rsidR="000B4E20" w:rsidRDefault="000B4E20" w:rsidP="00DB2FB5">
      <w:pPr>
        <w:rPr>
          <w:ins w:id="99" w:author="Ayush Mittal" w:date="2019-01-02T17:12:00Z"/>
        </w:rPr>
      </w:pPr>
    </w:p>
    <w:p w14:paraId="2D2DC2E5" w14:textId="737621D2" w:rsidR="000B4E20" w:rsidRDefault="00DD50CC" w:rsidP="000B4E20">
      <w:pPr>
        <w:rPr>
          <w:ins w:id="100" w:author="Ayush Mittal" w:date="2019-01-02T17:12:00Z"/>
        </w:rPr>
      </w:pPr>
      <w:del w:id="101" w:author="Ayush Mittal" w:date="2019-01-02T17:12:00Z">
        <w:r w:rsidRPr="003B57F8" w:rsidDel="000B4E20">
          <w:delText xml:space="preserve">  </w:delText>
        </w:r>
      </w:del>
      <w:ins w:id="102" w:author="Ayush Mittal" w:date="2019-01-02T17:12:00Z">
        <w:r w:rsidR="000B4E20" w:rsidRPr="003B57F8">
          <w:t>The term “I</w:t>
        </w:r>
      </w:ins>
      <w:ins w:id="103" w:author="Ayush Mittal" w:date="2019-01-02T17:13:00Z">
        <w:r w:rsidR="000B4E20">
          <w:t>g</w:t>
        </w:r>
      </w:ins>
      <w:ins w:id="104" w:author="Ayush Mittal" w:date="2019-01-02T17:12:00Z">
        <w:r w:rsidR="000B4E20">
          <w:t>G</w:t>
        </w:r>
      </w:ins>
      <w:ins w:id="105" w:author="Ayush Mittal" w:date="2019-01-02T17:13:00Z">
        <w:r w:rsidR="000B4E20">
          <w:t>s</w:t>
        </w:r>
      </w:ins>
      <w:ins w:id="106" w:author="Ayush Mittal" w:date="2019-01-02T17:12:00Z">
        <w:r w:rsidR="000B4E20" w:rsidRPr="003B57F8">
          <w:t>”, as used herein, refers to</w:t>
        </w:r>
      </w:ins>
      <w:ins w:id="107" w:author="Ayush Mittal" w:date="2019-01-02T17:13:00Z">
        <w:r w:rsidR="000B4E20">
          <w:t xml:space="preserve"> the</w:t>
        </w:r>
      </w:ins>
      <w:ins w:id="108" w:author="Ayush Mittal" w:date="2019-01-02T17:12:00Z">
        <w:r w:rsidR="000B4E20" w:rsidRPr="003B57F8">
          <w:t xml:space="preserve"> </w:t>
        </w:r>
      </w:ins>
      <w:ins w:id="109" w:author="Ayush Mittal" w:date="2019-01-02T17:13:00Z">
        <w:r w:rsidR="000B4E20" w:rsidRPr="000B4E20">
          <w:t>Immunoglobulin G</w:t>
        </w:r>
        <w:r w:rsidR="000B4E20">
          <w:t xml:space="preserve"> antibodies</w:t>
        </w:r>
      </w:ins>
      <w:ins w:id="110" w:author="Ayush Mittal" w:date="2019-01-02T17:12:00Z">
        <w:r w:rsidR="000B4E20" w:rsidRPr="003B57F8">
          <w:t>.</w:t>
        </w:r>
      </w:ins>
    </w:p>
    <w:p w14:paraId="5BFD58F8" w14:textId="792D476C" w:rsidR="00DD50CC" w:rsidRPr="003B57F8" w:rsidDel="000B4E20" w:rsidRDefault="00DD50CC" w:rsidP="00DB2FB5">
      <w:pPr>
        <w:rPr>
          <w:del w:id="111" w:author="Ayush Mittal" w:date="2019-01-02T17:12:00Z"/>
        </w:rPr>
      </w:pPr>
    </w:p>
    <w:p w14:paraId="214B109D" w14:textId="77777777" w:rsidR="00DB2FB5" w:rsidRPr="00E222C1" w:rsidRDefault="00DB2FB5" w:rsidP="00D300BA">
      <w:pPr>
        <w:rPr>
          <w:highlight w:val="yellow"/>
        </w:rPr>
      </w:pPr>
    </w:p>
    <w:p w14:paraId="57C92DCD" w14:textId="77777777" w:rsidR="00131A36" w:rsidRPr="00E222C1" w:rsidRDefault="00131A36" w:rsidP="00131A36">
      <w:pPr>
        <w:rPr>
          <w:highlight w:val="yellow"/>
        </w:rPr>
      </w:pPr>
      <w:r w:rsidRPr="003B57F8">
        <w:t>The term “IRR”, as used herein, refers to an internal rate of return.</w:t>
      </w:r>
      <w:r w:rsidR="000A78A8" w:rsidRPr="003B57F8">
        <w:t xml:space="preserve">  </w:t>
      </w:r>
    </w:p>
    <w:p w14:paraId="5BEEF859" w14:textId="77777777" w:rsidR="00C12793" w:rsidRDefault="00C12793" w:rsidP="00131A36">
      <w:pPr>
        <w:rPr>
          <w:highlight w:val="yellow"/>
        </w:rPr>
      </w:pPr>
    </w:p>
    <w:p w14:paraId="79BA573A" w14:textId="7EAF3814" w:rsidR="00C12793" w:rsidRPr="003B57F8" w:rsidDel="00D161AC" w:rsidRDefault="00C12793" w:rsidP="00131A36">
      <w:pPr>
        <w:rPr>
          <w:del w:id="112" w:author="Ayush Mittal" w:date="2018-12-31T15:23:00Z"/>
        </w:rPr>
      </w:pPr>
      <w:del w:id="113" w:author="Ayush Mittal" w:date="2018-12-31T15:23:00Z">
        <w:r w:rsidRPr="003B57F8" w:rsidDel="00D161AC">
          <w:delText xml:space="preserve">The term “Nexium” </w:delText>
        </w:r>
        <w:r w:rsidR="00B23C86" w:rsidRPr="003B57F8" w:rsidDel="00D161AC">
          <w:delText>and “</w:delText>
        </w:r>
        <w:r w:rsidRPr="003B57F8" w:rsidDel="00D161AC">
          <w:delText>Prevacid”, as used herein refers to</w:delText>
        </w:r>
        <w:r w:rsidR="00B23C86" w:rsidRPr="003B57F8" w:rsidDel="00D161AC">
          <w:delText xml:space="preserve"> the</w:delText>
        </w:r>
        <w:r w:rsidRPr="003B57F8" w:rsidDel="00D161AC">
          <w:delText xml:space="preserve"> PPI </w:delText>
        </w:r>
        <w:r w:rsidR="007E7764" w:rsidDel="00D161AC">
          <w:delText xml:space="preserve">based </w:delText>
        </w:r>
        <w:r w:rsidRPr="003B57F8" w:rsidDel="00D161AC">
          <w:delText>products.</w:delText>
        </w:r>
      </w:del>
    </w:p>
    <w:p w14:paraId="7CB157A9" w14:textId="2307500D" w:rsidR="003B3F52" w:rsidDel="00D161AC" w:rsidRDefault="003B3F52" w:rsidP="00131A36">
      <w:pPr>
        <w:rPr>
          <w:del w:id="114" w:author="Ayush Mittal" w:date="2018-12-31T15:23:00Z"/>
          <w:highlight w:val="yellow"/>
        </w:rPr>
      </w:pPr>
    </w:p>
    <w:p w14:paraId="3A7CD785" w14:textId="77777777" w:rsidR="003B3F52" w:rsidRDefault="003B3F52" w:rsidP="00131A36">
      <w:pPr>
        <w:rPr>
          <w:highlight w:val="yellow"/>
        </w:rPr>
      </w:pPr>
      <w:r w:rsidRPr="00E222C1">
        <w:t>The term “OTC”, as used herein, refers to over the counter.</w:t>
      </w:r>
    </w:p>
    <w:p w14:paraId="6264DD29" w14:textId="77777777" w:rsidR="003B3F52" w:rsidRDefault="003B3F52" w:rsidP="00131A36">
      <w:pPr>
        <w:rPr>
          <w:highlight w:val="yellow"/>
        </w:rPr>
      </w:pPr>
    </w:p>
    <w:p w14:paraId="5285518C" w14:textId="5323C8EC" w:rsidR="003B3F52" w:rsidDel="002C2764" w:rsidRDefault="003B3F52" w:rsidP="00131A36">
      <w:pPr>
        <w:rPr>
          <w:del w:id="115" w:author="Ayush Mittal" w:date="2018-12-31T16:22:00Z"/>
        </w:rPr>
      </w:pPr>
      <w:del w:id="116" w:author="Ayush Mittal" w:date="2018-12-31T16:22:00Z">
        <w:r w:rsidRPr="00E222C1" w:rsidDel="002C2764">
          <w:delText xml:space="preserve">The term “Prilosec”, as used herein, refers to </w:delText>
        </w:r>
        <w:r w:rsidR="000262DB" w:rsidDel="002C2764">
          <w:delText xml:space="preserve">the </w:delText>
        </w:r>
        <w:r w:rsidRPr="00C847FE" w:rsidDel="002C2764">
          <w:rPr>
            <w:noProof/>
          </w:rPr>
          <w:delText>prescribed</w:delText>
        </w:r>
        <w:r w:rsidRPr="003B3F52" w:rsidDel="002C2764">
          <w:delText xml:space="preserve"> version of the Product.</w:delText>
        </w:r>
      </w:del>
    </w:p>
    <w:p w14:paraId="5F965807" w14:textId="1EDFE0ED" w:rsidR="00131A36" w:rsidRPr="003B57F8" w:rsidDel="002C2764" w:rsidRDefault="00131A36" w:rsidP="00131A36">
      <w:pPr>
        <w:rPr>
          <w:del w:id="117" w:author="Ayush Mittal" w:date="2018-12-31T16:22:00Z"/>
        </w:rPr>
      </w:pPr>
    </w:p>
    <w:p w14:paraId="25BBDB29" w14:textId="77777777" w:rsidR="00D300BA" w:rsidRPr="00E222C1" w:rsidRDefault="00D300BA" w:rsidP="00D300BA">
      <w:pPr>
        <w:rPr>
          <w:highlight w:val="yellow"/>
        </w:rPr>
      </w:pPr>
      <w:r w:rsidRPr="003B57F8">
        <w:t>The term “Q”, as used herein, refers to a calendar quarter (i.e., Q1, Q2, Q3 or Q4).</w:t>
      </w:r>
      <w:r w:rsidR="000A78A8" w:rsidRPr="003B57F8">
        <w:t xml:space="preserve">  </w:t>
      </w:r>
    </w:p>
    <w:p w14:paraId="32D38CD6" w14:textId="77777777" w:rsidR="00D300BA" w:rsidRPr="00E222C1" w:rsidRDefault="00D300BA" w:rsidP="00D300BA">
      <w:pPr>
        <w:rPr>
          <w:highlight w:val="yellow"/>
        </w:rPr>
      </w:pPr>
    </w:p>
    <w:p w14:paraId="78CEB884" w14:textId="77777777" w:rsidR="00D300BA" w:rsidRPr="003B57F8" w:rsidRDefault="00D300BA" w:rsidP="00D300BA">
      <w:r w:rsidRPr="003B57F8">
        <w:t>The term “US”, as used herein, refers to the United States of America and its major territories and possessions.</w:t>
      </w:r>
      <w:r w:rsidR="00DE000B" w:rsidRPr="003B57F8">
        <w:t xml:space="preserve">  </w:t>
      </w:r>
    </w:p>
    <w:p w14:paraId="2D89AACC" w14:textId="77777777" w:rsidR="00D300BA" w:rsidRPr="00E222C1" w:rsidRDefault="00D300BA" w:rsidP="00D300BA">
      <w:pPr>
        <w:rPr>
          <w:highlight w:val="yellow"/>
        </w:rPr>
      </w:pPr>
    </w:p>
    <w:p w14:paraId="156A1DEB" w14:textId="77777777" w:rsidR="00D300BA" w:rsidRDefault="00131A36" w:rsidP="00D300BA">
      <w:r w:rsidRPr="003B57F8">
        <w:lastRenderedPageBreak/>
        <w:t>The term “USD”, as used herein, refers to US Dollars.  Unless otherwise noted, all currency figures in this report are expressed in USD.</w:t>
      </w:r>
      <w:r w:rsidR="00DE000B">
        <w:t xml:space="preserve">  </w:t>
      </w:r>
    </w:p>
    <w:p w14:paraId="230A70A1" w14:textId="77777777" w:rsidR="00DC5BEA" w:rsidRDefault="00DC5BEA" w:rsidP="00D300BA"/>
    <w:p w14:paraId="628F8310" w14:textId="77777777" w:rsidR="00DC5BEA" w:rsidRDefault="00DC5BEA" w:rsidP="00D300BA">
      <w:r>
        <w:t xml:space="preserve">The term “WHO”, as used herein, refers to </w:t>
      </w:r>
      <w:r w:rsidRPr="00C847FE">
        <w:rPr>
          <w:noProof/>
        </w:rPr>
        <w:t>World</w:t>
      </w:r>
      <w:r>
        <w:t xml:space="preserve"> Health Organization.</w:t>
      </w:r>
    </w:p>
    <w:p w14:paraId="36A3EDF5" w14:textId="77777777" w:rsidR="004803A3" w:rsidRDefault="004803A3" w:rsidP="00D300BA"/>
    <w:p w14:paraId="49EC8E1F" w14:textId="77777777" w:rsidR="00D300BA" w:rsidRDefault="00D300BA" w:rsidP="00D300BA">
      <w:r>
        <w:t>Any recipient of this R</w:t>
      </w:r>
      <w:r w:rsidRPr="00772909">
        <w:t>eport will consult with and rely upon their own legal counsel with respect to the limitations and definitions set forth herein</w:t>
      </w:r>
      <w:r>
        <w:t xml:space="preserve">.  </w:t>
      </w:r>
      <w:r w:rsidRPr="00772909">
        <w:t xml:space="preserve">No representation is made herein, or </w:t>
      </w:r>
      <w:r>
        <w:t>directly or indirectly by this R</w:t>
      </w:r>
      <w:r w:rsidRPr="00772909">
        <w:t>eport, as to any legal matter or as to the sufficiency of said definitions for any purpose other than setting forth the scope of this report.</w:t>
      </w:r>
    </w:p>
    <w:p w14:paraId="131504FF" w14:textId="77777777" w:rsidR="00D52F93" w:rsidRDefault="00D52F93" w:rsidP="00957BA9"/>
    <w:p w14:paraId="286D53ED" w14:textId="77777777" w:rsidR="002C076A" w:rsidRDefault="002C076A" w:rsidP="00957BA9">
      <w:pPr>
        <w:jc w:val="left"/>
      </w:pPr>
      <w:r>
        <w:br w:type="page"/>
      </w:r>
    </w:p>
    <w:p w14:paraId="053961CD" w14:textId="77777777" w:rsidR="002D36FA" w:rsidRDefault="005A622A">
      <w:pPr>
        <w:pStyle w:val="Heading1"/>
      </w:pPr>
      <w:bookmarkStart w:id="118" w:name="_Toc436918507"/>
      <w:bookmarkStart w:id="119" w:name="_Toc436987907"/>
      <w:bookmarkStart w:id="120" w:name="_Toc469403793"/>
      <w:bookmarkStart w:id="121" w:name="_Toc533665878"/>
      <w:r>
        <w:lastRenderedPageBreak/>
        <w:t>Investment Overview</w:t>
      </w:r>
      <w:bookmarkEnd w:id="118"/>
      <w:bookmarkEnd w:id="119"/>
      <w:bookmarkEnd w:id="120"/>
      <w:bookmarkEnd w:id="121"/>
    </w:p>
    <w:p w14:paraId="05699984" w14:textId="77777777" w:rsidR="005A622A" w:rsidRPr="00B22F33" w:rsidRDefault="005A622A" w:rsidP="0090181F"/>
    <w:p w14:paraId="3F331E97" w14:textId="77777777" w:rsidR="002D36FA" w:rsidRPr="00772909" w:rsidRDefault="005A622A">
      <w:pPr>
        <w:pStyle w:val="Heading2"/>
      </w:pPr>
      <w:bookmarkStart w:id="122" w:name="_Toc436918508"/>
      <w:bookmarkStart w:id="123" w:name="_Toc436987908"/>
      <w:bookmarkStart w:id="124" w:name="_Toc469403794"/>
      <w:bookmarkStart w:id="125" w:name="_Toc533665879"/>
      <w:r>
        <w:t xml:space="preserve">Transaction </w:t>
      </w:r>
      <w:r w:rsidR="001718CF">
        <w:t>Details</w:t>
      </w:r>
      <w:bookmarkEnd w:id="122"/>
      <w:bookmarkEnd w:id="123"/>
      <w:bookmarkEnd w:id="124"/>
      <w:bookmarkEnd w:id="125"/>
    </w:p>
    <w:p w14:paraId="27296531" w14:textId="77777777" w:rsidR="002D36FA" w:rsidRDefault="002D36FA" w:rsidP="0090181F"/>
    <w:p w14:paraId="7A1BD693" w14:textId="77777777" w:rsidR="005A622A" w:rsidRPr="005A5C84" w:rsidRDefault="002029BE" w:rsidP="005A5C84">
      <w:pPr>
        <w:pStyle w:val="NormalBold"/>
        <w:rPr>
          <w:u w:val="single"/>
        </w:rPr>
      </w:pPr>
      <w:bookmarkStart w:id="126" w:name="_Toc436987909"/>
      <w:r w:rsidRPr="005A5C84">
        <w:rPr>
          <w:u w:val="single"/>
        </w:rPr>
        <w:t>History</w:t>
      </w:r>
      <w:bookmarkEnd w:id="126"/>
    </w:p>
    <w:p w14:paraId="472495BE" w14:textId="326187E5" w:rsidR="000366B5" w:rsidRDefault="000366B5" w:rsidP="000366B5">
      <w:pPr>
        <w:rPr>
          <w:ins w:id="127" w:author="Ayush Mittal" w:date="2019-01-04T18:47:00Z"/>
        </w:rPr>
      </w:pPr>
      <w:ins w:id="128" w:author="Ayush Mittal" w:date="2019-01-04T18:47:00Z">
        <w:r w:rsidRPr="00CD65AA">
          <w:rPr>
            <w:noProof/>
          </w:rPr>
          <w:t>OMERS,</w:t>
        </w:r>
        <w:r w:rsidRPr="00907055">
          <w:t xml:space="preserve"> </w:t>
        </w:r>
        <w:r>
          <w:t>has invested nearly</w:t>
        </w:r>
        <w:r w:rsidRPr="00907055">
          <w:t xml:space="preserve"> $</w:t>
        </w:r>
        <w:r>
          <w:t xml:space="preserve">35.50 million in Adimab in a $60.0 million round, at an implied equity valuation of $3.6 billion. </w:t>
        </w:r>
      </w:ins>
      <w:ins w:id="129" w:author="Ayush Mittal" w:date="2019-01-04T18:56:00Z">
        <w:r w:rsidR="001322E9">
          <w:t xml:space="preserve"> OMERS expect to hold the investment for a </w:t>
        </w:r>
      </w:ins>
      <w:ins w:id="130" w:author="Ayush Mittal" w:date="2019-01-04T18:57:00Z">
        <w:r w:rsidR="001322E9">
          <w:t xml:space="preserve">at least 5 years.  </w:t>
        </w:r>
      </w:ins>
      <w:ins w:id="131" w:author="Ayush Mittal" w:date="2019-01-04T18:47:00Z">
        <w:r>
          <w:t>The transaction was closed on June 29, 2018.</w:t>
        </w:r>
        <w:r>
          <w:rPr>
            <w:rStyle w:val="FootnoteReference"/>
          </w:rPr>
          <w:footnoteReference w:id="4"/>
        </w:r>
      </w:ins>
    </w:p>
    <w:p w14:paraId="61917762" w14:textId="77777777" w:rsidR="000366B5" w:rsidRDefault="000366B5" w:rsidP="000366B5">
      <w:pPr>
        <w:rPr>
          <w:ins w:id="134" w:author="Ayush Mittal" w:date="2019-01-04T18:47:00Z"/>
        </w:rPr>
      </w:pPr>
    </w:p>
    <w:p w14:paraId="1903B413" w14:textId="6C25F52C" w:rsidR="00737670" w:rsidRDefault="000366B5">
      <w:pPr>
        <w:rPr>
          <w:ins w:id="135" w:author="Ayush Mittal" w:date="2019-01-04T19:06:00Z"/>
        </w:rPr>
      </w:pPr>
      <w:ins w:id="136" w:author="Ayush Mittal" w:date="2019-01-04T18:47:00Z">
        <w:r>
          <w:t>OMERS have targeted a 15.0% return and hold the Investment for a duration of at least five years.</w:t>
        </w:r>
      </w:ins>
      <w:del w:id="137" w:author="Ayush Mittal" w:date="2019-01-04T18:47:00Z">
        <w:r w:rsidR="00737670" w:rsidRPr="00907055" w:rsidDel="000366B5">
          <w:delText xml:space="preserve">On </w:delText>
        </w:r>
        <w:r w:rsidR="009E6CFE" w:rsidDel="000366B5">
          <w:delText xml:space="preserve">the </w:delText>
        </w:r>
        <w:r w:rsidR="00057A64" w:rsidDel="000366B5">
          <w:delText>Closing Date</w:delText>
        </w:r>
        <w:r w:rsidR="00F14CFD" w:rsidRPr="00CD65AA" w:rsidDel="000366B5">
          <w:delText xml:space="preserve">, </w:delText>
        </w:r>
        <w:r w:rsidR="00E677AE" w:rsidRPr="00CD65AA" w:rsidDel="000366B5">
          <w:delText xml:space="preserve">the Fund on behalf of </w:delText>
        </w:r>
        <w:r w:rsidR="00587768" w:rsidRPr="00CD65AA" w:rsidDel="000366B5">
          <w:rPr>
            <w:noProof/>
          </w:rPr>
          <w:delText>OMERS</w:delText>
        </w:r>
        <w:r w:rsidR="00F14CFD" w:rsidRPr="00CD65AA" w:rsidDel="000366B5">
          <w:rPr>
            <w:noProof/>
          </w:rPr>
          <w:delText>,</w:delText>
        </w:r>
        <w:r w:rsidR="00F14CFD" w:rsidRPr="00907055" w:rsidDel="000366B5">
          <w:delText xml:space="preserve"> </w:delText>
        </w:r>
        <w:r w:rsidR="00737670" w:rsidRPr="00907055" w:rsidDel="000366B5">
          <w:delText xml:space="preserve">entered into an agreement with </w:delText>
        </w:r>
      </w:del>
      <w:del w:id="138" w:author="Ayush Mittal" w:date="2018-12-31T16:30:00Z">
        <w:r w:rsidR="00AB1FB6" w:rsidRPr="00C847FE" w:rsidDel="005536D2">
          <w:rPr>
            <w:noProof/>
          </w:rPr>
          <w:delText>Astra</w:delText>
        </w:r>
        <w:r w:rsidR="00AB1FB6" w:rsidDel="005536D2">
          <w:rPr>
            <w:noProof/>
          </w:rPr>
          <w:delText>Z</w:delText>
        </w:r>
        <w:r w:rsidR="00AB1FB6" w:rsidRPr="00C847FE" w:rsidDel="005536D2">
          <w:rPr>
            <w:noProof/>
          </w:rPr>
          <w:delText>eneca</w:delText>
        </w:r>
        <w:r w:rsidR="00AB1FB6" w:rsidDel="005536D2">
          <w:delText xml:space="preserve"> </w:delText>
        </w:r>
      </w:del>
      <w:del w:id="139" w:author="Ayush Mittal" w:date="2019-01-04T18:47:00Z">
        <w:r w:rsidR="00737670" w:rsidRPr="00907055" w:rsidDel="000366B5">
          <w:delText xml:space="preserve">to acquire a </w:delText>
        </w:r>
        <w:r w:rsidR="00E000DB" w:rsidRPr="00907055" w:rsidDel="000366B5">
          <w:delText>r</w:delText>
        </w:r>
        <w:r w:rsidR="00737670" w:rsidRPr="00907055" w:rsidDel="000366B5">
          <w:delText xml:space="preserve">oyalty </w:delText>
        </w:r>
        <w:r w:rsidR="00E000DB" w:rsidRPr="00907055" w:rsidDel="000366B5">
          <w:delText xml:space="preserve">interest </w:delText>
        </w:r>
        <w:r w:rsidR="00737670" w:rsidRPr="00907055" w:rsidDel="000366B5">
          <w:delText xml:space="preserve">in </w:delText>
        </w:r>
        <w:r w:rsidR="00907055" w:rsidDel="000366B5">
          <w:delText xml:space="preserve">the Product </w:delText>
        </w:r>
        <w:r w:rsidR="00E16893" w:rsidRPr="00907055" w:rsidDel="000366B5">
          <w:delText>for</w:delText>
        </w:r>
        <w:r w:rsidR="00855022" w:rsidDel="000366B5">
          <w:delText xml:space="preserve"> </w:delText>
        </w:r>
        <w:r w:rsidR="00B23C86" w:rsidDel="000366B5">
          <w:delText>a</w:delText>
        </w:r>
        <w:r w:rsidR="00855022" w:rsidDel="000366B5">
          <w:delText xml:space="preserve"> </w:delText>
        </w:r>
        <w:r w:rsidR="00587768" w:rsidDel="000366B5">
          <w:delText>purchase price</w:delText>
        </w:r>
        <w:r w:rsidR="00855022" w:rsidDel="000366B5">
          <w:delText xml:space="preserve"> of</w:delText>
        </w:r>
        <w:r w:rsidR="00E16893" w:rsidRPr="00907055" w:rsidDel="000366B5">
          <w:delText xml:space="preserve"> $</w:delText>
        </w:r>
      </w:del>
      <w:del w:id="140" w:author="Ayush Mittal" w:date="2018-12-31T16:39:00Z">
        <w:r w:rsidR="00587768" w:rsidDel="003D3627">
          <w:delText>75</w:delText>
        </w:r>
      </w:del>
      <w:del w:id="141" w:author="Ayush Mittal" w:date="2019-01-04T18:47:00Z">
        <w:r w:rsidR="00855022" w:rsidDel="000366B5">
          <w:delText>.</w:delText>
        </w:r>
        <w:r w:rsidR="00587768" w:rsidDel="000366B5">
          <w:delText>5</w:delText>
        </w:r>
        <w:r w:rsidR="00855022" w:rsidDel="000366B5">
          <w:delText xml:space="preserve"> million</w:delText>
        </w:r>
        <w:r w:rsidR="00057A64" w:rsidDel="000366B5">
          <w:delText xml:space="preserve"> (</w:delText>
        </w:r>
        <w:r w:rsidR="007D771B" w:rsidDel="000366B5">
          <w:delText xml:space="preserve">the </w:delText>
        </w:r>
        <w:r w:rsidR="009417C5" w:rsidDel="000366B5">
          <w:delText>“</w:delText>
        </w:r>
        <w:r w:rsidR="00587768" w:rsidDel="000366B5">
          <w:delText>Purchase Price</w:delText>
        </w:r>
        <w:r w:rsidR="003B3F52" w:rsidDel="000366B5">
          <w:delText xml:space="preserve">).  </w:delText>
        </w:r>
        <w:r w:rsidR="003B3F52" w:rsidRPr="00702C96" w:rsidDel="000366B5">
          <w:rPr>
            <w:color w:val="FF0000"/>
            <w:rPrChange w:id="142" w:author="Ayush Mittal" w:date="2018-12-31T16:40:00Z">
              <w:rPr/>
            </w:rPrChange>
          </w:rPr>
          <w:delText xml:space="preserve">Prilosec was first approved as a prescription product in 1989 and achieved peak global sales of $6.3 billion in </w:delText>
        </w:r>
        <w:r w:rsidR="000262DB" w:rsidRPr="00702C96" w:rsidDel="000366B5">
          <w:rPr>
            <w:color w:val="FF0000"/>
            <w:rPrChange w:id="143" w:author="Ayush Mittal" w:date="2018-12-31T16:40:00Z">
              <w:rPr/>
            </w:rPrChange>
          </w:rPr>
          <w:delText xml:space="preserve">the </w:delText>
        </w:r>
        <w:r w:rsidR="003B3F52" w:rsidRPr="00702C96" w:rsidDel="000366B5">
          <w:rPr>
            <w:noProof/>
            <w:color w:val="FF0000"/>
            <w:rPrChange w:id="144" w:author="Ayush Mittal" w:date="2018-12-31T16:40:00Z">
              <w:rPr>
                <w:noProof/>
              </w:rPr>
            </w:rPrChange>
          </w:rPr>
          <w:delText>year</w:delText>
        </w:r>
        <w:r w:rsidR="003B3F52" w:rsidRPr="00702C96" w:rsidDel="000366B5">
          <w:rPr>
            <w:color w:val="FF0000"/>
            <w:rPrChange w:id="145" w:author="Ayush Mittal" w:date="2018-12-31T16:40:00Z">
              <w:rPr/>
            </w:rPrChange>
          </w:rPr>
          <w:delText xml:space="preserve"> 2000 before facing generic competition.</w:delText>
        </w:r>
        <w:r w:rsidR="005E5678" w:rsidRPr="00702C96" w:rsidDel="000366B5">
          <w:rPr>
            <w:color w:val="FF0000"/>
            <w:rPrChange w:id="146" w:author="Ayush Mittal" w:date="2018-12-31T16:40:00Z">
              <w:rPr/>
            </w:rPrChange>
          </w:rPr>
          <w:delText xml:space="preserve">  </w:delText>
        </w:r>
        <w:r w:rsidR="005E5678" w:rsidRPr="00702C96" w:rsidDel="000366B5">
          <w:rPr>
            <w:noProof/>
            <w:color w:val="FF0000"/>
            <w:rPrChange w:id="147" w:author="Ayush Mittal" w:date="2018-12-31T16:40:00Z">
              <w:rPr>
                <w:noProof/>
              </w:rPr>
            </w:rPrChange>
          </w:rPr>
          <w:delText>AstraZeneca</w:delText>
        </w:r>
        <w:r w:rsidR="005E5678" w:rsidRPr="00702C96" w:rsidDel="000366B5">
          <w:rPr>
            <w:color w:val="FF0000"/>
            <w:rPrChange w:id="148" w:author="Ayush Mittal" w:date="2018-12-31T16:40:00Z">
              <w:rPr/>
            </w:rPrChange>
          </w:rPr>
          <w:delText xml:space="preserve"> </w:delText>
        </w:r>
        <w:r w:rsidR="003B3F52" w:rsidRPr="00702C96" w:rsidDel="000366B5">
          <w:rPr>
            <w:color w:val="FF0000"/>
            <w:rPrChange w:id="149" w:author="Ayush Mittal" w:date="2018-12-31T16:40:00Z">
              <w:rPr/>
            </w:rPrChange>
          </w:rPr>
          <w:delText xml:space="preserve">licensed the right to develop an OTC version to </w:delText>
        </w:r>
        <w:r w:rsidR="005E5678" w:rsidRPr="00702C96" w:rsidDel="000366B5">
          <w:rPr>
            <w:color w:val="FF0000"/>
            <w:rPrChange w:id="150" w:author="Ayush Mittal" w:date="2018-12-31T16:40:00Z">
              <w:rPr/>
            </w:rPrChange>
          </w:rPr>
          <w:delText>the Company</w:delText>
        </w:r>
        <w:r w:rsidR="003B3F52" w:rsidRPr="00702C96" w:rsidDel="000366B5">
          <w:rPr>
            <w:color w:val="FF0000"/>
            <w:rPrChange w:id="151" w:author="Ayush Mittal" w:date="2018-12-31T16:40:00Z">
              <w:rPr/>
            </w:rPrChange>
          </w:rPr>
          <w:delText xml:space="preserve"> in 1997.  The Product became the first PPI approved in the US for use without a prescription in 2003</w:delText>
        </w:r>
        <w:r w:rsidR="00587768" w:rsidDel="000366B5">
          <w:delText>.</w:delText>
        </w:r>
      </w:del>
      <w:r w:rsidR="00CC614D">
        <w:rPr>
          <w:rStyle w:val="FootnoteReference"/>
        </w:rPr>
        <w:footnoteReference w:id="5"/>
      </w:r>
    </w:p>
    <w:p w14:paraId="38FF73A5" w14:textId="64D41E22" w:rsidR="001B6DE6" w:rsidRDefault="001B6DE6">
      <w:pPr>
        <w:rPr>
          <w:ins w:id="152" w:author="Ayush Mittal" w:date="2019-01-04T19:06:00Z"/>
        </w:rPr>
      </w:pPr>
    </w:p>
    <w:p w14:paraId="3894DCB0" w14:textId="2057367B" w:rsidR="001B6DE6" w:rsidRDefault="001B6DE6">
      <w:pPr>
        <w:rPr>
          <w:ins w:id="153" w:author="Ayush Mittal" w:date="2019-01-04T19:13:00Z"/>
        </w:rPr>
      </w:pPr>
      <w:ins w:id="154" w:author="Ayush Mittal" w:date="2019-01-04T19:06:00Z">
        <w:r>
          <w:t>To maintain liquidity for its shareholders the Company has raised several funding rounds</w:t>
        </w:r>
      </w:ins>
      <w:ins w:id="155" w:author="Ayush Mittal" w:date="2019-01-07T16:25:00Z">
        <w:r w:rsidR="00831A7A">
          <w:t xml:space="preserve">.  </w:t>
        </w:r>
      </w:ins>
      <w:ins w:id="156" w:author="Ayush Mittal" w:date="2019-01-04T19:06:00Z">
        <w:r>
          <w:t>A f</w:t>
        </w:r>
      </w:ins>
      <w:ins w:id="157" w:author="Ayush Mittal" w:date="2019-01-04T19:07:00Z">
        <w:r>
          <w:t>ew of them are as:</w:t>
        </w:r>
      </w:ins>
    </w:p>
    <w:tbl>
      <w:tblPr>
        <w:tblW w:w="75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Change w:id="158" w:author="Ayush Mittal" w:date="2019-01-07T09:05:00Z">
          <w:tblPr>
            <w:tblW w:w="7289" w:type="dxa"/>
            <w:jc w:val="center"/>
            <w:tblBorders>
              <w:top w:val="dotted" w:sz="6" w:space="0" w:color="026BC6"/>
              <w:left w:val="single" w:sz="4" w:space="0" w:color="auto"/>
              <w:bottom w:val="single" w:sz="4" w:space="0" w:color="auto"/>
              <w:right w:val="single" w:sz="4" w:space="0" w:color="auto"/>
            </w:tblBorders>
            <w:tblCellMar>
              <w:left w:w="0" w:type="dxa"/>
              <w:right w:w="0" w:type="dxa"/>
            </w:tblCellMar>
            <w:tblLook w:val="0420" w:firstRow="1" w:lastRow="0" w:firstColumn="0" w:lastColumn="0" w:noHBand="0" w:noVBand="1"/>
          </w:tblPr>
        </w:tblPrChange>
      </w:tblPr>
      <w:tblGrid>
        <w:gridCol w:w="1178"/>
        <w:gridCol w:w="1678"/>
        <w:gridCol w:w="2616"/>
        <w:gridCol w:w="2083"/>
        <w:tblGridChange w:id="159">
          <w:tblGrid>
            <w:gridCol w:w="1178"/>
            <w:gridCol w:w="1678"/>
            <w:gridCol w:w="2616"/>
            <w:gridCol w:w="1817"/>
          </w:tblGrid>
        </w:tblGridChange>
      </w:tblGrid>
      <w:tr w:rsidR="00DA492A" w:rsidRPr="00DA492A" w14:paraId="6E803866" w14:textId="77777777" w:rsidTr="00846E1F">
        <w:trPr>
          <w:trHeight w:val="185"/>
          <w:jc w:val="center"/>
          <w:ins w:id="160" w:author="Ayush Mittal" w:date="2019-01-04T19:26:00Z"/>
          <w:trPrChange w:id="161" w:author="Ayush Mittal" w:date="2019-01-07T09:05:00Z">
            <w:trPr>
              <w:trHeight w:val="185"/>
              <w:jc w:val="center"/>
            </w:trPr>
          </w:trPrChange>
        </w:trPr>
        <w:tc>
          <w:tcPr>
            <w:tcW w:w="1178" w:type="dxa"/>
            <w:shd w:val="clear" w:color="auto" w:fill="auto"/>
            <w:tcMar>
              <w:top w:w="72" w:type="dxa"/>
              <w:left w:w="144" w:type="dxa"/>
              <w:bottom w:w="72" w:type="dxa"/>
              <w:right w:w="144" w:type="dxa"/>
            </w:tcMar>
            <w:hideMark/>
            <w:tcPrChange w:id="162" w:author="Ayush Mittal" w:date="2019-01-07T09:05:00Z">
              <w:tcPr>
                <w:tcW w:w="1178" w:type="dxa"/>
                <w:shd w:val="clear" w:color="auto" w:fill="auto"/>
                <w:tcMar>
                  <w:top w:w="72" w:type="dxa"/>
                  <w:left w:w="144" w:type="dxa"/>
                  <w:bottom w:w="72" w:type="dxa"/>
                  <w:right w:w="144" w:type="dxa"/>
                </w:tcMar>
                <w:hideMark/>
              </w:tcPr>
            </w:tcPrChange>
          </w:tcPr>
          <w:p w14:paraId="02C52EDD" w14:textId="77777777" w:rsidR="00DA492A" w:rsidRPr="00DA492A" w:rsidRDefault="00DA492A" w:rsidP="00DA492A">
            <w:pPr>
              <w:rPr>
                <w:ins w:id="163" w:author="Ayush Mittal" w:date="2019-01-04T19:26:00Z"/>
              </w:rPr>
            </w:pPr>
            <w:ins w:id="164" w:author="Ayush Mittal" w:date="2019-01-04T19:26:00Z">
              <w:r w:rsidRPr="00DA492A">
                <w:rPr>
                  <w:b/>
                  <w:bCs/>
                  <w:rPrChange w:id="165" w:author="Ayush Mittal" w:date="2019-01-04T19:27:00Z">
                    <w:rPr>
                      <w:b/>
                      <w:bCs/>
                      <w:u w:val="single"/>
                    </w:rPr>
                  </w:rPrChange>
                </w:rPr>
                <w:t>Year</w:t>
              </w:r>
            </w:ins>
          </w:p>
        </w:tc>
        <w:tc>
          <w:tcPr>
            <w:tcW w:w="1678" w:type="dxa"/>
            <w:shd w:val="clear" w:color="auto" w:fill="auto"/>
            <w:tcMar>
              <w:top w:w="72" w:type="dxa"/>
              <w:left w:w="144" w:type="dxa"/>
              <w:bottom w:w="72" w:type="dxa"/>
              <w:right w:w="144" w:type="dxa"/>
            </w:tcMar>
            <w:hideMark/>
            <w:tcPrChange w:id="166" w:author="Ayush Mittal" w:date="2019-01-07T09:05:00Z">
              <w:tcPr>
                <w:tcW w:w="1678" w:type="dxa"/>
                <w:shd w:val="clear" w:color="auto" w:fill="auto"/>
                <w:tcMar>
                  <w:top w:w="72" w:type="dxa"/>
                  <w:left w:w="144" w:type="dxa"/>
                  <w:bottom w:w="72" w:type="dxa"/>
                  <w:right w:w="144" w:type="dxa"/>
                </w:tcMar>
                <w:hideMark/>
              </w:tcPr>
            </w:tcPrChange>
          </w:tcPr>
          <w:p w14:paraId="61A38FC7" w14:textId="77777777" w:rsidR="00DA492A" w:rsidRPr="00DA492A" w:rsidRDefault="00DA492A" w:rsidP="00DA492A">
            <w:pPr>
              <w:rPr>
                <w:ins w:id="167" w:author="Ayush Mittal" w:date="2019-01-04T19:26:00Z"/>
              </w:rPr>
            </w:pPr>
            <w:ins w:id="168" w:author="Ayush Mittal" w:date="2019-01-04T19:26:00Z">
              <w:r w:rsidRPr="00DA492A">
                <w:rPr>
                  <w:b/>
                  <w:bCs/>
                  <w:rPrChange w:id="169" w:author="Ayush Mittal" w:date="2019-01-04T19:27:00Z">
                    <w:rPr>
                      <w:b/>
                      <w:bCs/>
                      <w:u w:val="single"/>
                    </w:rPr>
                  </w:rPrChange>
                </w:rPr>
                <w:t>Round size</w:t>
              </w:r>
            </w:ins>
          </w:p>
        </w:tc>
        <w:tc>
          <w:tcPr>
            <w:tcW w:w="2616" w:type="dxa"/>
            <w:shd w:val="clear" w:color="auto" w:fill="auto"/>
            <w:tcMar>
              <w:top w:w="72" w:type="dxa"/>
              <w:left w:w="144" w:type="dxa"/>
              <w:bottom w:w="72" w:type="dxa"/>
              <w:right w:w="144" w:type="dxa"/>
            </w:tcMar>
            <w:hideMark/>
            <w:tcPrChange w:id="170" w:author="Ayush Mittal" w:date="2019-01-07T09:05:00Z">
              <w:tcPr>
                <w:tcW w:w="2616" w:type="dxa"/>
                <w:shd w:val="clear" w:color="auto" w:fill="auto"/>
                <w:tcMar>
                  <w:top w:w="72" w:type="dxa"/>
                  <w:left w:w="144" w:type="dxa"/>
                  <w:bottom w:w="72" w:type="dxa"/>
                  <w:right w:w="144" w:type="dxa"/>
                </w:tcMar>
                <w:hideMark/>
              </w:tcPr>
            </w:tcPrChange>
          </w:tcPr>
          <w:p w14:paraId="5ACFA7AD" w14:textId="77777777" w:rsidR="00DA492A" w:rsidRPr="00DA492A" w:rsidRDefault="00DA492A" w:rsidP="00DA492A">
            <w:pPr>
              <w:rPr>
                <w:ins w:id="171" w:author="Ayush Mittal" w:date="2019-01-04T19:26:00Z"/>
              </w:rPr>
            </w:pPr>
            <w:ins w:id="172" w:author="Ayush Mittal" w:date="2019-01-04T19:26:00Z">
              <w:r w:rsidRPr="00DA492A">
                <w:rPr>
                  <w:b/>
                  <w:bCs/>
                  <w:rPrChange w:id="173" w:author="Ayush Mittal" w:date="2019-01-04T19:27:00Z">
                    <w:rPr>
                      <w:b/>
                      <w:bCs/>
                      <w:u w:val="single"/>
                    </w:rPr>
                  </w:rPrChange>
                </w:rPr>
                <w:t>New Investors</w:t>
              </w:r>
            </w:ins>
          </w:p>
        </w:tc>
        <w:tc>
          <w:tcPr>
            <w:tcW w:w="2083" w:type="dxa"/>
            <w:shd w:val="clear" w:color="auto" w:fill="auto"/>
            <w:tcMar>
              <w:top w:w="72" w:type="dxa"/>
              <w:left w:w="144" w:type="dxa"/>
              <w:bottom w:w="72" w:type="dxa"/>
              <w:right w:w="144" w:type="dxa"/>
            </w:tcMar>
            <w:hideMark/>
            <w:tcPrChange w:id="174" w:author="Ayush Mittal" w:date="2019-01-07T09:05:00Z">
              <w:tcPr>
                <w:tcW w:w="1817" w:type="dxa"/>
                <w:shd w:val="clear" w:color="auto" w:fill="auto"/>
                <w:tcMar>
                  <w:top w:w="72" w:type="dxa"/>
                  <w:left w:w="144" w:type="dxa"/>
                  <w:bottom w:w="72" w:type="dxa"/>
                  <w:right w:w="144" w:type="dxa"/>
                </w:tcMar>
                <w:hideMark/>
              </w:tcPr>
            </w:tcPrChange>
          </w:tcPr>
          <w:p w14:paraId="6B607548" w14:textId="5B55B882" w:rsidR="00DA492A" w:rsidRPr="00DA492A" w:rsidRDefault="00846E1F" w:rsidP="00DA492A">
            <w:pPr>
              <w:rPr>
                <w:ins w:id="175" w:author="Ayush Mittal" w:date="2019-01-04T19:26:00Z"/>
              </w:rPr>
            </w:pPr>
            <w:ins w:id="176" w:author="Ayush Mittal" w:date="2019-01-07T09:05:00Z">
              <w:r>
                <w:rPr>
                  <w:b/>
                  <w:bCs/>
                </w:rPr>
                <w:t>Existing Investors</w:t>
              </w:r>
            </w:ins>
          </w:p>
        </w:tc>
      </w:tr>
      <w:tr w:rsidR="00DA492A" w:rsidRPr="00DA492A" w14:paraId="797F28C9" w14:textId="77777777" w:rsidTr="00846E1F">
        <w:trPr>
          <w:trHeight w:val="200"/>
          <w:jc w:val="center"/>
          <w:ins w:id="177" w:author="Ayush Mittal" w:date="2019-01-04T19:26:00Z"/>
          <w:trPrChange w:id="178" w:author="Ayush Mittal" w:date="2019-01-07T09:05:00Z">
            <w:trPr>
              <w:trHeight w:val="200"/>
              <w:jc w:val="center"/>
            </w:trPr>
          </w:trPrChange>
        </w:trPr>
        <w:tc>
          <w:tcPr>
            <w:tcW w:w="1178" w:type="dxa"/>
            <w:shd w:val="clear" w:color="auto" w:fill="auto"/>
            <w:tcMar>
              <w:top w:w="72" w:type="dxa"/>
              <w:left w:w="144" w:type="dxa"/>
              <w:bottom w:w="72" w:type="dxa"/>
              <w:right w:w="144" w:type="dxa"/>
            </w:tcMar>
            <w:hideMark/>
            <w:tcPrChange w:id="179" w:author="Ayush Mittal" w:date="2019-01-07T09:05:00Z">
              <w:tcPr>
                <w:tcW w:w="1178" w:type="dxa"/>
                <w:shd w:val="clear" w:color="auto" w:fill="auto"/>
                <w:tcMar>
                  <w:top w:w="72" w:type="dxa"/>
                  <w:left w:w="144" w:type="dxa"/>
                  <w:bottom w:w="72" w:type="dxa"/>
                  <w:right w:w="144" w:type="dxa"/>
                </w:tcMar>
                <w:hideMark/>
              </w:tcPr>
            </w:tcPrChange>
          </w:tcPr>
          <w:p w14:paraId="48009AF6" w14:textId="77777777" w:rsidR="00DA492A" w:rsidRPr="00DA492A" w:rsidRDefault="00DA492A" w:rsidP="00DA492A">
            <w:pPr>
              <w:rPr>
                <w:ins w:id="180" w:author="Ayush Mittal" w:date="2019-01-04T19:26:00Z"/>
              </w:rPr>
            </w:pPr>
            <w:ins w:id="181" w:author="Ayush Mittal" w:date="2019-01-04T19:26:00Z">
              <w:r w:rsidRPr="00DA492A">
                <w:t>2014</w:t>
              </w:r>
            </w:ins>
          </w:p>
        </w:tc>
        <w:tc>
          <w:tcPr>
            <w:tcW w:w="1678" w:type="dxa"/>
            <w:shd w:val="clear" w:color="auto" w:fill="auto"/>
            <w:tcMar>
              <w:top w:w="15" w:type="dxa"/>
              <w:left w:w="108" w:type="dxa"/>
              <w:bottom w:w="0" w:type="dxa"/>
              <w:right w:w="108" w:type="dxa"/>
            </w:tcMar>
            <w:hideMark/>
            <w:tcPrChange w:id="182" w:author="Ayush Mittal" w:date="2019-01-07T09:05:00Z">
              <w:tcPr>
                <w:tcW w:w="1678" w:type="dxa"/>
                <w:shd w:val="clear" w:color="auto" w:fill="auto"/>
                <w:tcMar>
                  <w:top w:w="15" w:type="dxa"/>
                  <w:left w:w="108" w:type="dxa"/>
                  <w:bottom w:w="0" w:type="dxa"/>
                  <w:right w:w="108" w:type="dxa"/>
                </w:tcMar>
                <w:hideMark/>
              </w:tcPr>
            </w:tcPrChange>
          </w:tcPr>
          <w:p w14:paraId="5A45BD96" w14:textId="77777777" w:rsidR="00DA492A" w:rsidRPr="00DA492A" w:rsidRDefault="00DA492A" w:rsidP="00DA492A">
            <w:pPr>
              <w:rPr>
                <w:ins w:id="183" w:author="Ayush Mittal" w:date="2019-01-04T19:26:00Z"/>
              </w:rPr>
            </w:pPr>
            <w:ins w:id="184" w:author="Ayush Mittal" w:date="2019-01-04T19:26:00Z">
              <w:r w:rsidRPr="00DA492A">
                <w:t>$110 million</w:t>
              </w:r>
            </w:ins>
          </w:p>
        </w:tc>
        <w:tc>
          <w:tcPr>
            <w:tcW w:w="2616" w:type="dxa"/>
            <w:shd w:val="clear" w:color="auto" w:fill="auto"/>
            <w:tcMar>
              <w:top w:w="15" w:type="dxa"/>
              <w:left w:w="108" w:type="dxa"/>
              <w:bottom w:w="0" w:type="dxa"/>
              <w:right w:w="108" w:type="dxa"/>
            </w:tcMar>
            <w:hideMark/>
            <w:tcPrChange w:id="185" w:author="Ayush Mittal" w:date="2019-01-07T09:05:00Z">
              <w:tcPr>
                <w:tcW w:w="2616" w:type="dxa"/>
                <w:shd w:val="clear" w:color="auto" w:fill="auto"/>
                <w:tcMar>
                  <w:top w:w="15" w:type="dxa"/>
                  <w:left w:w="108" w:type="dxa"/>
                  <w:bottom w:w="0" w:type="dxa"/>
                  <w:right w:w="108" w:type="dxa"/>
                </w:tcMar>
                <w:hideMark/>
              </w:tcPr>
            </w:tcPrChange>
          </w:tcPr>
          <w:p w14:paraId="408704C0" w14:textId="77777777" w:rsidR="00DA492A" w:rsidRPr="00DA492A" w:rsidRDefault="00DA492A" w:rsidP="00DA492A">
            <w:pPr>
              <w:rPr>
                <w:ins w:id="186" w:author="Ayush Mittal" w:date="2019-01-04T19:26:00Z"/>
              </w:rPr>
            </w:pPr>
            <w:ins w:id="187" w:author="Ayush Mittal" w:date="2019-01-04T19:26:00Z">
              <w:r w:rsidRPr="00DA492A">
                <w:t>Fidelity, Mithril</w:t>
              </w:r>
            </w:ins>
          </w:p>
        </w:tc>
        <w:tc>
          <w:tcPr>
            <w:tcW w:w="2083" w:type="dxa"/>
            <w:shd w:val="clear" w:color="auto" w:fill="auto"/>
            <w:tcMar>
              <w:top w:w="15" w:type="dxa"/>
              <w:left w:w="108" w:type="dxa"/>
              <w:bottom w:w="0" w:type="dxa"/>
              <w:right w:w="108" w:type="dxa"/>
            </w:tcMar>
            <w:hideMark/>
            <w:tcPrChange w:id="188" w:author="Ayush Mittal" w:date="2019-01-07T09:05:00Z">
              <w:tcPr>
                <w:tcW w:w="1817" w:type="dxa"/>
                <w:shd w:val="clear" w:color="auto" w:fill="auto"/>
                <w:tcMar>
                  <w:top w:w="15" w:type="dxa"/>
                  <w:left w:w="108" w:type="dxa"/>
                  <w:bottom w:w="0" w:type="dxa"/>
                  <w:right w:w="108" w:type="dxa"/>
                </w:tcMar>
                <w:hideMark/>
              </w:tcPr>
            </w:tcPrChange>
          </w:tcPr>
          <w:p w14:paraId="16CE0AC0" w14:textId="77777777" w:rsidR="00DA492A" w:rsidRPr="00DA492A" w:rsidRDefault="00DA492A" w:rsidP="00DA492A">
            <w:pPr>
              <w:rPr>
                <w:ins w:id="189" w:author="Ayush Mittal" w:date="2019-01-04T19:26:00Z"/>
              </w:rPr>
            </w:pPr>
            <w:ins w:id="190" w:author="Ayush Mittal" w:date="2019-01-04T19:26:00Z">
              <w:r w:rsidRPr="00DA492A">
                <w:t> </w:t>
              </w:r>
            </w:ins>
          </w:p>
        </w:tc>
      </w:tr>
      <w:tr w:rsidR="00DA492A" w:rsidRPr="00DA492A" w14:paraId="1F121FB7" w14:textId="77777777" w:rsidTr="00846E1F">
        <w:trPr>
          <w:trHeight w:val="200"/>
          <w:jc w:val="center"/>
          <w:ins w:id="191" w:author="Ayush Mittal" w:date="2019-01-04T19:26:00Z"/>
          <w:trPrChange w:id="192" w:author="Ayush Mittal" w:date="2019-01-07T09:05:00Z">
            <w:trPr>
              <w:trHeight w:val="200"/>
              <w:jc w:val="center"/>
            </w:trPr>
          </w:trPrChange>
        </w:trPr>
        <w:tc>
          <w:tcPr>
            <w:tcW w:w="1178" w:type="dxa"/>
            <w:shd w:val="clear" w:color="auto" w:fill="auto"/>
            <w:tcMar>
              <w:top w:w="72" w:type="dxa"/>
              <w:left w:w="144" w:type="dxa"/>
              <w:bottom w:w="72" w:type="dxa"/>
              <w:right w:w="144" w:type="dxa"/>
            </w:tcMar>
            <w:hideMark/>
            <w:tcPrChange w:id="193" w:author="Ayush Mittal" w:date="2019-01-07T09:05:00Z">
              <w:tcPr>
                <w:tcW w:w="1178" w:type="dxa"/>
                <w:shd w:val="clear" w:color="auto" w:fill="auto"/>
                <w:tcMar>
                  <w:top w:w="72" w:type="dxa"/>
                  <w:left w:w="144" w:type="dxa"/>
                  <w:bottom w:w="72" w:type="dxa"/>
                  <w:right w:w="144" w:type="dxa"/>
                </w:tcMar>
                <w:hideMark/>
              </w:tcPr>
            </w:tcPrChange>
          </w:tcPr>
          <w:p w14:paraId="1E4C9A56" w14:textId="77777777" w:rsidR="00DA492A" w:rsidRPr="00DA492A" w:rsidRDefault="00DA492A" w:rsidP="00DA492A">
            <w:pPr>
              <w:rPr>
                <w:ins w:id="194" w:author="Ayush Mittal" w:date="2019-01-04T19:26:00Z"/>
              </w:rPr>
            </w:pPr>
            <w:ins w:id="195" w:author="Ayush Mittal" w:date="2019-01-04T19:26:00Z">
              <w:r w:rsidRPr="00DA492A">
                <w:t>2015</w:t>
              </w:r>
            </w:ins>
          </w:p>
        </w:tc>
        <w:tc>
          <w:tcPr>
            <w:tcW w:w="1678" w:type="dxa"/>
            <w:shd w:val="clear" w:color="auto" w:fill="auto"/>
            <w:tcMar>
              <w:top w:w="15" w:type="dxa"/>
              <w:left w:w="108" w:type="dxa"/>
              <w:bottom w:w="0" w:type="dxa"/>
              <w:right w:w="108" w:type="dxa"/>
            </w:tcMar>
            <w:hideMark/>
            <w:tcPrChange w:id="196" w:author="Ayush Mittal" w:date="2019-01-07T09:05:00Z">
              <w:tcPr>
                <w:tcW w:w="1678" w:type="dxa"/>
                <w:shd w:val="clear" w:color="auto" w:fill="auto"/>
                <w:tcMar>
                  <w:top w:w="15" w:type="dxa"/>
                  <w:left w:w="108" w:type="dxa"/>
                  <w:bottom w:w="0" w:type="dxa"/>
                  <w:right w:w="108" w:type="dxa"/>
                </w:tcMar>
                <w:hideMark/>
              </w:tcPr>
            </w:tcPrChange>
          </w:tcPr>
          <w:p w14:paraId="7BC99DB2" w14:textId="77777777" w:rsidR="00DA492A" w:rsidRPr="00DA492A" w:rsidRDefault="00DA492A" w:rsidP="00DA492A">
            <w:pPr>
              <w:rPr>
                <w:ins w:id="197" w:author="Ayush Mittal" w:date="2019-01-04T19:26:00Z"/>
              </w:rPr>
            </w:pPr>
            <w:ins w:id="198" w:author="Ayush Mittal" w:date="2019-01-04T19:26:00Z">
              <w:r w:rsidRPr="00DA492A">
                <w:t xml:space="preserve">$50 million </w:t>
              </w:r>
            </w:ins>
          </w:p>
        </w:tc>
        <w:tc>
          <w:tcPr>
            <w:tcW w:w="2616" w:type="dxa"/>
            <w:shd w:val="clear" w:color="auto" w:fill="auto"/>
            <w:tcMar>
              <w:top w:w="15" w:type="dxa"/>
              <w:left w:w="108" w:type="dxa"/>
              <w:bottom w:w="0" w:type="dxa"/>
              <w:right w:w="108" w:type="dxa"/>
            </w:tcMar>
            <w:hideMark/>
            <w:tcPrChange w:id="199" w:author="Ayush Mittal" w:date="2019-01-07T09:05:00Z">
              <w:tcPr>
                <w:tcW w:w="2616" w:type="dxa"/>
                <w:shd w:val="clear" w:color="auto" w:fill="auto"/>
                <w:tcMar>
                  <w:top w:w="15" w:type="dxa"/>
                  <w:left w:w="108" w:type="dxa"/>
                  <w:bottom w:w="0" w:type="dxa"/>
                  <w:right w:w="108" w:type="dxa"/>
                </w:tcMar>
                <w:hideMark/>
              </w:tcPr>
            </w:tcPrChange>
          </w:tcPr>
          <w:p w14:paraId="00B3A84F" w14:textId="77777777" w:rsidR="00DA492A" w:rsidRPr="00DA492A" w:rsidRDefault="00DA492A" w:rsidP="00DA492A">
            <w:pPr>
              <w:rPr>
                <w:ins w:id="200" w:author="Ayush Mittal" w:date="2019-01-04T19:26:00Z"/>
              </w:rPr>
            </w:pPr>
            <w:ins w:id="201" w:author="Ayush Mittal" w:date="2019-01-04T19:26:00Z">
              <w:r w:rsidRPr="00DA492A">
                <w:t>Bridger Capital</w:t>
              </w:r>
            </w:ins>
          </w:p>
        </w:tc>
        <w:tc>
          <w:tcPr>
            <w:tcW w:w="2083" w:type="dxa"/>
            <w:shd w:val="clear" w:color="auto" w:fill="auto"/>
            <w:tcMar>
              <w:top w:w="15" w:type="dxa"/>
              <w:left w:w="108" w:type="dxa"/>
              <w:bottom w:w="0" w:type="dxa"/>
              <w:right w:w="108" w:type="dxa"/>
            </w:tcMar>
            <w:hideMark/>
            <w:tcPrChange w:id="202" w:author="Ayush Mittal" w:date="2019-01-07T09:05:00Z">
              <w:tcPr>
                <w:tcW w:w="1817" w:type="dxa"/>
                <w:shd w:val="clear" w:color="auto" w:fill="auto"/>
                <w:tcMar>
                  <w:top w:w="15" w:type="dxa"/>
                  <w:left w:w="108" w:type="dxa"/>
                  <w:bottom w:w="0" w:type="dxa"/>
                  <w:right w:w="108" w:type="dxa"/>
                </w:tcMar>
                <w:hideMark/>
              </w:tcPr>
            </w:tcPrChange>
          </w:tcPr>
          <w:p w14:paraId="074C8EE2" w14:textId="77777777" w:rsidR="00DA492A" w:rsidRPr="00DA492A" w:rsidRDefault="00DA492A" w:rsidP="00DA492A">
            <w:pPr>
              <w:rPr>
                <w:ins w:id="203" w:author="Ayush Mittal" w:date="2019-01-04T19:26:00Z"/>
              </w:rPr>
            </w:pPr>
            <w:ins w:id="204" w:author="Ayush Mittal" w:date="2019-01-04T19:26:00Z">
              <w:r w:rsidRPr="00DA492A">
                <w:t>Fidelity, Mithril</w:t>
              </w:r>
            </w:ins>
          </w:p>
        </w:tc>
      </w:tr>
      <w:tr w:rsidR="00DA492A" w:rsidRPr="00DA492A" w14:paraId="38546B12" w14:textId="77777777" w:rsidTr="00846E1F">
        <w:trPr>
          <w:trHeight w:val="200"/>
          <w:jc w:val="center"/>
          <w:ins w:id="205" w:author="Ayush Mittal" w:date="2019-01-04T19:26:00Z"/>
          <w:trPrChange w:id="206" w:author="Ayush Mittal" w:date="2019-01-07T09:05:00Z">
            <w:trPr>
              <w:trHeight w:val="200"/>
              <w:jc w:val="center"/>
            </w:trPr>
          </w:trPrChange>
        </w:trPr>
        <w:tc>
          <w:tcPr>
            <w:tcW w:w="1178" w:type="dxa"/>
            <w:shd w:val="clear" w:color="auto" w:fill="auto"/>
            <w:tcMar>
              <w:top w:w="72" w:type="dxa"/>
              <w:left w:w="144" w:type="dxa"/>
              <w:bottom w:w="72" w:type="dxa"/>
              <w:right w:w="144" w:type="dxa"/>
            </w:tcMar>
            <w:hideMark/>
            <w:tcPrChange w:id="207" w:author="Ayush Mittal" w:date="2019-01-07T09:05:00Z">
              <w:tcPr>
                <w:tcW w:w="1178" w:type="dxa"/>
                <w:shd w:val="clear" w:color="auto" w:fill="auto"/>
                <w:tcMar>
                  <w:top w:w="72" w:type="dxa"/>
                  <w:left w:w="144" w:type="dxa"/>
                  <w:bottom w:w="72" w:type="dxa"/>
                  <w:right w:w="144" w:type="dxa"/>
                </w:tcMar>
                <w:hideMark/>
              </w:tcPr>
            </w:tcPrChange>
          </w:tcPr>
          <w:p w14:paraId="15576385" w14:textId="77777777" w:rsidR="00DA492A" w:rsidRPr="00DA492A" w:rsidRDefault="00DA492A" w:rsidP="00DA492A">
            <w:pPr>
              <w:rPr>
                <w:ins w:id="208" w:author="Ayush Mittal" w:date="2019-01-04T19:26:00Z"/>
              </w:rPr>
            </w:pPr>
            <w:ins w:id="209" w:author="Ayush Mittal" w:date="2019-01-04T19:26:00Z">
              <w:r w:rsidRPr="00DA492A">
                <w:t>2016</w:t>
              </w:r>
            </w:ins>
          </w:p>
        </w:tc>
        <w:tc>
          <w:tcPr>
            <w:tcW w:w="1678" w:type="dxa"/>
            <w:shd w:val="clear" w:color="auto" w:fill="auto"/>
            <w:tcMar>
              <w:top w:w="15" w:type="dxa"/>
              <w:left w:w="108" w:type="dxa"/>
              <w:bottom w:w="0" w:type="dxa"/>
              <w:right w:w="108" w:type="dxa"/>
            </w:tcMar>
            <w:hideMark/>
            <w:tcPrChange w:id="210" w:author="Ayush Mittal" w:date="2019-01-07T09:05:00Z">
              <w:tcPr>
                <w:tcW w:w="1678" w:type="dxa"/>
                <w:shd w:val="clear" w:color="auto" w:fill="auto"/>
                <w:tcMar>
                  <w:top w:w="15" w:type="dxa"/>
                  <w:left w:w="108" w:type="dxa"/>
                  <w:bottom w:w="0" w:type="dxa"/>
                  <w:right w:w="108" w:type="dxa"/>
                </w:tcMar>
                <w:hideMark/>
              </w:tcPr>
            </w:tcPrChange>
          </w:tcPr>
          <w:p w14:paraId="5491B1B4" w14:textId="77777777" w:rsidR="00DA492A" w:rsidRPr="00DA492A" w:rsidRDefault="00DA492A" w:rsidP="00DA492A">
            <w:pPr>
              <w:rPr>
                <w:ins w:id="211" w:author="Ayush Mittal" w:date="2019-01-04T19:26:00Z"/>
              </w:rPr>
            </w:pPr>
            <w:ins w:id="212" w:author="Ayush Mittal" w:date="2019-01-04T19:26:00Z">
              <w:r w:rsidRPr="00DA492A">
                <w:t xml:space="preserve">$55 million </w:t>
              </w:r>
            </w:ins>
          </w:p>
        </w:tc>
        <w:tc>
          <w:tcPr>
            <w:tcW w:w="2616" w:type="dxa"/>
            <w:shd w:val="clear" w:color="auto" w:fill="auto"/>
            <w:tcMar>
              <w:top w:w="15" w:type="dxa"/>
              <w:left w:w="108" w:type="dxa"/>
              <w:bottom w:w="0" w:type="dxa"/>
              <w:right w:w="108" w:type="dxa"/>
            </w:tcMar>
            <w:hideMark/>
            <w:tcPrChange w:id="213" w:author="Ayush Mittal" w:date="2019-01-07T09:05:00Z">
              <w:tcPr>
                <w:tcW w:w="2616" w:type="dxa"/>
                <w:shd w:val="clear" w:color="auto" w:fill="auto"/>
                <w:tcMar>
                  <w:top w:w="15" w:type="dxa"/>
                  <w:left w:w="108" w:type="dxa"/>
                  <w:bottom w:w="0" w:type="dxa"/>
                  <w:right w:w="108" w:type="dxa"/>
                </w:tcMar>
                <w:hideMark/>
              </w:tcPr>
            </w:tcPrChange>
          </w:tcPr>
          <w:p w14:paraId="745B3A6A" w14:textId="77777777" w:rsidR="00DA492A" w:rsidRPr="00DA492A" w:rsidRDefault="00DA492A" w:rsidP="00DA492A">
            <w:pPr>
              <w:rPr>
                <w:ins w:id="214" w:author="Ayush Mittal" w:date="2019-01-04T19:26:00Z"/>
              </w:rPr>
            </w:pPr>
            <w:ins w:id="215" w:author="Ayush Mittal" w:date="2019-01-04T19:26:00Z">
              <w:r w:rsidRPr="00DA492A">
                <w:t>Pritzker Group</w:t>
              </w:r>
            </w:ins>
          </w:p>
        </w:tc>
        <w:tc>
          <w:tcPr>
            <w:tcW w:w="2083" w:type="dxa"/>
            <w:shd w:val="clear" w:color="auto" w:fill="auto"/>
            <w:tcMar>
              <w:top w:w="15" w:type="dxa"/>
              <w:left w:w="108" w:type="dxa"/>
              <w:bottom w:w="0" w:type="dxa"/>
              <w:right w:w="108" w:type="dxa"/>
            </w:tcMar>
            <w:hideMark/>
            <w:tcPrChange w:id="216" w:author="Ayush Mittal" w:date="2019-01-07T09:05:00Z">
              <w:tcPr>
                <w:tcW w:w="1817" w:type="dxa"/>
                <w:shd w:val="clear" w:color="auto" w:fill="auto"/>
                <w:tcMar>
                  <w:top w:w="15" w:type="dxa"/>
                  <w:left w:w="108" w:type="dxa"/>
                  <w:bottom w:w="0" w:type="dxa"/>
                  <w:right w:w="108" w:type="dxa"/>
                </w:tcMar>
                <w:hideMark/>
              </w:tcPr>
            </w:tcPrChange>
          </w:tcPr>
          <w:p w14:paraId="6ADCEBF1" w14:textId="77777777" w:rsidR="00DA492A" w:rsidRPr="00DA492A" w:rsidRDefault="00DA492A" w:rsidP="00DA492A">
            <w:pPr>
              <w:rPr>
                <w:ins w:id="217" w:author="Ayush Mittal" w:date="2019-01-04T19:26:00Z"/>
              </w:rPr>
            </w:pPr>
            <w:ins w:id="218" w:author="Ayush Mittal" w:date="2019-01-04T19:26:00Z">
              <w:r w:rsidRPr="00DA492A">
                <w:t>Mithril</w:t>
              </w:r>
            </w:ins>
          </w:p>
        </w:tc>
      </w:tr>
      <w:tr w:rsidR="00DA492A" w:rsidRPr="00DA492A" w14:paraId="23BA5922" w14:textId="77777777" w:rsidTr="00846E1F">
        <w:trPr>
          <w:trHeight w:val="200"/>
          <w:jc w:val="center"/>
          <w:ins w:id="219" w:author="Ayush Mittal" w:date="2019-01-04T19:26:00Z"/>
          <w:trPrChange w:id="220" w:author="Ayush Mittal" w:date="2019-01-07T09:05:00Z">
            <w:trPr>
              <w:trHeight w:val="200"/>
              <w:jc w:val="center"/>
            </w:trPr>
          </w:trPrChange>
        </w:trPr>
        <w:tc>
          <w:tcPr>
            <w:tcW w:w="1178" w:type="dxa"/>
            <w:shd w:val="clear" w:color="auto" w:fill="auto"/>
            <w:tcMar>
              <w:top w:w="72" w:type="dxa"/>
              <w:left w:w="144" w:type="dxa"/>
              <w:bottom w:w="72" w:type="dxa"/>
              <w:right w:w="144" w:type="dxa"/>
            </w:tcMar>
            <w:hideMark/>
            <w:tcPrChange w:id="221" w:author="Ayush Mittal" w:date="2019-01-07T09:05:00Z">
              <w:tcPr>
                <w:tcW w:w="1178" w:type="dxa"/>
                <w:shd w:val="clear" w:color="auto" w:fill="auto"/>
                <w:tcMar>
                  <w:top w:w="72" w:type="dxa"/>
                  <w:left w:w="144" w:type="dxa"/>
                  <w:bottom w:w="72" w:type="dxa"/>
                  <w:right w:w="144" w:type="dxa"/>
                </w:tcMar>
                <w:hideMark/>
              </w:tcPr>
            </w:tcPrChange>
          </w:tcPr>
          <w:p w14:paraId="199C6862" w14:textId="77777777" w:rsidR="00DA492A" w:rsidRPr="00DA492A" w:rsidRDefault="00DA492A" w:rsidP="00DA492A">
            <w:pPr>
              <w:rPr>
                <w:ins w:id="222" w:author="Ayush Mittal" w:date="2019-01-04T19:26:00Z"/>
              </w:rPr>
            </w:pPr>
            <w:ins w:id="223" w:author="Ayush Mittal" w:date="2019-01-04T19:26:00Z">
              <w:r w:rsidRPr="00DA492A">
                <w:t>2017</w:t>
              </w:r>
            </w:ins>
          </w:p>
        </w:tc>
        <w:tc>
          <w:tcPr>
            <w:tcW w:w="1678" w:type="dxa"/>
            <w:shd w:val="clear" w:color="auto" w:fill="auto"/>
            <w:tcMar>
              <w:top w:w="15" w:type="dxa"/>
              <w:left w:w="108" w:type="dxa"/>
              <w:bottom w:w="0" w:type="dxa"/>
              <w:right w:w="108" w:type="dxa"/>
            </w:tcMar>
            <w:hideMark/>
            <w:tcPrChange w:id="224" w:author="Ayush Mittal" w:date="2019-01-07T09:05:00Z">
              <w:tcPr>
                <w:tcW w:w="1678" w:type="dxa"/>
                <w:shd w:val="clear" w:color="auto" w:fill="auto"/>
                <w:tcMar>
                  <w:top w:w="15" w:type="dxa"/>
                  <w:left w:w="108" w:type="dxa"/>
                  <w:bottom w:w="0" w:type="dxa"/>
                  <w:right w:w="108" w:type="dxa"/>
                </w:tcMar>
                <w:hideMark/>
              </w:tcPr>
            </w:tcPrChange>
          </w:tcPr>
          <w:p w14:paraId="205D3F16" w14:textId="77777777" w:rsidR="00DA492A" w:rsidRPr="00DA492A" w:rsidRDefault="00DA492A" w:rsidP="00DA492A">
            <w:pPr>
              <w:rPr>
                <w:ins w:id="225" w:author="Ayush Mittal" w:date="2019-01-04T19:26:00Z"/>
              </w:rPr>
            </w:pPr>
            <w:ins w:id="226" w:author="Ayush Mittal" w:date="2019-01-04T19:26:00Z">
              <w:r w:rsidRPr="00DA492A">
                <w:t xml:space="preserve">$55 million </w:t>
              </w:r>
            </w:ins>
          </w:p>
        </w:tc>
        <w:tc>
          <w:tcPr>
            <w:tcW w:w="2616" w:type="dxa"/>
            <w:shd w:val="clear" w:color="auto" w:fill="auto"/>
            <w:tcMar>
              <w:top w:w="15" w:type="dxa"/>
              <w:left w:w="108" w:type="dxa"/>
              <w:bottom w:w="0" w:type="dxa"/>
              <w:right w:w="108" w:type="dxa"/>
            </w:tcMar>
            <w:hideMark/>
            <w:tcPrChange w:id="227" w:author="Ayush Mittal" w:date="2019-01-07T09:05:00Z">
              <w:tcPr>
                <w:tcW w:w="2616" w:type="dxa"/>
                <w:shd w:val="clear" w:color="auto" w:fill="auto"/>
                <w:tcMar>
                  <w:top w:w="15" w:type="dxa"/>
                  <w:left w:w="108" w:type="dxa"/>
                  <w:bottom w:w="0" w:type="dxa"/>
                  <w:right w:w="108" w:type="dxa"/>
                </w:tcMar>
                <w:hideMark/>
              </w:tcPr>
            </w:tcPrChange>
          </w:tcPr>
          <w:p w14:paraId="3449ED69" w14:textId="77777777" w:rsidR="00DA492A" w:rsidRPr="00DA492A" w:rsidRDefault="00DA492A" w:rsidP="00DA492A">
            <w:pPr>
              <w:rPr>
                <w:ins w:id="228" w:author="Ayush Mittal" w:date="2019-01-04T19:26:00Z"/>
              </w:rPr>
            </w:pPr>
            <w:ins w:id="229" w:author="Ayush Mittal" w:date="2019-01-04T19:26:00Z">
              <w:r w:rsidRPr="00DA492A">
                <w:t>AIG</w:t>
              </w:r>
            </w:ins>
          </w:p>
        </w:tc>
        <w:tc>
          <w:tcPr>
            <w:tcW w:w="2083" w:type="dxa"/>
            <w:shd w:val="clear" w:color="auto" w:fill="auto"/>
            <w:tcMar>
              <w:top w:w="15" w:type="dxa"/>
              <w:left w:w="108" w:type="dxa"/>
              <w:bottom w:w="0" w:type="dxa"/>
              <w:right w:w="108" w:type="dxa"/>
            </w:tcMar>
            <w:hideMark/>
            <w:tcPrChange w:id="230" w:author="Ayush Mittal" w:date="2019-01-07T09:05:00Z">
              <w:tcPr>
                <w:tcW w:w="1817" w:type="dxa"/>
                <w:shd w:val="clear" w:color="auto" w:fill="auto"/>
                <w:tcMar>
                  <w:top w:w="15" w:type="dxa"/>
                  <w:left w:w="108" w:type="dxa"/>
                  <w:bottom w:w="0" w:type="dxa"/>
                  <w:right w:w="108" w:type="dxa"/>
                </w:tcMar>
                <w:hideMark/>
              </w:tcPr>
            </w:tcPrChange>
          </w:tcPr>
          <w:p w14:paraId="13259463" w14:textId="77777777" w:rsidR="00DA492A" w:rsidRPr="00DA492A" w:rsidRDefault="00DA492A" w:rsidP="00DA492A">
            <w:pPr>
              <w:rPr>
                <w:ins w:id="231" w:author="Ayush Mittal" w:date="2019-01-04T19:26:00Z"/>
              </w:rPr>
            </w:pPr>
            <w:ins w:id="232" w:author="Ayush Mittal" w:date="2019-01-04T19:26:00Z">
              <w:r w:rsidRPr="00DA492A">
                <w:t>Fidelity, Pritzker</w:t>
              </w:r>
            </w:ins>
          </w:p>
        </w:tc>
      </w:tr>
      <w:tr w:rsidR="00DA492A" w:rsidRPr="00DA492A" w14:paraId="33D36806" w14:textId="77777777" w:rsidTr="00846E1F">
        <w:trPr>
          <w:trHeight w:val="200"/>
          <w:jc w:val="center"/>
          <w:ins w:id="233" w:author="Ayush Mittal" w:date="2019-01-04T19:26:00Z"/>
          <w:trPrChange w:id="234" w:author="Ayush Mittal" w:date="2019-01-07T09:05:00Z">
            <w:trPr>
              <w:trHeight w:val="200"/>
              <w:jc w:val="center"/>
            </w:trPr>
          </w:trPrChange>
        </w:trPr>
        <w:tc>
          <w:tcPr>
            <w:tcW w:w="1178" w:type="dxa"/>
            <w:shd w:val="clear" w:color="auto" w:fill="auto"/>
            <w:tcMar>
              <w:top w:w="72" w:type="dxa"/>
              <w:left w:w="144" w:type="dxa"/>
              <w:bottom w:w="72" w:type="dxa"/>
              <w:right w:w="144" w:type="dxa"/>
            </w:tcMar>
            <w:hideMark/>
            <w:tcPrChange w:id="235" w:author="Ayush Mittal" w:date="2019-01-07T09:05:00Z">
              <w:tcPr>
                <w:tcW w:w="1178" w:type="dxa"/>
                <w:shd w:val="clear" w:color="auto" w:fill="auto"/>
                <w:tcMar>
                  <w:top w:w="72" w:type="dxa"/>
                  <w:left w:w="144" w:type="dxa"/>
                  <w:bottom w:w="72" w:type="dxa"/>
                  <w:right w:w="144" w:type="dxa"/>
                </w:tcMar>
                <w:hideMark/>
              </w:tcPr>
            </w:tcPrChange>
          </w:tcPr>
          <w:p w14:paraId="3EFA258C" w14:textId="77777777" w:rsidR="00DA492A" w:rsidRPr="00DA492A" w:rsidRDefault="00DA492A" w:rsidP="00DA492A">
            <w:pPr>
              <w:rPr>
                <w:ins w:id="236" w:author="Ayush Mittal" w:date="2019-01-04T19:26:00Z"/>
              </w:rPr>
            </w:pPr>
            <w:ins w:id="237" w:author="Ayush Mittal" w:date="2019-01-04T19:26:00Z">
              <w:r w:rsidRPr="00DA492A">
                <w:t>2018</w:t>
              </w:r>
            </w:ins>
          </w:p>
        </w:tc>
        <w:tc>
          <w:tcPr>
            <w:tcW w:w="1678" w:type="dxa"/>
            <w:shd w:val="clear" w:color="auto" w:fill="auto"/>
            <w:tcMar>
              <w:top w:w="15" w:type="dxa"/>
              <w:left w:w="108" w:type="dxa"/>
              <w:bottom w:w="0" w:type="dxa"/>
              <w:right w:w="108" w:type="dxa"/>
            </w:tcMar>
            <w:hideMark/>
            <w:tcPrChange w:id="238" w:author="Ayush Mittal" w:date="2019-01-07T09:05:00Z">
              <w:tcPr>
                <w:tcW w:w="1678" w:type="dxa"/>
                <w:shd w:val="clear" w:color="auto" w:fill="auto"/>
                <w:tcMar>
                  <w:top w:w="15" w:type="dxa"/>
                  <w:left w:w="108" w:type="dxa"/>
                  <w:bottom w:w="0" w:type="dxa"/>
                  <w:right w:w="108" w:type="dxa"/>
                </w:tcMar>
                <w:hideMark/>
              </w:tcPr>
            </w:tcPrChange>
          </w:tcPr>
          <w:p w14:paraId="1D7F4E8B" w14:textId="77777777" w:rsidR="00DA492A" w:rsidRPr="00DA492A" w:rsidRDefault="00DA492A" w:rsidP="00DA492A">
            <w:pPr>
              <w:rPr>
                <w:ins w:id="239" w:author="Ayush Mittal" w:date="2019-01-04T19:26:00Z"/>
              </w:rPr>
            </w:pPr>
            <w:ins w:id="240" w:author="Ayush Mittal" w:date="2019-01-04T19:26:00Z">
              <w:r w:rsidRPr="00DA492A">
                <w:t>$60 million</w:t>
              </w:r>
            </w:ins>
          </w:p>
        </w:tc>
        <w:tc>
          <w:tcPr>
            <w:tcW w:w="2616" w:type="dxa"/>
            <w:shd w:val="clear" w:color="auto" w:fill="auto"/>
            <w:tcMar>
              <w:top w:w="15" w:type="dxa"/>
              <w:left w:w="108" w:type="dxa"/>
              <w:bottom w:w="0" w:type="dxa"/>
              <w:right w:w="108" w:type="dxa"/>
            </w:tcMar>
            <w:hideMark/>
            <w:tcPrChange w:id="241" w:author="Ayush Mittal" w:date="2019-01-07T09:05:00Z">
              <w:tcPr>
                <w:tcW w:w="2616" w:type="dxa"/>
                <w:shd w:val="clear" w:color="auto" w:fill="auto"/>
                <w:tcMar>
                  <w:top w:w="15" w:type="dxa"/>
                  <w:left w:w="108" w:type="dxa"/>
                  <w:bottom w:w="0" w:type="dxa"/>
                  <w:right w:w="108" w:type="dxa"/>
                </w:tcMar>
                <w:hideMark/>
              </w:tcPr>
            </w:tcPrChange>
          </w:tcPr>
          <w:p w14:paraId="37F4E671" w14:textId="77777777" w:rsidR="00DA492A" w:rsidRPr="00DA492A" w:rsidRDefault="00DA492A" w:rsidP="00DA492A">
            <w:pPr>
              <w:rPr>
                <w:ins w:id="242" w:author="Ayush Mittal" w:date="2019-01-04T19:26:00Z"/>
              </w:rPr>
            </w:pPr>
            <w:ins w:id="243" w:author="Ayush Mittal" w:date="2019-01-04T19:26:00Z">
              <w:r w:rsidRPr="00DA492A">
                <w:t>OMERS, Apricot</w:t>
              </w:r>
            </w:ins>
          </w:p>
        </w:tc>
        <w:tc>
          <w:tcPr>
            <w:tcW w:w="2083" w:type="dxa"/>
            <w:shd w:val="clear" w:color="auto" w:fill="auto"/>
            <w:tcMar>
              <w:top w:w="15" w:type="dxa"/>
              <w:left w:w="108" w:type="dxa"/>
              <w:bottom w:w="0" w:type="dxa"/>
              <w:right w:w="108" w:type="dxa"/>
            </w:tcMar>
            <w:hideMark/>
            <w:tcPrChange w:id="244" w:author="Ayush Mittal" w:date="2019-01-07T09:05:00Z">
              <w:tcPr>
                <w:tcW w:w="1817" w:type="dxa"/>
                <w:shd w:val="clear" w:color="auto" w:fill="auto"/>
                <w:tcMar>
                  <w:top w:w="15" w:type="dxa"/>
                  <w:left w:w="108" w:type="dxa"/>
                  <w:bottom w:w="0" w:type="dxa"/>
                  <w:right w:w="108" w:type="dxa"/>
                </w:tcMar>
                <w:hideMark/>
              </w:tcPr>
            </w:tcPrChange>
          </w:tcPr>
          <w:p w14:paraId="49393C84" w14:textId="77777777" w:rsidR="00DA492A" w:rsidRPr="00DA492A" w:rsidRDefault="00DA492A" w:rsidP="00DA492A">
            <w:pPr>
              <w:rPr>
                <w:ins w:id="245" w:author="Ayush Mittal" w:date="2019-01-04T19:26:00Z"/>
              </w:rPr>
            </w:pPr>
            <w:ins w:id="246" w:author="Ayush Mittal" w:date="2019-01-04T19:26:00Z">
              <w:r w:rsidRPr="00DA492A">
                <w:t>AIG</w:t>
              </w:r>
            </w:ins>
          </w:p>
        </w:tc>
      </w:tr>
    </w:tbl>
    <w:p w14:paraId="3A5E73EA" w14:textId="708C6F9A" w:rsidR="001B6DE6" w:rsidRDefault="001B6DE6">
      <w:pPr>
        <w:rPr>
          <w:ins w:id="247" w:author="Ayush Mittal" w:date="2019-01-04T19:07:00Z"/>
        </w:rPr>
      </w:pPr>
    </w:p>
    <w:p w14:paraId="56A25889" w14:textId="77777777" w:rsidR="001B6DE6" w:rsidRPr="0090181F" w:rsidRDefault="001B6DE6"/>
    <w:p w14:paraId="3E1FFB51" w14:textId="77777777" w:rsidR="001718CF" w:rsidRPr="008D0753" w:rsidRDefault="00737670" w:rsidP="001718CF">
      <w:pPr>
        <w:rPr>
          <w:highlight w:val="green"/>
        </w:rPr>
      </w:pPr>
      <w:r>
        <w:rPr>
          <w:highlight w:val="green"/>
        </w:rPr>
        <w:t xml:space="preserve"> </w:t>
      </w:r>
    </w:p>
    <w:p w14:paraId="6BF93807" w14:textId="163F33D4" w:rsidR="00E73B86" w:rsidRPr="00504520" w:rsidDel="000366B5" w:rsidRDefault="008C0975" w:rsidP="005A5C84">
      <w:pPr>
        <w:pStyle w:val="NormalBold"/>
        <w:rPr>
          <w:del w:id="248" w:author="Ayush Mittal" w:date="2019-01-04T18:47:00Z"/>
          <w:highlight w:val="yellow"/>
          <w:u w:val="single"/>
          <w:rPrChange w:id="249" w:author="Ayush Mittal" w:date="2019-01-02T09:56:00Z">
            <w:rPr>
              <w:del w:id="250" w:author="Ayush Mittal" w:date="2019-01-04T18:47:00Z"/>
              <w:u w:val="single"/>
            </w:rPr>
          </w:rPrChange>
        </w:rPr>
      </w:pPr>
      <w:bookmarkStart w:id="251" w:name="_Toc436987910"/>
      <w:del w:id="252" w:author="Ayush Mittal" w:date="2019-01-04T18:47:00Z">
        <w:r w:rsidRPr="00504520" w:rsidDel="000366B5">
          <w:rPr>
            <w:highlight w:val="yellow"/>
            <w:u w:val="single"/>
            <w:rPrChange w:id="253" w:author="Ayush Mittal" w:date="2019-01-02T09:56:00Z">
              <w:rPr>
                <w:u w:val="single"/>
              </w:rPr>
            </w:rPrChange>
          </w:rPr>
          <w:delText>Royalty Interest</w:delText>
        </w:r>
        <w:r w:rsidR="008F22F4" w:rsidRPr="00504520" w:rsidDel="000366B5">
          <w:rPr>
            <w:highlight w:val="yellow"/>
            <w:u w:val="single"/>
            <w:rPrChange w:id="254" w:author="Ayush Mittal" w:date="2019-01-02T09:56:00Z">
              <w:rPr>
                <w:u w:val="single"/>
              </w:rPr>
            </w:rPrChange>
          </w:rPr>
          <w:delText xml:space="preserve"> Terms</w:delText>
        </w:r>
        <w:bookmarkEnd w:id="251"/>
      </w:del>
    </w:p>
    <w:p w14:paraId="52E74A12" w14:textId="0127ACDC" w:rsidR="00767060" w:rsidRPr="00504520" w:rsidDel="000366B5" w:rsidRDefault="00907055">
      <w:pPr>
        <w:rPr>
          <w:del w:id="255" w:author="Ayush Mittal" w:date="2019-01-04T18:47:00Z"/>
          <w:highlight w:val="yellow"/>
          <w:rPrChange w:id="256" w:author="Ayush Mittal" w:date="2019-01-02T09:56:00Z">
            <w:rPr>
              <w:del w:id="257" w:author="Ayush Mittal" w:date="2019-01-04T18:47:00Z"/>
            </w:rPr>
          </w:rPrChange>
        </w:rPr>
      </w:pPr>
      <w:del w:id="258" w:author="Ayush Mittal" w:date="2019-01-04T18:47:00Z">
        <w:r w:rsidRPr="00504520" w:rsidDel="000366B5">
          <w:rPr>
            <w:highlight w:val="yellow"/>
            <w:rPrChange w:id="259" w:author="Ayush Mittal" w:date="2019-01-02T09:56:00Z">
              <w:rPr/>
            </w:rPrChange>
          </w:rPr>
          <w:delText xml:space="preserve">In exchange for the consideration above, </w:delText>
        </w:r>
        <w:r w:rsidR="00A60FC4" w:rsidRPr="00504520" w:rsidDel="000366B5">
          <w:rPr>
            <w:highlight w:val="yellow"/>
            <w:rPrChange w:id="260" w:author="Ayush Mittal" w:date="2019-01-02T09:56:00Z">
              <w:rPr/>
            </w:rPrChange>
          </w:rPr>
          <w:delText>OMERS</w:delText>
        </w:r>
        <w:r w:rsidRPr="00504520" w:rsidDel="000366B5">
          <w:rPr>
            <w:highlight w:val="yellow"/>
            <w:rPrChange w:id="261" w:author="Ayush Mittal" w:date="2019-01-02T09:56:00Z">
              <w:rPr/>
            </w:rPrChange>
          </w:rPr>
          <w:delText xml:space="preserve"> </w:delText>
        </w:r>
        <w:r w:rsidR="00E32048" w:rsidRPr="00504520" w:rsidDel="000366B5">
          <w:rPr>
            <w:highlight w:val="yellow"/>
            <w:rPrChange w:id="262" w:author="Ayush Mittal" w:date="2019-01-02T09:56:00Z">
              <w:rPr/>
            </w:rPrChange>
          </w:rPr>
          <w:delText xml:space="preserve">will receive </w:delText>
        </w:r>
        <w:r w:rsidR="00767060" w:rsidRPr="00504520" w:rsidDel="000366B5">
          <w:rPr>
            <w:highlight w:val="yellow"/>
            <w:rPrChange w:id="263" w:author="Ayush Mittal" w:date="2019-01-02T09:56:00Z">
              <w:rPr/>
            </w:rPrChange>
          </w:rPr>
          <w:delText xml:space="preserve">tiered </w:delText>
        </w:r>
        <w:r w:rsidR="00E32048" w:rsidRPr="00504520" w:rsidDel="000366B5">
          <w:rPr>
            <w:highlight w:val="yellow"/>
            <w:rPrChange w:id="264" w:author="Ayush Mittal" w:date="2019-01-02T09:56:00Z">
              <w:rPr/>
            </w:rPrChange>
          </w:rPr>
          <w:delText xml:space="preserve">quarterly </w:delText>
        </w:r>
        <w:r w:rsidR="00456CE8" w:rsidRPr="00504520" w:rsidDel="000366B5">
          <w:rPr>
            <w:highlight w:val="yellow"/>
            <w:rPrChange w:id="265" w:author="Ayush Mittal" w:date="2019-01-02T09:56:00Z">
              <w:rPr/>
            </w:rPrChange>
          </w:rPr>
          <w:delText xml:space="preserve">royalty </w:delText>
        </w:r>
        <w:r w:rsidR="00E32048" w:rsidRPr="00504520" w:rsidDel="000366B5">
          <w:rPr>
            <w:highlight w:val="yellow"/>
            <w:rPrChange w:id="266" w:author="Ayush Mittal" w:date="2019-01-02T09:56:00Z">
              <w:rPr/>
            </w:rPrChange>
          </w:rPr>
          <w:delText xml:space="preserve">payments </w:delText>
        </w:r>
        <w:r w:rsidR="00456CE8" w:rsidRPr="00504520" w:rsidDel="000366B5">
          <w:rPr>
            <w:highlight w:val="yellow"/>
            <w:rPrChange w:id="267" w:author="Ayush Mittal" w:date="2019-01-02T09:56:00Z">
              <w:rPr/>
            </w:rPrChange>
          </w:rPr>
          <w:delText>based on the</w:delText>
        </w:r>
        <w:r w:rsidR="00E32048" w:rsidRPr="00504520" w:rsidDel="000366B5">
          <w:rPr>
            <w:highlight w:val="yellow"/>
            <w:rPrChange w:id="268" w:author="Ayush Mittal" w:date="2019-01-02T09:56:00Z">
              <w:rPr/>
            </w:rPrChange>
          </w:rPr>
          <w:delText xml:space="preserve"> annual net sales of the Product</w:delText>
        </w:r>
        <w:r w:rsidR="00057A64" w:rsidRPr="00504520" w:rsidDel="000366B5">
          <w:rPr>
            <w:highlight w:val="yellow"/>
            <w:rPrChange w:id="269" w:author="Ayush Mittal" w:date="2019-01-02T09:56:00Z">
              <w:rPr/>
            </w:rPrChange>
          </w:rPr>
          <w:delText xml:space="preserve"> from the Closing Date</w:delText>
        </w:r>
        <w:r w:rsidR="00A60FC4" w:rsidRPr="00504520" w:rsidDel="000366B5">
          <w:rPr>
            <w:highlight w:val="yellow"/>
            <w:rPrChange w:id="270" w:author="Ayush Mittal" w:date="2019-01-02T09:56:00Z">
              <w:rPr/>
            </w:rPrChange>
          </w:rPr>
          <w:delText xml:space="preserve"> until </w:delText>
        </w:r>
        <w:r w:rsidR="000262DB" w:rsidRPr="00504520" w:rsidDel="000366B5">
          <w:rPr>
            <w:highlight w:val="yellow"/>
            <w:rPrChange w:id="271" w:author="Ayush Mittal" w:date="2019-01-02T09:56:00Z">
              <w:rPr/>
            </w:rPrChange>
          </w:rPr>
          <w:delText xml:space="preserve">the </w:delText>
        </w:r>
        <w:r w:rsidR="00A60FC4" w:rsidRPr="00504520" w:rsidDel="000366B5">
          <w:rPr>
            <w:noProof/>
            <w:highlight w:val="yellow"/>
            <w:rPrChange w:id="272" w:author="Ayush Mittal" w:date="2019-01-02T09:56:00Z">
              <w:rPr>
                <w:noProof/>
              </w:rPr>
            </w:rPrChange>
          </w:rPr>
          <w:delText>year</w:delText>
        </w:r>
        <w:r w:rsidR="00A60FC4" w:rsidRPr="00504520" w:rsidDel="000366B5">
          <w:rPr>
            <w:highlight w:val="yellow"/>
            <w:rPrChange w:id="273" w:author="Ayush Mittal" w:date="2019-01-02T09:56:00Z">
              <w:rPr/>
            </w:rPrChange>
          </w:rPr>
          <w:delText xml:space="preserve"> 2023</w:delText>
        </w:r>
        <w:r w:rsidR="005A71F9" w:rsidRPr="00504520" w:rsidDel="000366B5">
          <w:rPr>
            <w:highlight w:val="yellow"/>
            <w:rPrChange w:id="274" w:author="Ayush Mittal" w:date="2019-01-02T09:56:00Z">
              <w:rPr/>
            </w:rPrChange>
          </w:rPr>
          <w:delText xml:space="preserve">.  After 2023 OMERS will receive </w:delText>
        </w:r>
        <w:r w:rsidR="000262DB" w:rsidRPr="00504520" w:rsidDel="000366B5">
          <w:rPr>
            <w:highlight w:val="yellow"/>
            <w:rPrChange w:id="275" w:author="Ayush Mittal" w:date="2019-01-02T09:56:00Z">
              <w:rPr/>
            </w:rPrChange>
          </w:rPr>
          <w:delText xml:space="preserve">a </w:delText>
        </w:r>
        <w:r w:rsidR="005A71F9" w:rsidRPr="00504520" w:rsidDel="000366B5">
          <w:rPr>
            <w:noProof/>
            <w:highlight w:val="yellow"/>
            <w:rPrChange w:id="276" w:author="Ayush Mittal" w:date="2019-01-02T09:56:00Z">
              <w:rPr>
                <w:noProof/>
              </w:rPr>
            </w:rPrChange>
          </w:rPr>
          <w:delText>fixed</w:delText>
        </w:r>
        <w:r w:rsidR="005A71F9" w:rsidRPr="00504520" w:rsidDel="000366B5">
          <w:rPr>
            <w:highlight w:val="yellow"/>
            <w:rPrChange w:id="277" w:author="Ayush Mittal" w:date="2019-01-02T09:56:00Z">
              <w:rPr/>
            </w:rPrChange>
          </w:rPr>
          <w:delText xml:space="preserve"> royalty of 2.0% on net sales of the Product until the termination of the Royalty Agreement.</w:delText>
        </w:r>
      </w:del>
    </w:p>
    <w:p w14:paraId="0E11732D" w14:textId="6A1F1F87" w:rsidR="00057A64" w:rsidRPr="00504520" w:rsidDel="000366B5" w:rsidRDefault="00057A64" w:rsidP="00907055">
      <w:pPr>
        <w:rPr>
          <w:del w:id="278" w:author="Ayush Mittal" w:date="2019-01-04T18:47:00Z"/>
          <w:highlight w:val="yellow"/>
          <w:rPrChange w:id="279" w:author="Ayush Mittal" w:date="2019-01-02T09:56:00Z">
            <w:rPr>
              <w:del w:id="280" w:author="Ayush Mittal" w:date="2019-01-04T18:47:00Z"/>
            </w:rPr>
          </w:rPrChange>
        </w:rPr>
      </w:pPr>
    </w:p>
    <w:p w14:paraId="4E7C48A2" w14:textId="280D9784" w:rsidR="00057A64" w:rsidRPr="00504520" w:rsidDel="000366B5" w:rsidRDefault="00057A64" w:rsidP="00057A64">
      <w:pPr>
        <w:rPr>
          <w:del w:id="281" w:author="Ayush Mittal" w:date="2019-01-04T18:47:00Z"/>
          <w:highlight w:val="yellow"/>
          <w:rPrChange w:id="282" w:author="Ayush Mittal" w:date="2019-01-02T09:56:00Z">
            <w:rPr>
              <w:del w:id="283" w:author="Ayush Mittal" w:date="2019-01-04T18:47:00Z"/>
            </w:rPr>
          </w:rPrChange>
        </w:rPr>
      </w:pPr>
      <w:del w:id="284" w:author="Ayush Mittal" w:date="2019-01-04T18:47:00Z">
        <w:r w:rsidRPr="00504520" w:rsidDel="000366B5">
          <w:rPr>
            <w:highlight w:val="yellow"/>
            <w:rPrChange w:id="285" w:author="Ayush Mittal" w:date="2019-01-02T09:56:00Z">
              <w:rPr/>
            </w:rPrChange>
          </w:rPr>
          <w:delText>The tiered royalty stream is as follows:</w:delText>
        </w:r>
      </w:del>
    </w:p>
    <w:p w14:paraId="10FB4D0A" w14:textId="2C7A7680" w:rsidR="00057A64" w:rsidRPr="00504520" w:rsidDel="000366B5" w:rsidRDefault="00057A64">
      <w:pPr>
        <w:rPr>
          <w:del w:id="286" w:author="Ayush Mittal" w:date="2019-01-04T18:47:00Z"/>
          <w:rFonts w:asciiTheme="majorHAnsi" w:hAnsiTheme="majorHAnsi"/>
          <w:highlight w:val="yellow"/>
          <w:rPrChange w:id="287" w:author="Ayush Mittal" w:date="2019-01-02T09:56:00Z">
            <w:rPr>
              <w:del w:id="288" w:author="Ayush Mittal" w:date="2019-01-04T18:47:00Z"/>
              <w:rFonts w:asciiTheme="majorHAnsi" w:hAnsiTheme="majorHAnsi"/>
            </w:rPr>
          </w:rPrChange>
        </w:rPr>
      </w:pPr>
    </w:p>
    <w:tbl>
      <w:tblPr>
        <w:tblStyle w:val="TableGrid"/>
        <w:tblW w:w="9538" w:type="dxa"/>
        <w:tblLook w:val="04A0" w:firstRow="1" w:lastRow="0" w:firstColumn="1" w:lastColumn="0" w:noHBand="0" w:noVBand="1"/>
      </w:tblPr>
      <w:tblGrid>
        <w:gridCol w:w="4769"/>
        <w:gridCol w:w="4769"/>
      </w:tblGrid>
      <w:tr w:rsidR="005A71F9" w:rsidRPr="00504520" w:rsidDel="000366B5" w14:paraId="710D1AD1" w14:textId="7EF47403" w:rsidTr="00E222C1">
        <w:trPr>
          <w:trHeight w:val="485"/>
          <w:del w:id="289" w:author="Ayush Mittal" w:date="2019-01-04T18:47:00Z"/>
        </w:trPr>
        <w:tc>
          <w:tcPr>
            <w:tcW w:w="4769" w:type="dxa"/>
            <w:tcBorders>
              <w:top w:val="single" w:sz="4" w:space="0" w:color="auto"/>
              <w:left w:val="single" w:sz="4" w:space="0" w:color="auto"/>
              <w:right w:val="single" w:sz="4" w:space="0" w:color="auto"/>
            </w:tcBorders>
          </w:tcPr>
          <w:p w14:paraId="13C7387A" w14:textId="43226B4C" w:rsidR="005A71F9" w:rsidRPr="00504520" w:rsidDel="000366B5" w:rsidRDefault="005A71F9" w:rsidP="00057A64">
            <w:pPr>
              <w:rPr>
                <w:del w:id="290" w:author="Ayush Mittal" w:date="2019-01-04T18:47:00Z"/>
                <w:b/>
                <w:sz w:val="20"/>
                <w:szCs w:val="20"/>
                <w:highlight w:val="yellow"/>
                <w:rPrChange w:id="291" w:author="Ayush Mittal" w:date="2019-01-02T09:56:00Z">
                  <w:rPr>
                    <w:del w:id="292" w:author="Ayush Mittal" w:date="2019-01-04T18:47:00Z"/>
                    <w:b/>
                    <w:sz w:val="20"/>
                    <w:szCs w:val="20"/>
                  </w:rPr>
                </w:rPrChange>
              </w:rPr>
            </w:pPr>
            <w:del w:id="293" w:author="Ayush Mittal" w:date="2019-01-04T18:47:00Z">
              <w:r w:rsidRPr="00504520" w:rsidDel="000366B5">
                <w:rPr>
                  <w:b/>
                  <w:sz w:val="20"/>
                  <w:szCs w:val="20"/>
                  <w:highlight w:val="yellow"/>
                  <w:rPrChange w:id="294" w:author="Ayush Mittal" w:date="2019-01-02T09:56:00Z">
                    <w:rPr>
                      <w:b/>
                      <w:sz w:val="20"/>
                      <w:szCs w:val="20"/>
                    </w:rPr>
                  </w:rPrChange>
                </w:rPr>
                <w:delText xml:space="preserve">Annual Net Sales Threshold (until </w:delText>
              </w:r>
              <w:r w:rsidR="000262DB" w:rsidRPr="00504520" w:rsidDel="000366B5">
                <w:rPr>
                  <w:b/>
                  <w:sz w:val="20"/>
                  <w:szCs w:val="20"/>
                  <w:highlight w:val="yellow"/>
                  <w:rPrChange w:id="295" w:author="Ayush Mittal" w:date="2019-01-02T09:56:00Z">
                    <w:rPr>
                      <w:b/>
                      <w:sz w:val="20"/>
                      <w:szCs w:val="20"/>
                    </w:rPr>
                  </w:rPrChange>
                </w:rPr>
                <w:delText xml:space="preserve">the </w:delText>
              </w:r>
              <w:r w:rsidR="004E3D48" w:rsidRPr="00504520" w:rsidDel="000366B5">
                <w:rPr>
                  <w:b/>
                  <w:noProof/>
                  <w:sz w:val="20"/>
                  <w:szCs w:val="20"/>
                  <w:highlight w:val="yellow"/>
                  <w:rPrChange w:id="296" w:author="Ayush Mittal" w:date="2019-01-02T09:56:00Z">
                    <w:rPr>
                      <w:b/>
                      <w:noProof/>
                      <w:sz w:val="20"/>
                      <w:szCs w:val="20"/>
                    </w:rPr>
                  </w:rPrChange>
                </w:rPr>
                <w:delText>year</w:delText>
              </w:r>
              <w:r w:rsidR="004E3D48" w:rsidRPr="00504520" w:rsidDel="000366B5">
                <w:rPr>
                  <w:b/>
                  <w:sz w:val="20"/>
                  <w:szCs w:val="20"/>
                  <w:highlight w:val="yellow"/>
                  <w:rPrChange w:id="297" w:author="Ayush Mittal" w:date="2019-01-02T09:56:00Z">
                    <w:rPr>
                      <w:b/>
                      <w:sz w:val="20"/>
                      <w:szCs w:val="20"/>
                    </w:rPr>
                  </w:rPrChange>
                </w:rPr>
                <w:delText xml:space="preserve"> </w:delText>
              </w:r>
              <w:r w:rsidRPr="00504520" w:rsidDel="000366B5">
                <w:rPr>
                  <w:b/>
                  <w:sz w:val="20"/>
                  <w:szCs w:val="20"/>
                  <w:highlight w:val="yellow"/>
                  <w:rPrChange w:id="298" w:author="Ayush Mittal" w:date="2019-01-02T09:56:00Z">
                    <w:rPr>
                      <w:b/>
                      <w:sz w:val="20"/>
                      <w:szCs w:val="20"/>
                    </w:rPr>
                  </w:rPrChange>
                </w:rPr>
                <w:delText>2023)</w:delText>
              </w:r>
            </w:del>
          </w:p>
        </w:tc>
        <w:tc>
          <w:tcPr>
            <w:tcW w:w="4769" w:type="dxa"/>
            <w:tcBorders>
              <w:top w:val="single" w:sz="4" w:space="0" w:color="auto"/>
              <w:left w:val="single" w:sz="4" w:space="0" w:color="auto"/>
              <w:right w:val="single" w:sz="4" w:space="0" w:color="auto"/>
            </w:tcBorders>
          </w:tcPr>
          <w:p w14:paraId="5CCE4A81" w14:textId="01DC63FC" w:rsidR="005A71F9" w:rsidRPr="00504520" w:rsidDel="000366B5" w:rsidRDefault="005A71F9" w:rsidP="00E222C1">
            <w:pPr>
              <w:jc w:val="right"/>
              <w:rPr>
                <w:del w:id="299" w:author="Ayush Mittal" w:date="2019-01-04T18:47:00Z"/>
                <w:b/>
                <w:sz w:val="20"/>
                <w:szCs w:val="20"/>
                <w:highlight w:val="yellow"/>
                <w:rPrChange w:id="300" w:author="Ayush Mittal" w:date="2019-01-02T09:56:00Z">
                  <w:rPr>
                    <w:del w:id="301" w:author="Ayush Mittal" w:date="2019-01-04T18:47:00Z"/>
                    <w:b/>
                    <w:sz w:val="20"/>
                    <w:szCs w:val="20"/>
                  </w:rPr>
                </w:rPrChange>
              </w:rPr>
            </w:pPr>
            <w:del w:id="302" w:author="Ayush Mittal" w:date="2019-01-04T18:47:00Z">
              <w:r w:rsidRPr="00504520" w:rsidDel="000366B5">
                <w:rPr>
                  <w:b/>
                  <w:sz w:val="20"/>
                  <w:szCs w:val="20"/>
                  <w:highlight w:val="yellow"/>
                  <w:rPrChange w:id="303" w:author="Ayush Mittal" w:date="2019-01-02T09:56:00Z">
                    <w:rPr>
                      <w:b/>
                      <w:sz w:val="20"/>
                      <w:szCs w:val="20"/>
                    </w:rPr>
                  </w:rPrChange>
                </w:rPr>
                <w:delText>Applicable Royalty Rate</w:delText>
              </w:r>
            </w:del>
          </w:p>
        </w:tc>
      </w:tr>
      <w:tr w:rsidR="005A71F9" w:rsidRPr="00504520" w:rsidDel="000366B5" w14:paraId="32185A5C" w14:textId="4FBE17D3" w:rsidTr="00E222C1">
        <w:trPr>
          <w:trHeight w:val="270"/>
          <w:del w:id="304" w:author="Ayush Mittal" w:date="2019-01-04T18:47:00Z"/>
        </w:trPr>
        <w:tc>
          <w:tcPr>
            <w:tcW w:w="4769" w:type="dxa"/>
            <w:tcBorders>
              <w:top w:val="single" w:sz="4" w:space="0" w:color="auto"/>
            </w:tcBorders>
          </w:tcPr>
          <w:p w14:paraId="1ECAA99B" w14:textId="23748BEB" w:rsidR="005A71F9" w:rsidRPr="00504520" w:rsidDel="000366B5" w:rsidRDefault="005A71F9" w:rsidP="005A71F9">
            <w:pPr>
              <w:rPr>
                <w:del w:id="305" w:author="Ayush Mittal" w:date="2019-01-04T18:47:00Z"/>
                <w:sz w:val="20"/>
                <w:szCs w:val="20"/>
                <w:highlight w:val="yellow"/>
                <w:rPrChange w:id="306" w:author="Ayush Mittal" w:date="2019-01-02T09:56:00Z">
                  <w:rPr>
                    <w:del w:id="307" w:author="Ayush Mittal" w:date="2019-01-04T18:47:00Z"/>
                    <w:sz w:val="20"/>
                    <w:szCs w:val="20"/>
                  </w:rPr>
                </w:rPrChange>
              </w:rPr>
            </w:pPr>
            <w:del w:id="308" w:author="Ayush Mittal" w:date="2019-01-04T18:47:00Z">
              <w:r w:rsidRPr="00504520" w:rsidDel="000366B5">
                <w:rPr>
                  <w:sz w:val="20"/>
                  <w:szCs w:val="20"/>
                  <w:highlight w:val="yellow"/>
                  <w:rPrChange w:id="309" w:author="Ayush Mittal" w:date="2019-01-02T09:56:00Z">
                    <w:rPr>
                      <w:sz w:val="20"/>
                      <w:szCs w:val="20"/>
                    </w:rPr>
                  </w:rPrChange>
                </w:rPr>
                <w:delText>$300,000,000</w:delText>
              </w:r>
            </w:del>
          </w:p>
        </w:tc>
        <w:tc>
          <w:tcPr>
            <w:tcW w:w="4769" w:type="dxa"/>
            <w:tcBorders>
              <w:top w:val="single" w:sz="4" w:space="0" w:color="auto"/>
            </w:tcBorders>
          </w:tcPr>
          <w:p w14:paraId="5FD96584" w14:textId="30E15672" w:rsidR="005A71F9" w:rsidRPr="00504520" w:rsidDel="000366B5" w:rsidRDefault="005A71F9" w:rsidP="00E222C1">
            <w:pPr>
              <w:jc w:val="right"/>
              <w:rPr>
                <w:del w:id="310" w:author="Ayush Mittal" w:date="2019-01-04T18:47:00Z"/>
                <w:sz w:val="20"/>
                <w:szCs w:val="20"/>
                <w:highlight w:val="yellow"/>
                <w:rPrChange w:id="311" w:author="Ayush Mittal" w:date="2019-01-02T09:56:00Z">
                  <w:rPr>
                    <w:del w:id="312" w:author="Ayush Mittal" w:date="2019-01-04T18:47:00Z"/>
                    <w:sz w:val="20"/>
                    <w:szCs w:val="20"/>
                  </w:rPr>
                </w:rPrChange>
              </w:rPr>
            </w:pPr>
            <w:del w:id="313" w:author="Ayush Mittal" w:date="2019-01-04T18:47:00Z">
              <w:r w:rsidRPr="00504520" w:rsidDel="000366B5">
                <w:rPr>
                  <w:sz w:val="20"/>
                  <w:szCs w:val="20"/>
                  <w:highlight w:val="yellow"/>
                  <w:rPrChange w:id="314" w:author="Ayush Mittal" w:date="2019-01-02T09:56:00Z">
                    <w:rPr>
                      <w:sz w:val="20"/>
                      <w:szCs w:val="20"/>
                    </w:rPr>
                  </w:rPrChange>
                </w:rPr>
                <w:delText>7.0%</w:delText>
              </w:r>
            </w:del>
          </w:p>
        </w:tc>
      </w:tr>
      <w:tr w:rsidR="005A71F9" w:rsidRPr="00504520" w:rsidDel="000366B5" w14:paraId="5FC21631" w14:textId="3A96D6F0" w:rsidTr="00E222C1">
        <w:trPr>
          <w:trHeight w:val="270"/>
          <w:del w:id="315" w:author="Ayush Mittal" w:date="2019-01-04T18:47:00Z"/>
        </w:trPr>
        <w:tc>
          <w:tcPr>
            <w:tcW w:w="4769" w:type="dxa"/>
          </w:tcPr>
          <w:p w14:paraId="6B4F5A5B" w14:textId="2F63C52E" w:rsidR="005A71F9" w:rsidRPr="00504520" w:rsidDel="000366B5" w:rsidRDefault="005A71F9" w:rsidP="005A71F9">
            <w:pPr>
              <w:rPr>
                <w:del w:id="316" w:author="Ayush Mittal" w:date="2019-01-04T18:47:00Z"/>
                <w:sz w:val="20"/>
                <w:szCs w:val="20"/>
                <w:highlight w:val="yellow"/>
                <w:rPrChange w:id="317" w:author="Ayush Mittal" w:date="2019-01-02T09:56:00Z">
                  <w:rPr>
                    <w:del w:id="318" w:author="Ayush Mittal" w:date="2019-01-04T18:47:00Z"/>
                    <w:sz w:val="20"/>
                    <w:szCs w:val="20"/>
                  </w:rPr>
                </w:rPrChange>
              </w:rPr>
            </w:pPr>
            <w:del w:id="319" w:author="Ayush Mittal" w:date="2019-01-04T18:47:00Z">
              <w:r w:rsidRPr="00504520" w:rsidDel="000366B5">
                <w:rPr>
                  <w:sz w:val="20"/>
                  <w:szCs w:val="20"/>
                  <w:highlight w:val="yellow"/>
                  <w:rPrChange w:id="320" w:author="Ayush Mittal" w:date="2019-01-02T09:56:00Z">
                    <w:rPr>
                      <w:sz w:val="20"/>
                      <w:szCs w:val="20"/>
                    </w:rPr>
                  </w:rPrChange>
                </w:rPr>
                <w:delText>$400,000,000</w:delText>
              </w:r>
            </w:del>
          </w:p>
        </w:tc>
        <w:tc>
          <w:tcPr>
            <w:tcW w:w="4769" w:type="dxa"/>
          </w:tcPr>
          <w:p w14:paraId="5E4A3437" w14:textId="37BBCC3B" w:rsidR="005A71F9" w:rsidRPr="00504520" w:rsidDel="000366B5" w:rsidRDefault="005A71F9" w:rsidP="00E222C1">
            <w:pPr>
              <w:jc w:val="right"/>
              <w:rPr>
                <w:del w:id="321" w:author="Ayush Mittal" w:date="2019-01-04T18:47:00Z"/>
                <w:sz w:val="20"/>
                <w:szCs w:val="20"/>
                <w:highlight w:val="yellow"/>
                <w:rPrChange w:id="322" w:author="Ayush Mittal" w:date="2019-01-02T09:56:00Z">
                  <w:rPr>
                    <w:del w:id="323" w:author="Ayush Mittal" w:date="2019-01-04T18:47:00Z"/>
                    <w:sz w:val="20"/>
                    <w:szCs w:val="20"/>
                  </w:rPr>
                </w:rPrChange>
              </w:rPr>
            </w:pPr>
            <w:del w:id="324" w:author="Ayush Mittal" w:date="2019-01-04T18:47:00Z">
              <w:r w:rsidRPr="00504520" w:rsidDel="000366B5">
                <w:rPr>
                  <w:sz w:val="20"/>
                  <w:szCs w:val="20"/>
                  <w:highlight w:val="yellow"/>
                  <w:rPrChange w:id="325" w:author="Ayush Mittal" w:date="2019-01-02T09:56:00Z">
                    <w:rPr>
                      <w:sz w:val="20"/>
                      <w:szCs w:val="20"/>
                    </w:rPr>
                  </w:rPrChange>
                </w:rPr>
                <w:delText>12.0%</w:delText>
              </w:r>
            </w:del>
          </w:p>
        </w:tc>
      </w:tr>
      <w:tr w:rsidR="005A71F9" w:rsidRPr="00504520" w:rsidDel="000366B5" w14:paraId="30B77E14" w14:textId="20D31DBE" w:rsidTr="00E222C1">
        <w:trPr>
          <w:trHeight w:val="270"/>
          <w:del w:id="326" w:author="Ayush Mittal" w:date="2019-01-04T18:47:00Z"/>
        </w:trPr>
        <w:tc>
          <w:tcPr>
            <w:tcW w:w="4769" w:type="dxa"/>
          </w:tcPr>
          <w:p w14:paraId="33DA4B70" w14:textId="427DC2BB" w:rsidR="005A71F9" w:rsidRPr="00504520" w:rsidDel="000366B5" w:rsidRDefault="005A71F9" w:rsidP="005A71F9">
            <w:pPr>
              <w:rPr>
                <w:del w:id="327" w:author="Ayush Mittal" w:date="2019-01-04T18:47:00Z"/>
                <w:sz w:val="20"/>
                <w:szCs w:val="20"/>
                <w:highlight w:val="yellow"/>
                <w:rPrChange w:id="328" w:author="Ayush Mittal" w:date="2019-01-02T09:56:00Z">
                  <w:rPr>
                    <w:del w:id="329" w:author="Ayush Mittal" w:date="2019-01-04T18:47:00Z"/>
                    <w:sz w:val="20"/>
                    <w:szCs w:val="20"/>
                  </w:rPr>
                </w:rPrChange>
              </w:rPr>
            </w:pPr>
            <w:del w:id="330" w:author="Ayush Mittal" w:date="2019-01-04T18:47:00Z">
              <w:r w:rsidRPr="00504520" w:rsidDel="000366B5">
                <w:rPr>
                  <w:sz w:val="20"/>
                  <w:szCs w:val="20"/>
                  <w:highlight w:val="yellow"/>
                  <w:rPrChange w:id="331" w:author="Ayush Mittal" w:date="2019-01-02T09:56:00Z">
                    <w:rPr>
                      <w:sz w:val="20"/>
                      <w:szCs w:val="20"/>
                    </w:rPr>
                  </w:rPrChange>
                </w:rPr>
                <w:delText>$500,000,000</w:delText>
              </w:r>
            </w:del>
          </w:p>
        </w:tc>
        <w:tc>
          <w:tcPr>
            <w:tcW w:w="4769" w:type="dxa"/>
          </w:tcPr>
          <w:p w14:paraId="588CE845" w14:textId="54D59572" w:rsidR="005A71F9" w:rsidRPr="00504520" w:rsidDel="000366B5" w:rsidRDefault="005A71F9" w:rsidP="00E222C1">
            <w:pPr>
              <w:jc w:val="right"/>
              <w:rPr>
                <w:del w:id="332" w:author="Ayush Mittal" w:date="2019-01-04T18:47:00Z"/>
                <w:sz w:val="20"/>
                <w:szCs w:val="20"/>
                <w:highlight w:val="yellow"/>
                <w:rPrChange w:id="333" w:author="Ayush Mittal" w:date="2019-01-02T09:56:00Z">
                  <w:rPr>
                    <w:del w:id="334" w:author="Ayush Mittal" w:date="2019-01-04T18:47:00Z"/>
                    <w:sz w:val="20"/>
                    <w:szCs w:val="20"/>
                  </w:rPr>
                </w:rPrChange>
              </w:rPr>
            </w:pPr>
            <w:del w:id="335" w:author="Ayush Mittal" w:date="2019-01-04T18:47:00Z">
              <w:r w:rsidRPr="00504520" w:rsidDel="000366B5">
                <w:rPr>
                  <w:sz w:val="20"/>
                  <w:szCs w:val="20"/>
                  <w:highlight w:val="yellow"/>
                  <w:rPrChange w:id="336" w:author="Ayush Mittal" w:date="2019-01-02T09:56:00Z">
                    <w:rPr>
                      <w:sz w:val="20"/>
                      <w:szCs w:val="20"/>
                    </w:rPr>
                  </w:rPrChange>
                </w:rPr>
                <w:delText>17.0%</w:delText>
              </w:r>
            </w:del>
          </w:p>
        </w:tc>
      </w:tr>
      <w:tr w:rsidR="005A71F9" w:rsidRPr="00504520" w:rsidDel="000366B5" w14:paraId="0B017620" w14:textId="35C6C857" w:rsidTr="00E222C1">
        <w:trPr>
          <w:trHeight w:val="270"/>
          <w:del w:id="337" w:author="Ayush Mittal" w:date="2019-01-04T18:47:00Z"/>
        </w:trPr>
        <w:tc>
          <w:tcPr>
            <w:tcW w:w="4769" w:type="dxa"/>
          </w:tcPr>
          <w:p w14:paraId="0A6C8508" w14:textId="5D8DC13A" w:rsidR="005A71F9" w:rsidRPr="00504520" w:rsidDel="000366B5" w:rsidRDefault="005A71F9" w:rsidP="005A71F9">
            <w:pPr>
              <w:rPr>
                <w:del w:id="338" w:author="Ayush Mittal" w:date="2019-01-04T18:47:00Z"/>
                <w:sz w:val="20"/>
                <w:szCs w:val="20"/>
                <w:highlight w:val="yellow"/>
                <w:rPrChange w:id="339" w:author="Ayush Mittal" w:date="2019-01-02T09:56:00Z">
                  <w:rPr>
                    <w:del w:id="340" w:author="Ayush Mittal" w:date="2019-01-04T18:47:00Z"/>
                    <w:sz w:val="20"/>
                    <w:szCs w:val="20"/>
                  </w:rPr>
                </w:rPrChange>
              </w:rPr>
            </w:pPr>
            <w:del w:id="341" w:author="Ayush Mittal" w:date="2019-01-04T18:47:00Z">
              <w:r w:rsidRPr="00504520" w:rsidDel="000366B5">
                <w:rPr>
                  <w:sz w:val="20"/>
                  <w:szCs w:val="20"/>
                  <w:highlight w:val="yellow"/>
                  <w:rPrChange w:id="342" w:author="Ayush Mittal" w:date="2019-01-02T09:56:00Z">
                    <w:rPr>
                      <w:sz w:val="20"/>
                      <w:szCs w:val="20"/>
                    </w:rPr>
                  </w:rPrChange>
                </w:rPr>
                <w:delText>&gt;$500,000,000</w:delText>
              </w:r>
            </w:del>
          </w:p>
        </w:tc>
        <w:tc>
          <w:tcPr>
            <w:tcW w:w="4769" w:type="dxa"/>
          </w:tcPr>
          <w:p w14:paraId="00384D7D" w14:textId="41E6292F" w:rsidR="005A71F9" w:rsidRPr="00504520" w:rsidDel="000366B5" w:rsidRDefault="005A71F9" w:rsidP="00E222C1">
            <w:pPr>
              <w:jc w:val="right"/>
              <w:rPr>
                <w:del w:id="343" w:author="Ayush Mittal" w:date="2019-01-04T18:47:00Z"/>
                <w:sz w:val="20"/>
                <w:szCs w:val="20"/>
                <w:highlight w:val="yellow"/>
                <w:rPrChange w:id="344" w:author="Ayush Mittal" w:date="2019-01-02T09:56:00Z">
                  <w:rPr>
                    <w:del w:id="345" w:author="Ayush Mittal" w:date="2019-01-04T18:47:00Z"/>
                    <w:sz w:val="20"/>
                    <w:szCs w:val="20"/>
                  </w:rPr>
                </w:rPrChange>
              </w:rPr>
            </w:pPr>
            <w:del w:id="346" w:author="Ayush Mittal" w:date="2019-01-04T18:47:00Z">
              <w:r w:rsidRPr="00504520" w:rsidDel="000366B5">
                <w:rPr>
                  <w:sz w:val="20"/>
                  <w:szCs w:val="20"/>
                  <w:highlight w:val="yellow"/>
                  <w:rPrChange w:id="347" w:author="Ayush Mittal" w:date="2019-01-02T09:56:00Z">
                    <w:rPr>
                      <w:sz w:val="20"/>
                      <w:szCs w:val="20"/>
                    </w:rPr>
                  </w:rPrChange>
                </w:rPr>
                <w:delText>20.0%</w:delText>
              </w:r>
            </w:del>
          </w:p>
        </w:tc>
      </w:tr>
    </w:tbl>
    <w:p w14:paraId="521D6891" w14:textId="26008A66" w:rsidR="00057A64" w:rsidRPr="00504520" w:rsidDel="000366B5" w:rsidRDefault="00057A64">
      <w:pPr>
        <w:rPr>
          <w:del w:id="348" w:author="Ayush Mittal" w:date="2019-01-04T18:47:00Z"/>
          <w:rFonts w:asciiTheme="majorHAnsi" w:hAnsiTheme="majorHAnsi"/>
          <w:sz w:val="20"/>
          <w:szCs w:val="20"/>
          <w:highlight w:val="yellow"/>
          <w:rPrChange w:id="349" w:author="Ayush Mittal" w:date="2019-01-02T09:56:00Z">
            <w:rPr>
              <w:del w:id="350" w:author="Ayush Mittal" w:date="2019-01-04T18:47:00Z"/>
              <w:rFonts w:asciiTheme="majorHAnsi" w:hAnsiTheme="majorHAnsi"/>
              <w:sz w:val="20"/>
              <w:szCs w:val="20"/>
            </w:rPr>
          </w:rPrChange>
        </w:rPr>
      </w:pPr>
    </w:p>
    <w:tbl>
      <w:tblPr>
        <w:tblStyle w:val="TableGrid"/>
        <w:tblW w:w="9538" w:type="dxa"/>
        <w:tblLook w:val="04A0" w:firstRow="1" w:lastRow="0" w:firstColumn="1" w:lastColumn="0" w:noHBand="0" w:noVBand="1"/>
      </w:tblPr>
      <w:tblGrid>
        <w:gridCol w:w="4769"/>
        <w:gridCol w:w="4769"/>
      </w:tblGrid>
      <w:tr w:rsidR="00C94132" w:rsidRPr="00504520" w:rsidDel="000366B5" w14:paraId="758BD5F3" w14:textId="672A816E" w:rsidTr="0085779D">
        <w:trPr>
          <w:trHeight w:val="485"/>
          <w:del w:id="351" w:author="Ayush Mittal" w:date="2019-01-04T18:47:00Z"/>
        </w:trPr>
        <w:tc>
          <w:tcPr>
            <w:tcW w:w="4769" w:type="dxa"/>
            <w:tcBorders>
              <w:top w:val="single" w:sz="4" w:space="0" w:color="auto"/>
              <w:left w:val="single" w:sz="4" w:space="0" w:color="auto"/>
              <w:right w:val="single" w:sz="4" w:space="0" w:color="auto"/>
            </w:tcBorders>
          </w:tcPr>
          <w:p w14:paraId="4D415AB5" w14:textId="6591146B" w:rsidR="00C94132" w:rsidRPr="00504520" w:rsidDel="000366B5" w:rsidRDefault="00C94132" w:rsidP="0085779D">
            <w:pPr>
              <w:rPr>
                <w:del w:id="352" w:author="Ayush Mittal" w:date="2019-01-04T18:47:00Z"/>
                <w:b/>
                <w:sz w:val="20"/>
                <w:szCs w:val="20"/>
                <w:highlight w:val="yellow"/>
                <w:rPrChange w:id="353" w:author="Ayush Mittal" w:date="2019-01-02T09:56:00Z">
                  <w:rPr>
                    <w:del w:id="354" w:author="Ayush Mittal" w:date="2019-01-04T18:47:00Z"/>
                    <w:b/>
                    <w:sz w:val="20"/>
                    <w:szCs w:val="20"/>
                  </w:rPr>
                </w:rPrChange>
              </w:rPr>
            </w:pPr>
            <w:del w:id="355" w:author="Ayush Mittal" w:date="2019-01-04T18:47:00Z">
              <w:r w:rsidRPr="00504520" w:rsidDel="000366B5">
                <w:rPr>
                  <w:b/>
                  <w:sz w:val="20"/>
                  <w:szCs w:val="20"/>
                  <w:highlight w:val="yellow"/>
                  <w:rPrChange w:id="356" w:author="Ayush Mittal" w:date="2019-01-02T09:56:00Z">
                    <w:rPr>
                      <w:b/>
                      <w:sz w:val="20"/>
                      <w:szCs w:val="20"/>
                    </w:rPr>
                  </w:rPrChange>
                </w:rPr>
                <w:delText>Annual Net Sales Threshold (after</w:delText>
              </w:r>
              <w:r w:rsidR="004E3D48" w:rsidRPr="00504520" w:rsidDel="000366B5">
                <w:rPr>
                  <w:b/>
                  <w:sz w:val="20"/>
                  <w:szCs w:val="20"/>
                  <w:highlight w:val="yellow"/>
                  <w:rPrChange w:id="357" w:author="Ayush Mittal" w:date="2019-01-02T09:56:00Z">
                    <w:rPr>
                      <w:b/>
                      <w:sz w:val="20"/>
                      <w:szCs w:val="20"/>
                    </w:rPr>
                  </w:rPrChange>
                </w:rPr>
                <w:delText xml:space="preserve"> </w:delText>
              </w:r>
              <w:r w:rsidR="000262DB" w:rsidRPr="00504520" w:rsidDel="000366B5">
                <w:rPr>
                  <w:b/>
                  <w:sz w:val="20"/>
                  <w:szCs w:val="20"/>
                  <w:highlight w:val="yellow"/>
                  <w:rPrChange w:id="358" w:author="Ayush Mittal" w:date="2019-01-02T09:56:00Z">
                    <w:rPr>
                      <w:b/>
                      <w:sz w:val="20"/>
                      <w:szCs w:val="20"/>
                    </w:rPr>
                  </w:rPrChange>
                </w:rPr>
                <w:delText xml:space="preserve">the </w:delText>
              </w:r>
              <w:r w:rsidR="004E3D48" w:rsidRPr="00504520" w:rsidDel="000366B5">
                <w:rPr>
                  <w:b/>
                  <w:noProof/>
                  <w:sz w:val="20"/>
                  <w:szCs w:val="20"/>
                  <w:highlight w:val="yellow"/>
                  <w:rPrChange w:id="359" w:author="Ayush Mittal" w:date="2019-01-02T09:56:00Z">
                    <w:rPr>
                      <w:b/>
                      <w:noProof/>
                      <w:sz w:val="20"/>
                      <w:szCs w:val="20"/>
                    </w:rPr>
                  </w:rPrChange>
                </w:rPr>
                <w:delText>year</w:delText>
              </w:r>
              <w:r w:rsidRPr="00504520" w:rsidDel="000366B5">
                <w:rPr>
                  <w:b/>
                  <w:sz w:val="20"/>
                  <w:szCs w:val="20"/>
                  <w:highlight w:val="yellow"/>
                  <w:rPrChange w:id="360" w:author="Ayush Mittal" w:date="2019-01-02T09:56:00Z">
                    <w:rPr>
                      <w:b/>
                      <w:sz w:val="20"/>
                      <w:szCs w:val="20"/>
                    </w:rPr>
                  </w:rPrChange>
                </w:rPr>
                <w:delText xml:space="preserve"> 2023)</w:delText>
              </w:r>
            </w:del>
          </w:p>
        </w:tc>
        <w:tc>
          <w:tcPr>
            <w:tcW w:w="4769" w:type="dxa"/>
            <w:tcBorders>
              <w:top w:val="single" w:sz="4" w:space="0" w:color="auto"/>
              <w:left w:val="single" w:sz="4" w:space="0" w:color="auto"/>
              <w:right w:val="single" w:sz="4" w:space="0" w:color="auto"/>
            </w:tcBorders>
          </w:tcPr>
          <w:p w14:paraId="5F41ACB7" w14:textId="09A3ACD8" w:rsidR="00C94132" w:rsidRPr="00504520" w:rsidDel="000366B5" w:rsidRDefault="00C94132" w:rsidP="0085779D">
            <w:pPr>
              <w:jc w:val="right"/>
              <w:rPr>
                <w:del w:id="361" w:author="Ayush Mittal" w:date="2019-01-04T18:47:00Z"/>
                <w:b/>
                <w:sz w:val="20"/>
                <w:szCs w:val="20"/>
                <w:highlight w:val="yellow"/>
                <w:rPrChange w:id="362" w:author="Ayush Mittal" w:date="2019-01-02T09:56:00Z">
                  <w:rPr>
                    <w:del w:id="363" w:author="Ayush Mittal" w:date="2019-01-04T18:47:00Z"/>
                    <w:b/>
                    <w:sz w:val="20"/>
                    <w:szCs w:val="20"/>
                  </w:rPr>
                </w:rPrChange>
              </w:rPr>
            </w:pPr>
            <w:del w:id="364" w:author="Ayush Mittal" w:date="2019-01-04T18:47:00Z">
              <w:r w:rsidRPr="00504520" w:rsidDel="000366B5">
                <w:rPr>
                  <w:b/>
                  <w:sz w:val="20"/>
                  <w:szCs w:val="20"/>
                  <w:highlight w:val="yellow"/>
                  <w:rPrChange w:id="365" w:author="Ayush Mittal" w:date="2019-01-02T09:56:00Z">
                    <w:rPr>
                      <w:b/>
                      <w:sz w:val="20"/>
                      <w:szCs w:val="20"/>
                    </w:rPr>
                  </w:rPrChange>
                </w:rPr>
                <w:delText>Applicable Royalty Rate</w:delText>
              </w:r>
            </w:del>
          </w:p>
        </w:tc>
      </w:tr>
      <w:tr w:rsidR="00C94132" w:rsidRPr="00504520" w:rsidDel="000366B5" w14:paraId="33682C54" w14:textId="51C8508A" w:rsidTr="0085779D">
        <w:trPr>
          <w:trHeight w:val="270"/>
          <w:del w:id="366" w:author="Ayush Mittal" w:date="2019-01-04T18:47:00Z"/>
        </w:trPr>
        <w:tc>
          <w:tcPr>
            <w:tcW w:w="4769" w:type="dxa"/>
            <w:tcBorders>
              <w:top w:val="single" w:sz="4" w:space="0" w:color="auto"/>
            </w:tcBorders>
          </w:tcPr>
          <w:p w14:paraId="109BB395" w14:textId="72A89623" w:rsidR="00C94132" w:rsidRPr="00504520" w:rsidDel="000366B5" w:rsidRDefault="00C94132" w:rsidP="0085779D">
            <w:pPr>
              <w:rPr>
                <w:del w:id="367" w:author="Ayush Mittal" w:date="2019-01-04T18:47:00Z"/>
                <w:sz w:val="20"/>
                <w:szCs w:val="20"/>
                <w:highlight w:val="yellow"/>
                <w:rPrChange w:id="368" w:author="Ayush Mittal" w:date="2019-01-02T09:56:00Z">
                  <w:rPr>
                    <w:del w:id="369" w:author="Ayush Mittal" w:date="2019-01-04T18:47:00Z"/>
                    <w:sz w:val="20"/>
                    <w:szCs w:val="20"/>
                  </w:rPr>
                </w:rPrChange>
              </w:rPr>
            </w:pPr>
            <w:del w:id="370" w:author="Ayush Mittal" w:date="2019-01-04T18:47:00Z">
              <w:r w:rsidRPr="00504520" w:rsidDel="000366B5">
                <w:rPr>
                  <w:sz w:val="20"/>
                  <w:szCs w:val="20"/>
                  <w:highlight w:val="yellow"/>
                  <w:rPrChange w:id="371" w:author="Ayush Mittal" w:date="2019-01-02T09:56:00Z">
                    <w:rPr>
                      <w:sz w:val="20"/>
                      <w:szCs w:val="20"/>
                    </w:rPr>
                  </w:rPrChange>
                </w:rPr>
                <w:delText>Any Level of Sales</w:delText>
              </w:r>
            </w:del>
          </w:p>
        </w:tc>
        <w:tc>
          <w:tcPr>
            <w:tcW w:w="4769" w:type="dxa"/>
            <w:tcBorders>
              <w:top w:val="single" w:sz="4" w:space="0" w:color="auto"/>
            </w:tcBorders>
          </w:tcPr>
          <w:p w14:paraId="4045089C" w14:textId="0D8210B9" w:rsidR="00C94132" w:rsidRPr="00504520" w:rsidDel="000366B5" w:rsidRDefault="00C94132" w:rsidP="0085779D">
            <w:pPr>
              <w:jc w:val="right"/>
              <w:rPr>
                <w:del w:id="372" w:author="Ayush Mittal" w:date="2019-01-04T18:47:00Z"/>
                <w:sz w:val="20"/>
                <w:szCs w:val="20"/>
                <w:highlight w:val="yellow"/>
                <w:rPrChange w:id="373" w:author="Ayush Mittal" w:date="2019-01-02T09:56:00Z">
                  <w:rPr>
                    <w:del w:id="374" w:author="Ayush Mittal" w:date="2019-01-04T18:47:00Z"/>
                    <w:sz w:val="20"/>
                    <w:szCs w:val="20"/>
                  </w:rPr>
                </w:rPrChange>
              </w:rPr>
            </w:pPr>
            <w:del w:id="375" w:author="Ayush Mittal" w:date="2019-01-04T18:47:00Z">
              <w:r w:rsidRPr="00504520" w:rsidDel="000366B5">
                <w:rPr>
                  <w:sz w:val="20"/>
                  <w:szCs w:val="20"/>
                  <w:highlight w:val="yellow"/>
                  <w:rPrChange w:id="376" w:author="Ayush Mittal" w:date="2019-01-02T09:56:00Z">
                    <w:rPr>
                      <w:sz w:val="20"/>
                      <w:szCs w:val="20"/>
                    </w:rPr>
                  </w:rPrChange>
                </w:rPr>
                <w:delText>2.0%</w:delText>
              </w:r>
            </w:del>
          </w:p>
        </w:tc>
      </w:tr>
    </w:tbl>
    <w:p w14:paraId="3E795C52" w14:textId="0CC694FA" w:rsidR="00C94132" w:rsidRPr="00504520" w:rsidDel="000366B5" w:rsidRDefault="00C94132">
      <w:pPr>
        <w:rPr>
          <w:del w:id="377" w:author="Ayush Mittal" w:date="2019-01-04T18:47:00Z"/>
          <w:rFonts w:asciiTheme="majorHAnsi" w:hAnsiTheme="majorHAnsi"/>
          <w:highlight w:val="yellow"/>
          <w:rPrChange w:id="378" w:author="Ayush Mittal" w:date="2019-01-02T09:56:00Z">
            <w:rPr>
              <w:del w:id="379" w:author="Ayush Mittal" w:date="2019-01-04T18:47:00Z"/>
              <w:rFonts w:asciiTheme="majorHAnsi" w:hAnsiTheme="majorHAnsi"/>
            </w:rPr>
          </w:rPrChange>
        </w:rPr>
      </w:pPr>
    </w:p>
    <w:p w14:paraId="01BE0888" w14:textId="172E23FF" w:rsidR="00DF488A" w:rsidRPr="00504520" w:rsidDel="000366B5" w:rsidRDefault="00C94132">
      <w:pPr>
        <w:rPr>
          <w:del w:id="380" w:author="Ayush Mittal" w:date="2019-01-04T18:47:00Z"/>
          <w:highlight w:val="yellow"/>
          <w:rPrChange w:id="381" w:author="Ayush Mittal" w:date="2019-01-02T09:56:00Z">
            <w:rPr>
              <w:del w:id="382" w:author="Ayush Mittal" w:date="2019-01-04T18:47:00Z"/>
            </w:rPr>
          </w:rPrChange>
        </w:rPr>
      </w:pPr>
      <w:del w:id="383" w:author="Ayush Mittal" w:date="2019-01-04T18:47:00Z">
        <w:r w:rsidRPr="00504520" w:rsidDel="000366B5">
          <w:rPr>
            <w:highlight w:val="yellow"/>
            <w:rPrChange w:id="384" w:author="Ayush Mittal" w:date="2019-01-02T09:56:00Z">
              <w:rPr/>
            </w:rPrChange>
          </w:rPr>
          <w:delText xml:space="preserve">The net sales thresholds </w:delText>
        </w:r>
        <w:r w:rsidR="000262DB" w:rsidRPr="00504520" w:rsidDel="000366B5">
          <w:rPr>
            <w:highlight w:val="yellow"/>
            <w:rPrChange w:id="385" w:author="Ayush Mittal" w:date="2019-01-02T09:56:00Z">
              <w:rPr/>
            </w:rPrChange>
          </w:rPr>
          <w:delText>are</w:delText>
        </w:r>
        <w:r w:rsidRPr="00504520" w:rsidDel="000366B5">
          <w:rPr>
            <w:highlight w:val="yellow"/>
            <w:rPrChange w:id="386" w:author="Ayush Mittal" w:date="2019-01-02T09:56:00Z">
              <w:rPr/>
            </w:rPrChange>
          </w:rPr>
          <w:delText xml:space="preserve"> to be adjusted for inflation, using the seasonally adjusted </w:delText>
        </w:r>
        <w:r w:rsidR="004E3D48" w:rsidRPr="00504520" w:rsidDel="000366B5">
          <w:rPr>
            <w:highlight w:val="yellow"/>
            <w:rPrChange w:id="387" w:author="Ayush Mittal" w:date="2019-01-02T09:56:00Z">
              <w:rPr/>
            </w:rPrChange>
          </w:rPr>
          <w:delText>CPI</w:delText>
        </w:r>
        <w:r w:rsidRPr="00504520" w:rsidDel="000366B5">
          <w:rPr>
            <w:highlight w:val="yellow"/>
            <w:rPrChange w:id="388" w:author="Ayush Mittal" w:date="2019-01-02T09:56:00Z">
              <w:rPr/>
            </w:rPrChange>
          </w:rPr>
          <w:delText xml:space="preserve"> for all fi</w:delText>
        </w:r>
        <w:r w:rsidR="004E3D48" w:rsidRPr="00504520" w:rsidDel="000366B5">
          <w:rPr>
            <w:highlight w:val="yellow"/>
            <w:rPrChange w:id="389" w:author="Ayush Mittal" w:date="2019-01-02T09:56:00Z">
              <w:rPr/>
            </w:rPrChange>
          </w:rPr>
          <w:delText>nished goods prepared by the US</w:delText>
        </w:r>
        <w:r w:rsidRPr="00504520" w:rsidDel="000366B5">
          <w:rPr>
            <w:highlight w:val="yellow"/>
            <w:rPrChange w:id="390" w:author="Ayush Mittal" w:date="2019-01-02T09:56:00Z">
              <w:rPr/>
            </w:rPrChange>
          </w:rPr>
          <w:delText xml:space="preserve"> </w:delText>
        </w:r>
        <w:r w:rsidR="004E3D48" w:rsidRPr="00504520" w:rsidDel="000366B5">
          <w:rPr>
            <w:highlight w:val="yellow"/>
            <w:rPrChange w:id="391" w:author="Ayush Mittal" w:date="2019-01-02T09:56:00Z">
              <w:rPr/>
            </w:rPrChange>
          </w:rPr>
          <w:delText xml:space="preserve">Department of Labor, as for each successive twelve-month period after the Closing Date through </w:delText>
        </w:r>
        <w:r w:rsidR="000262DB" w:rsidRPr="00504520" w:rsidDel="000366B5">
          <w:rPr>
            <w:highlight w:val="yellow"/>
            <w:rPrChange w:id="392" w:author="Ayush Mittal" w:date="2019-01-02T09:56:00Z">
              <w:rPr/>
            </w:rPrChange>
          </w:rPr>
          <w:delText xml:space="preserve">the </w:delText>
        </w:r>
        <w:r w:rsidR="004E3D48" w:rsidRPr="00504520" w:rsidDel="000366B5">
          <w:rPr>
            <w:highlight w:val="yellow"/>
            <w:rPrChange w:id="393" w:author="Ayush Mittal" w:date="2019-01-02T09:56:00Z">
              <w:rPr/>
            </w:rPrChange>
          </w:rPr>
          <w:delText>year 2023, the net sales thresholds shall be multiplied by a ratio, the numerator of which is the average of the two monthly CPI for the month preceding such twelve-month period and the last month of such twelve-month period and t</w:delText>
        </w:r>
        <w:r w:rsidR="000A5154" w:rsidRPr="00504520" w:rsidDel="000366B5">
          <w:rPr>
            <w:highlight w:val="yellow"/>
            <w:rPrChange w:id="394" w:author="Ayush Mittal" w:date="2019-01-02T09:56:00Z">
              <w:rPr/>
            </w:rPrChange>
          </w:rPr>
          <w:delText>he denominator of which is the B</w:delText>
        </w:r>
        <w:r w:rsidR="004E3D48" w:rsidRPr="00504520" w:rsidDel="000366B5">
          <w:rPr>
            <w:highlight w:val="yellow"/>
            <w:rPrChange w:id="395" w:author="Ayush Mittal" w:date="2019-01-02T09:56:00Z">
              <w:rPr/>
            </w:rPrChange>
          </w:rPr>
          <w:delText>aseline CPI</w:delText>
        </w:r>
        <w:r w:rsidR="00DF488A" w:rsidRPr="00504520" w:rsidDel="000366B5">
          <w:rPr>
            <w:highlight w:val="yellow"/>
            <w:rPrChange w:id="396" w:author="Ayush Mittal" w:date="2019-01-02T09:56:00Z">
              <w:rPr/>
            </w:rPrChange>
          </w:rPr>
          <w:delText xml:space="preserve"> on Effective Date </w:delText>
        </w:r>
      </w:del>
    </w:p>
    <w:p w14:paraId="28694E51" w14:textId="60279A84" w:rsidR="003A4C52" w:rsidRPr="00504520" w:rsidDel="000366B5" w:rsidRDefault="003A4C52">
      <w:pPr>
        <w:rPr>
          <w:del w:id="397" w:author="Ayush Mittal" w:date="2019-01-04T18:47:00Z"/>
          <w:highlight w:val="yellow"/>
          <w:rPrChange w:id="398" w:author="Ayush Mittal" w:date="2019-01-02T09:56:00Z">
            <w:rPr>
              <w:del w:id="399" w:author="Ayush Mittal" w:date="2019-01-04T18:47:00Z"/>
            </w:rPr>
          </w:rPrChange>
        </w:rPr>
      </w:pPr>
    </w:p>
    <w:p w14:paraId="04662695" w14:textId="6A5FB296" w:rsidR="00DF488A" w:rsidRPr="00504520" w:rsidDel="000366B5" w:rsidRDefault="00DF488A" w:rsidP="000A1FFD">
      <w:pPr>
        <w:jc w:val="center"/>
        <w:rPr>
          <w:del w:id="400" w:author="Ayush Mittal" w:date="2019-01-04T18:47:00Z"/>
          <w:highlight w:val="yellow"/>
          <w:rPrChange w:id="401" w:author="Ayush Mittal" w:date="2019-01-02T09:56:00Z">
            <w:rPr>
              <w:del w:id="402" w:author="Ayush Mittal" w:date="2019-01-04T18:47:00Z"/>
            </w:rPr>
          </w:rPrChange>
        </w:rPr>
      </w:pPr>
      <w:del w:id="403" w:author="Ayush Mittal" w:date="2019-01-04T18:47:00Z">
        <w:r w:rsidRPr="00504520" w:rsidDel="000366B5">
          <w:rPr>
            <w:noProof/>
            <w:highlight w:val="yellow"/>
            <w:rPrChange w:id="404" w:author="Ayush Mittal" w:date="2019-01-02T09:56:00Z">
              <w:rPr>
                <w:noProof/>
              </w:rPr>
            </w:rPrChange>
          </w:rPr>
          <mc:AlternateContent>
            <mc:Choice Requires="wps">
              <w:drawing>
                <wp:anchor distT="0" distB="0" distL="114300" distR="114300" simplePos="0" relativeHeight="251668480" behindDoc="1" locked="0" layoutInCell="1" allowOverlap="1" wp14:anchorId="66D3F45E" wp14:editId="705F540A">
                  <wp:simplePos x="0" y="0"/>
                  <wp:positionH relativeFrom="margin">
                    <wp:align>left</wp:align>
                  </wp:positionH>
                  <wp:positionV relativeFrom="paragraph">
                    <wp:posOffset>20320</wp:posOffset>
                  </wp:positionV>
                  <wp:extent cx="6611620" cy="552450"/>
                  <wp:effectExtent l="19050" t="19050" r="17780" b="19050"/>
                  <wp:wrapNone/>
                  <wp:docPr id="3" name="Rectangle 3"/>
                  <wp:cNvGraphicFramePr/>
                  <a:graphic xmlns:a="http://schemas.openxmlformats.org/drawingml/2006/main">
                    <a:graphicData uri="http://schemas.microsoft.com/office/word/2010/wordprocessingShape">
                      <wps:wsp>
                        <wps:cNvSpPr/>
                        <wps:spPr>
                          <a:xfrm>
                            <a:off x="0" y="0"/>
                            <a:ext cx="6611620" cy="552450"/>
                          </a:xfrm>
                          <a:prstGeom prst="rect">
                            <a:avLst/>
                          </a:prstGeom>
                          <a:noFill/>
                          <a:ln w="38100" cmpd="sng">
                            <a:solidFill>
                              <a:schemeClr val="bg2"/>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6BD0EE" id="Rectangle 3" o:spid="_x0000_s1026" style="position:absolute;margin-left:0;margin-top:1.6pt;width:520.6pt;height:43.5pt;z-index:-2516480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" filled="f" strokecolor="#eeece1 [3214]" strokeweight="3pt">
                  <w10:wrap anchorx="margin"/>
                </v:rect>
              </w:pict>
            </mc:Fallback>
          </mc:AlternateContent>
        </w:r>
      </w:del>
    </w:p>
    <w:p w14:paraId="136B3350" w14:textId="77EC6915" w:rsidR="00DF488A" w:rsidRPr="000A1FFD" w:rsidDel="000366B5" w:rsidRDefault="00413506">
      <w:pPr>
        <w:pStyle w:val="RNAIntrotext"/>
        <w:jc w:val="center"/>
        <w:rPr>
          <w:del w:id="405" w:author="Ayush Mittal" w:date="2019-01-04T18:47:00Z"/>
          <w:rFonts w:ascii="Times New Roman" w:hAnsi="Times New Roman" w:cs="Times New Roman"/>
          <w:sz w:val="22"/>
          <w:szCs w:val="22"/>
        </w:rPr>
      </w:pPr>
      <w:del w:id="406" w:author="Ayush Mittal" w:date="2019-01-04T18:47:00Z">
        <w:r w:rsidRPr="00504520" w:rsidDel="000366B5">
          <w:rPr>
            <w:highlight w:val="yellow"/>
            <w:rPrChange w:id="407" w:author="Ayush Mittal" w:date="2019-01-02T09:56:00Z">
              <w:rPr/>
            </w:rPrChange>
          </w:rPr>
          <w:delText xml:space="preserve">           </w:delText>
        </w:r>
        <w:r w:rsidR="00DF488A" w:rsidRPr="00504520" w:rsidDel="000366B5">
          <w:rPr>
            <w:highlight w:val="yellow"/>
            <w:rPrChange w:id="408" w:author="Ayush Mittal" w:date="2019-01-02T09:56:00Z">
              <w:rPr/>
            </w:rPrChange>
          </w:rPr>
          <w:delText xml:space="preserve">The formula is as follows: </w:delText>
        </w:r>
        <w:r w:rsidRPr="00504520" w:rsidDel="000366B5">
          <w:rPr>
            <w:highlight w:val="yellow"/>
            <w:rPrChange w:id="409" w:author="Ayush Mittal" w:date="2019-01-02T09:56:00Z">
              <w:rPr/>
            </w:rPrChange>
          </w:rPr>
          <w:delText>(CPI 1 Month Prior to Period 1+End of the Period 1 CPI)/Base Line CPI</w:delText>
        </w:r>
      </w:del>
    </w:p>
    <w:p w14:paraId="50D78C68" w14:textId="612A73C8" w:rsidR="005A71F9" w:rsidRPr="000A1FFD" w:rsidRDefault="005A71F9"/>
    <w:p w14:paraId="78324AB8" w14:textId="77777777" w:rsidR="005A71F9" w:rsidRPr="007D771B" w:rsidRDefault="005A71F9">
      <w:pPr>
        <w:rPr>
          <w:rFonts w:asciiTheme="majorHAnsi" w:hAnsiTheme="majorHAnsi"/>
        </w:rPr>
      </w:pPr>
    </w:p>
    <w:p w14:paraId="3C6965FC" w14:textId="77777777" w:rsidR="00E16893" w:rsidRPr="00E16893" w:rsidRDefault="00E16893">
      <w:pPr>
        <w:rPr>
          <w:highlight w:val="yellow"/>
        </w:rPr>
      </w:pPr>
    </w:p>
    <w:p w14:paraId="327A592D" w14:textId="77777777" w:rsidR="00AC5563" w:rsidRPr="00FF5CFE" w:rsidRDefault="00AC5563" w:rsidP="007D771B">
      <w:pPr>
        <w:pStyle w:val="Heading2"/>
        <w:pageBreakBefore/>
      </w:pPr>
      <w:bookmarkStart w:id="410" w:name="_Toc437986447"/>
      <w:bookmarkStart w:id="411" w:name="_Toc469403795"/>
      <w:bookmarkStart w:id="412" w:name="_Toc533665880"/>
      <w:bookmarkStart w:id="413" w:name="_Toc436918509"/>
      <w:bookmarkStart w:id="414" w:name="_Toc436987911"/>
      <w:r w:rsidRPr="00FF5CFE">
        <w:lastRenderedPageBreak/>
        <w:t>Company Overview</w:t>
      </w:r>
      <w:bookmarkEnd w:id="410"/>
      <w:bookmarkEnd w:id="411"/>
      <w:bookmarkEnd w:id="412"/>
    </w:p>
    <w:p w14:paraId="1ABBEB04" w14:textId="77777777" w:rsidR="005E375A" w:rsidRPr="00FF5CFE" w:rsidRDefault="005E375A" w:rsidP="00AC5563"/>
    <w:p w14:paraId="0C536029" w14:textId="77777777" w:rsidR="000B4E20" w:rsidRDefault="00372F84" w:rsidP="00BD6612">
      <w:pPr>
        <w:rPr>
          <w:ins w:id="415" w:author="Ayush Mittal" w:date="2019-01-02T17:13:00Z"/>
        </w:rPr>
      </w:pPr>
      <w:ins w:id="416" w:author="Ayush Mittal" w:date="2019-01-02T10:03:00Z">
        <w:r>
          <w:rPr>
            <w:noProof/>
          </w:rPr>
          <w:t xml:space="preserve">Adimab </w:t>
        </w:r>
      </w:ins>
      <w:del w:id="417" w:author="Ayush Mittal" w:date="2019-01-02T10:04:00Z">
        <w:r w:rsidR="0085779D" w:rsidRPr="00C847FE" w:rsidDel="00372F84">
          <w:rPr>
            <w:noProof/>
          </w:rPr>
          <w:delText>Astra</w:delText>
        </w:r>
        <w:r w:rsidR="000262DB" w:rsidDel="00372F84">
          <w:rPr>
            <w:noProof/>
          </w:rPr>
          <w:delText>Z</w:delText>
        </w:r>
        <w:r w:rsidR="0085779D" w:rsidRPr="00C847FE" w:rsidDel="00372F84">
          <w:rPr>
            <w:noProof/>
          </w:rPr>
          <w:delText>eneca</w:delText>
        </w:r>
        <w:r w:rsidR="00E97581" w:rsidDel="00372F84">
          <w:delText xml:space="preserve"> </w:delText>
        </w:r>
      </w:del>
      <w:r w:rsidR="00E97581">
        <w:t xml:space="preserve">is a </w:t>
      </w:r>
      <w:del w:id="418" w:author="Ayush Mittal" w:date="2019-01-02T10:04:00Z">
        <w:r w:rsidR="00E97581" w:rsidDel="00372F84">
          <w:delText xml:space="preserve">biopharmaceutical </w:delText>
        </w:r>
      </w:del>
      <w:ins w:id="419" w:author="Ayush Mittal" w:date="2019-01-02T10:04:00Z">
        <w:r>
          <w:t xml:space="preserve">biotechnology </w:t>
        </w:r>
      </w:ins>
      <w:r w:rsidR="00E97581">
        <w:t xml:space="preserve">company based in </w:t>
      </w:r>
      <w:del w:id="420" w:author="Ayush Mittal" w:date="2019-01-02T10:05:00Z">
        <w:r w:rsidR="0085779D" w:rsidRPr="0085779D" w:rsidDel="00372F84">
          <w:delText>Wilmington, Delaware</w:delText>
        </w:r>
      </w:del>
      <w:ins w:id="421" w:author="Ayush Mittal" w:date="2019-01-02T10:05:00Z">
        <w:r>
          <w:t>Lebanon, New Hampshire</w:t>
        </w:r>
      </w:ins>
      <w:r w:rsidR="00767060">
        <w:t>,</w:t>
      </w:r>
      <w:r w:rsidR="00E97581">
        <w:t xml:space="preserve"> and focused on the </w:t>
      </w:r>
      <w:r w:rsidR="007B2092" w:rsidRPr="007B2092">
        <w:t>discovery,</w:t>
      </w:r>
      <w:del w:id="422" w:author="Ayush Mittal" w:date="2019-01-02T10:08:00Z">
        <w:r w:rsidR="007B2092" w:rsidRPr="007B2092" w:rsidDel="00BD6612">
          <w:delText xml:space="preserve"> developmen</w:delText>
        </w:r>
      </w:del>
      <w:del w:id="423" w:author="Ayush Mittal" w:date="2019-01-02T10:05:00Z">
        <w:r w:rsidR="007B2092" w:rsidRPr="007B2092" w:rsidDel="00372F84">
          <w:delText>t, and commercialization of prescription</w:delText>
        </w:r>
        <w:r w:rsidR="007B2092" w:rsidDel="00372F84">
          <w:delText xml:space="preserve"> and OTC</w:delText>
        </w:r>
        <w:r w:rsidR="007B2092" w:rsidRPr="007B2092" w:rsidDel="00372F84">
          <w:delText xml:space="preserve"> medicines to customers worldwide</w:delText>
        </w:r>
      </w:del>
      <w:del w:id="424" w:author="Ayush Mittal" w:date="2019-01-02T10:08:00Z">
        <w:r w:rsidR="00E97581" w:rsidDel="00BD6612">
          <w:delText>.</w:delText>
        </w:r>
        <w:r w:rsidR="007B2092" w:rsidDel="00BD6612">
          <w:delText xml:space="preserve">  </w:delText>
        </w:r>
      </w:del>
      <w:ins w:id="425" w:author="Ayush Mittal" w:date="2019-01-02T10:07:00Z">
        <w:r w:rsidR="00BD6612">
          <w:t xml:space="preserve"> development, and optimization of human monoclonal and bispecific antibodies for pharmaceutical biotechnology industries.  It offers antibodies for various therapeutic targets, including oncology, immunomodulation, inflammation, neuroscience and pain, cardiovascular and metabolic, and infectious diseases</w:t>
        </w:r>
      </w:ins>
      <w:del w:id="426" w:author="Ayush Mittal" w:date="2019-01-02T10:07:00Z">
        <w:r w:rsidR="005E5678" w:rsidRPr="00C847FE" w:rsidDel="00BD6612">
          <w:rPr>
            <w:noProof/>
          </w:rPr>
          <w:delText>Astra</w:delText>
        </w:r>
        <w:r w:rsidR="005E5678" w:rsidDel="00BD6612">
          <w:rPr>
            <w:noProof/>
          </w:rPr>
          <w:delText>Z</w:delText>
        </w:r>
        <w:r w:rsidR="005E5678" w:rsidRPr="00C847FE" w:rsidDel="00BD6612">
          <w:rPr>
            <w:noProof/>
          </w:rPr>
          <w:delText>eneca</w:delText>
        </w:r>
        <w:r w:rsidR="005E5678" w:rsidDel="00BD6612">
          <w:delText xml:space="preserve"> </w:delText>
        </w:r>
        <w:r w:rsidR="007B2092" w:rsidRPr="007B2092" w:rsidDel="00BD6612">
          <w:delText>offers medicines primarily for the treatment of cardiovascular, metabolic, respiratory, inflammation, autoimmune, oncology, infection, and neuroscience diseases</w:delText>
        </w:r>
      </w:del>
      <w:r w:rsidR="007B2092" w:rsidRPr="007B2092">
        <w:t>.</w:t>
      </w:r>
      <w:ins w:id="427" w:author="Ayush Mittal" w:date="2019-01-02T10:30:00Z">
        <w:r w:rsidR="00A27DCC">
          <w:rPr>
            <w:rStyle w:val="FootnoteReference"/>
          </w:rPr>
          <w:footnoteReference w:id="6"/>
        </w:r>
      </w:ins>
      <w:r w:rsidR="007B2092">
        <w:t xml:space="preserve">  </w:t>
      </w:r>
      <w:ins w:id="429" w:author="Ayush Mittal" w:date="2019-01-02T10:29:00Z">
        <w:r w:rsidR="00A27DCC">
          <w:t>It offers its services throu</w:t>
        </w:r>
      </w:ins>
      <w:ins w:id="430" w:author="Ayush Mittal" w:date="2019-01-02T10:30:00Z">
        <w:r w:rsidR="00A27DCC">
          <w:t xml:space="preserve">gh a drug discovery platform. </w:t>
        </w:r>
      </w:ins>
      <w:ins w:id="431" w:author="Ayush Mittal" w:date="2019-01-02T10:09:00Z">
        <w:r w:rsidR="00BD6612">
          <w:t xml:space="preserve"> </w:t>
        </w:r>
      </w:ins>
      <w:del w:id="432" w:author="Ayush Mittal" w:date="2019-01-02T10:09:00Z">
        <w:r w:rsidR="005E5678" w:rsidRPr="00C847FE" w:rsidDel="00BD6612">
          <w:rPr>
            <w:noProof/>
          </w:rPr>
          <w:delText>Astra</w:delText>
        </w:r>
        <w:r w:rsidR="005E5678" w:rsidDel="00BD6612">
          <w:rPr>
            <w:noProof/>
          </w:rPr>
          <w:delText>Z</w:delText>
        </w:r>
        <w:r w:rsidR="005E5678" w:rsidRPr="00C847FE" w:rsidDel="00BD6612">
          <w:rPr>
            <w:noProof/>
          </w:rPr>
          <w:delText>eneca</w:delText>
        </w:r>
        <w:r w:rsidR="005E5678" w:rsidDel="00BD6612">
          <w:delText xml:space="preserve"> </w:delText>
        </w:r>
        <w:r w:rsidR="007B2092" w:rsidDel="00BD6612">
          <w:delText xml:space="preserve">operates as a subsidiary of </w:delText>
        </w:r>
        <w:r w:rsidR="007B2092" w:rsidRPr="007B2092" w:rsidDel="00BD6612">
          <w:delText>AstraZeneca PLC</w:delText>
        </w:r>
      </w:del>
      <w:ins w:id="433" w:author="Ayush Mittal" w:date="2019-01-02T10:09:00Z">
        <w:r w:rsidR="00BD6612">
          <w:rPr>
            <w:noProof/>
          </w:rPr>
          <w:t>Adimab was founded in 2007</w:t>
        </w:r>
      </w:ins>
      <w:r w:rsidR="007B2092">
        <w:t>.</w:t>
      </w:r>
      <w:ins w:id="434" w:author="Ayush Mittal" w:date="2019-01-02T10:28:00Z">
        <w:r w:rsidR="00A27DCC">
          <w:t xml:space="preserve"> </w:t>
        </w:r>
      </w:ins>
      <w:ins w:id="435" w:author="Ayush Mittal" w:date="2019-01-02T10:30:00Z">
        <w:r w:rsidR="00A27DCC">
          <w:t xml:space="preserve"> </w:t>
        </w:r>
      </w:ins>
      <w:ins w:id="436" w:author="Ayush Mittal" w:date="2019-01-02T10:28:00Z">
        <w:r w:rsidR="00A27DCC">
          <w:t xml:space="preserve">The name </w:t>
        </w:r>
      </w:ins>
      <w:ins w:id="437" w:author="Ayush Mittal" w:date="2019-01-02T11:07:00Z">
        <w:r w:rsidR="006A4464">
          <w:t xml:space="preserve">Adimab </w:t>
        </w:r>
      </w:ins>
      <w:ins w:id="438" w:author="Ayush Mittal" w:date="2019-01-02T10:29:00Z">
        <w:r w:rsidR="00A27DCC">
          <w:t xml:space="preserve">can be </w:t>
        </w:r>
      </w:ins>
      <w:ins w:id="439" w:author="Ayush Mittal" w:date="2019-01-02T11:07:00Z">
        <w:r w:rsidR="004B5EA2">
          <w:t>broken into</w:t>
        </w:r>
      </w:ins>
      <w:ins w:id="440" w:author="Ayush Mittal" w:date="2019-01-02T10:29:00Z">
        <w:r w:rsidR="00A27DCC">
          <w:t xml:space="preserve"> four development steps for a drug: </w:t>
        </w:r>
        <w:r w:rsidR="00A27DCC" w:rsidRPr="00A27DCC">
          <w:t>Antibody Discovery, Maturation and Biomanufacturing</w:t>
        </w:r>
        <w:r w:rsidR="00A27DCC">
          <w:t>.</w:t>
        </w:r>
      </w:ins>
      <w:ins w:id="441" w:author="Ayush Mittal" w:date="2019-01-02T11:08:00Z">
        <w:r w:rsidR="004B5EA2">
          <w:rPr>
            <w:rStyle w:val="FootnoteReference"/>
          </w:rPr>
          <w:footnoteReference w:id="7"/>
        </w:r>
      </w:ins>
    </w:p>
    <w:p w14:paraId="19B2D6AB" w14:textId="77777777" w:rsidR="000B4E20" w:rsidRDefault="000B4E20" w:rsidP="00BD6612">
      <w:pPr>
        <w:rPr>
          <w:ins w:id="443" w:author="Ayush Mittal" w:date="2019-01-02T17:13:00Z"/>
        </w:rPr>
      </w:pPr>
    </w:p>
    <w:p w14:paraId="5F9197E5" w14:textId="73FFB7DB" w:rsidR="008C16A0" w:rsidRDefault="000B4E20" w:rsidP="00BD6612">
      <w:pPr>
        <w:rPr>
          <w:ins w:id="444" w:author="Ayush Mittal" w:date="2019-01-02T17:22:00Z"/>
        </w:rPr>
      </w:pPr>
      <w:ins w:id="445" w:author="Ayush Mittal" w:date="2019-01-02T17:13:00Z">
        <w:r>
          <w:t xml:space="preserve">The Company </w:t>
        </w:r>
      </w:ins>
      <w:ins w:id="446" w:author="Ayush Mittal" w:date="2019-01-02T17:14:00Z">
        <w:r w:rsidR="008C16A0">
          <w:t xml:space="preserve">provides its </w:t>
        </w:r>
      </w:ins>
      <w:ins w:id="447" w:author="Ayush Mittal" w:date="2019-01-02T17:21:00Z">
        <w:r w:rsidR="008C16A0">
          <w:t xml:space="preserve">Platform </w:t>
        </w:r>
      </w:ins>
      <w:ins w:id="448" w:author="Ayush Mittal" w:date="2019-01-02T17:14:00Z">
        <w:r w:rsidR="008C16A0">
          <w:t>services in two ways:</w:t>
        </w:r>
      </w:ins>
    </w:p>
    <w:p w14:paraId="01A6F52E" w14:textId="77777777" w:rsidR="00415DCD" w:rsidRDefault="00415DCD">
      <w:pPr>
        <w:pStyle w:val="ListParagraph"/>
        <w:rPr>
          <w:ins w:id="449" w:author="Ayush Mittal" w:date="2019-01-02T17:29:00Z"/>
        </w:rPr>
        <w:pPrChange w:id="450" w:author="Ayush Mittal" w:date="2019-01-02T17:29:00Z">
          <w:pPr/>
        </w:pPrChange>
      </w:pPr>
    </w:p>
    <w:p w14:paraId="4C2526A0" w14:textId="4F39AF38" w:rsidR="00415DCD" w:rsidRDefault="008C16A0">
      <w:pPr>
        <w:pStyle w:val="ListParagraph"/>
        <w:numPr>
          <w:ilvl w:val="0"/>
          <w:numId w:val="72"/>
        </w:numPr>
        <w:jc w:val="left"/>
        <w:rPr>
          <w:ins w:id="451" w:author="Ayush Mittal" w:date="2019-01-02T17:29:00Z"/>
        </w:rPr>
        <w:pPrChange w:id="452" w:author="Ayush Mittal" w:date="2019-01-02T17:59:00Z">
          <w:pPr/>
        </w:pPrChange>
      </w:pPr>
      <w:ins w:id="453" w:author="Ayush Mittal" w:date="2019-01-02T17:22:00Z">
        <w:r w:rsidRPr="00415DCD">
          <w:rPr>
            <w:u w:val="single"/>
            <w:rPrChange w:id="454" w:author="Ayush Mittal" w:date="2019-01-02T17:29:00Z">
              <w:rPr/>
            </w:rPrChange>
          </w:rPr>
          <w:t>Funded Discovery:</w:t>
        </w:r>
        <w:r>
          <w:t xml:space="preserve"> </w:t>
        </w:r>
      </w:ins>
      <w:ins w:id="455" w:author="Ayush Mittal" w:date="2019-01-02T17:29:00Z">
        <w:r w:rsidR="00415DCD">
          <w:t>In this</w:t>
        </w:r>
      </w:ins>
      <w:ins w:id="456" w:author="Ayush Mittal" w:date="2019-01-02T17:30:00Z">
        <w:r w:rsidR="00415DCD">
          <w:t>,</w:t>
        </w:r>
      </w:ins>
      <w:ins w:id="457" w:author="Ayush Mittal" w:date="2019-01-02T17:29:00Z">
        <w:r w:rsidR="00415DCD">
          <w:t xml:space="preserve"> t</w:t>
        </w:r>
      </w:ins>
      <w:ins w:id="458" w:author="Ayush Mittal" w:date="2019-01-02T17:22:00Z">
        <w:r>
          <w:t xml:space="preserve">he </w:t>
        </w:r>
      </w:ins>
      <w:ins w:id="459" w:author="Ayush Mittal" w:date="2019-01-02T17:27:00Z">
        <w:r w:rsidR="00415DCD">
          <w:t>C</w:t>
        </w:r>
      </w:ins>
      <w:ins w:id="460" w:author="Ayush Mittal" w:date="2019-01-02T17:22:00Z">
        <w:r>
          <w:t xml:space="preserve">ompany </w:t>
        </w:r>
      </w:ins>
      <w:ins w:id="461" w:author="Ayush Mittal" w:date="2019-01-02T17:25:00Z">
        <w:r>
          <w:t>develops</w:t>
        </w:r>
      </w:ins>
      <w:ins w:id="462" w:author="Ayush Mittal" w:date="2019-01-02T17:22:00Z">
        <w:r>
          <w:t xml:space="preserve"> the </w:t>
        </w:r>
      </w:ins>
      <w:ins w:id="463" w:author="Ayush Mittal" w:date="2019-01-02T17:25:00Z">
        <w:r>
          <w:t xml:space="preserve">drug in-house, </w:t>
        </w:r>
      </w:ins>
      <w:ins w:id="464" w:author="Ayush Mittal" w:date="2019-01-02T17:26:00Z">
        <w:r>
          <w:t xml:space="preserve">using their own resources (employees, equipment, software). </w:t>
        </w:r>
        <w:r w:rsidR="00415DCD">
          <w:t xml:space="preserve"> The Company</w:t>
        </w:r>
      </w:ins>
      <w:ins w:id="465" w:author="Ayush Mittal" w:date="2019-01-02T17:27:00Z">
        <w:r w:rsidR="00415DCD">
          <w:t xml:space="preserve"> </w:t>
        </w:r>
        <w:r w:rsidR="00415DCD" w:rsidRPr="00415DCD">
          <w:t xml:space="preserve">uses its </w:t>
        </w:r>
        <w:r w:rsidR="00415DCD">
          <w:t xml:space="preserve">own </w:t>
        </w:r>
        <w:r w:rsidR="00415DCD" w:rsidRPr="00415DCD">
          <w:t>libraries of fully human IgGs expressed in yeast to discover full length IgGs that meet the highest quality and developability standards</w:t>
        </w:r>
        <w:r w:rsidR="00415DCD">
          <w:t>.</w:t>
        </w:r>
      </w:ins>
      <w:ins w:id="466" w:author="Ayush Mittal" w:date="2019-01-02T17:28:00Z">
        <w:r w:rsidR="00415DCD">
          <w:t xml:space="preserve"> </w:t>
        </w:r>
      </w:ins>
      <w:ins w:id="467" w:author="Ayush Mittal" w:date="2019-01-02T17:27:00Z">
        <w:r w:rsidR="00415DCD">
          <w:t xml:space="preserve"> In </w:t>
        </w:r>
      </w:ins>
      <w:ins w:id="468" w:author="Ayush Mittal" w:date="2019-01-02T17:32:00Z">
        <w:r w:rsidR="00415DCD">
          <w:t xml:space="preserve">this case </w:t>
        </w:r>
      </w:ins>
      <w:ins w:id="469" w:author="Ayush Mittal" w:date="2019-01-02T17:28:00Z">
        <w:r w:rsidR="00415DCD">
          <w:t xml:space="preserve">the company receives the reimbursement for its employees, milestone payments and </w:t>
        </w:r>
      </w:ins>
      <w:ins w:id="470" w:author="Ayush Mittal" w:date="2019-01-02T17:29:00Z">
        <w:r w:rsidR="00415DCD">
          <w:t>royalties from the final product.</w:t>
        </w:r>
      </w:ins>
      <w:ins w:id="471" w:author="Ayush Mittal" w:date="2019-01-02T17:47:00Z">
        <w:r w:rsidR="00E25D11">
          <w:rPr>
            <w:rStyle w:val="FootnoteReference"/>
          </w:rPr>
          <w:footnoteReference w:id="8"/>
        </w:r>
      </w:ins>
    </w:p>
    <w:p w14:paraId="40719EE7" w14:textId="38630A73" w:rsidR="008C16A0" w:rsidRDefault="008C16A0">
      <w:pPr>
        <w:pStyle w:val="ListParagraph"/>
        <w:numPr>
          <w:ilvl w:val="0"/>
          <w:numId w:val="72"/>
        </w:numPr>
        <w:rPr>
          <w:ins w:id="473" w:author="Ayush Mittal" w:date="2019-01-02T17:32:00Z"/>
        </w:rPr>
        <w:pPrChange w:id="474" w:author="Ayush Mittal" w:date="2019-01-02T17:22:00Z">
          <w:pPr/>
        </w:pPrChange>
      </w:pPr>
      <w:ins w:id="475" w:author="Ayush Mittal" w:date="2019-01-02T17:22:00Z">
        <w:r>
          <w:t>Platform Transfer</w:t>
        </w:r>
      </w:ins>
      <w:ins w:id="476" w:author="Ayush Mittal" w:date="2019-01-02T17:29:00Z">
        <w:r w:rsidR="00415DCD">
          <w:t xml:space="preserve">: In this, the </w:t>
        </w:r>
      </w:ins>
      <w:ins w:id="477" w:author="Ayush Mittal" w:date="2019-01-02T17:30:00Z">
        <w:r w:rsidR="00415DCD">
          <w:t xml:space="preserve">Company provides the Platform to the biotech industry such that the </w:t>
        </w:r>
      </w:ins>
      <w:ins w:id="478" w:author="Ayush Mittal" w:date="2019-01-02T17:31:00Z">
        <w:r w:rsidR="00415DCD">
          <w:t xml:space="preserve">biotech company has the Platform for an upfront transfer </w:t>
        </w:r>
      </w:ins>
      <w:ins w:id="479" w:author="Ayush Mittal" w:date="2019-01-02T17:43:00Z">
        <w:r w:rsidR="00415DCD">
          <w:t>fees and</w:t>
        </w:r>
      </w:ins>
      <w:ins w:id="480" w:author="Ayush Mittal" w:date="2019-01-02T17:31:00Z">
        <w:r w:rsidR="00415DCD">
          <w:t xml:space="preserve"> develop the drug on their own</w:t>
        </w:r>
      </w:ins>
      <w:ins w:id="481" w:author="Ayush Mittal" w:date="2019-01-07T16:25:00Z">
        <w:r w:rsidR="00831A7A">
          <w:t xml:space="preserve">.  </w:t>
        </w:r>
      </w:ins>
      <w:ins w:id="482" w:author="Ayush Mittal" w:date="2019-01-02T17:31:00Z">
        <w:r w:rsidR="00415DCD">
          <w:t xml:space="preserve">In </w:t>
        </w:r>
      </w:ins>
      <w:ins w:id="483" w:author="Ayush Mittal" w:date="2019-01-02T17:32:00Z">
        <w:r w:rsidR="00415DCD">
          <w:t>this case, apart from the upfront transfer fee the Company also received royalty payments and Milestone payments.</w:t>
        </w:r>
      </w:ins>
      <w:ins w:id="484" w:author="Ayush Mittal" w:date="2019-01-02T17:49:00Z">
        <w:r w:rsidR="00E25D11">
          <w:rPr>
            <w:rStyle w:val="FootnoteReference"/>
          </w:rPr>
          <w:footnoteReference w:id="9"/>
        </w:r>
      </w:ins>
    </w:p>
    <w:p w14:paraId="16823FAD" w14:textId="77777777" w:rsidR="00415DCD" w:rsidRDefault="00415DCD">
      <w:pPr>
        <w:pStyle w:val="ListParagraph"/>
        <w:rPr>
          <w:ins w:id="486" w:author="Ayush Mittal" w:date="2019-01-02T17:33:00Z"/>
        </w:rPr>
        <w:pPrChange w:id="487" w:author="Ayush Mittal" w:date="2019-01-02T17:33:00Z">
          <w:pPr>
            <w:pStyle w:val="ListParagraph"/>
            <w:numPr>
              <w:numId w:val="72"/>
            </w:numPr>
            <w:ind w:hanging="360"/>
          </w:pPr>
        </w:pPrChange>
      </w:pPr>
    </w:p>
    <w:p w14:paraId="1BAB5255" w14:textId="7D5B652A" w:rsidR="00415DCD" w:rsidRDefault="00415DCD">
      <w:pPr>
        <w:rPr>
          <w:ins w:id="488" w:author="Ayush Mittal" w:date="2019-01-02T17:14:00Z"/>
        </w:rPr>
      </w:pPr>
      <w:ins w:id="489" w:author="Ayush Mittal" w:date="2019-01-02T17:33:00Z">
        <w:r>
          <w:t xml:space="preserve">The </w:t>
        </w:r>
      </w:ins>
      <w:ins w:id="490" w:author="Ayush Mittal" w:date="2019-01-02T17:34:00Z">
        <w:r>
          <w:t>C</w:t>
        </w:r>
      </w:ins>
      <w:ins w:id="491" w:author="Ayush Mittal" w:date="2019-01-02T17:33:00Z">
        <w:r>
          <w:t>ompany</w:t>
        </w:r>
      </w:ins>
      <w:ins w:id="492" w:author="Ayush Mittal" w:date="2019-01-02T17:43:00Z">
        <w:r w:rsidR="00E25D11">
          <w:t>’s</w:t>
        </w:r>
      </w:ins>
      <w:ins w:id="493" w:author="Ayush Mittal" w:date="2019-01-02T17:33:00Z">
        <w:r>
          <w:t xml:space="preserve"> </w:t>
        </w:r>
      </w:ins>
      <w:ins w:id="494" w:author="Ayush Mittal" w:date="2019-01-02T17:34:00Z">
        <w:r>
          <w:t xml:space="preserve">royalty </w:t>
        </w:r>
      </w:ins>
      <w:ins w:id="495" w:author="Ayush Mittal" w:date="2019-01-02T17:33:00Z">
        <w:r>
          <w:t xml:space="preserve">portfolio </w:t>
        </w:r>
      </w:ins>
      <w:ins w:id="496" w:author="Ayush Mittal" w:date="2019-01-02T17:34:00Z">
        <w:r>
          <w:t xml:space="preserve">has </w:t>
        </w:r>
      </w:ins>
      <w:ins w:id="497" w:author="Ayush Mittal" w:date="2019-01-02T17:33:00Z">
        <w:r>
          <w:t>more than 150 pre-commercial drug candidates</w:t>
        </w:r>
      </w:ins>
      <w:ins w:id="498" w:author="Ayush Mittal" w:date="2019-01-02T17:34:00Z">
        <w:r>
          <w:t>, including 8 drugs in clinical development</w:t>
        </w:r>
      </w:ins>
      <w:ins w:id="499" w:author="Ayush Mittal" w:date="2019-01-02T17:33:00Z">
        <w:r>
          <w:t>.</w:t>
        </w:r>
      </w:ins>
      <w:ins w:id="500" w:author="Ayush Mittal" w:date="2019-01-02T17:49:00Z">
        <w:r w:rsidR="00E25D11">
          <w:rPr>
            <w:rStyle w:val="FootnoteReference"/>
          </w:rPr>
          <w:footnoteReference w:id="10"/>
        </w:r>
      </w:ins>
      <w:ins w:id="502" w:author="Ayush Mittal" w:date="2019-01-02T17:33:00Z">
        <w:r>
          <w:t xml:space="preserve"> </w:t>
        </w:r>
      </w:ins>
      <w:ins w:id="503" w:author="Ayush Mittal" w:date="2019-01-02T17:48:00Z">
        <w:r w:rsidR="00E25D11">
          <w:t xml:space="preserve">The Company has </w:t>
        </w:r>
        <w:r w:rsidR="00E25D11" w:rsidRPr="00E25D11">
          <w:t>partnered with over 50 companies for the discovery of therapeutic IgGs and bispecific antibodies, resulting in more than 200 therapeutic programs generated using the Adimab Platform.</w:t>
        </w:r>
      </w:ins>
      <w:ins w:id="504" w:author="Ayush Mittal" w:date="2019-01-02T17:49:00Z">
        <w:r w:rsidR="00E25D11">
          <w:rPr>
            <w:rStyle w:val="FootnoteReference"/>
          </w:rPr>
          <w:footnoteReference w:id="11"/>
        </w:r>
      </w:ins>
    </w:p>
    <w:p w14:paraId="3633BFDC" w14:textId="7699316E" w:rsidR="004C567D" w:rsidDel="00E25D11" w:rsidRDefault="007B2092">
      <w:pPr>
        <w:rPr>
          <w:del w:id="506" w:author="Ayush Mittal" w:date="2019-01-02T17:59:00Z"/>
        </w:rPr>
      </w:pPr>
      <w:del w:id="507" w:author="Ayush Mittal" w:date="2019-01-02T16:41:00Z">
        <w:r w:rsidDel="00673845">
          <w:rPr>
            <w:rStyle w:val="FootnoteReference"/>
          </w:rPr>
          <w:footnoteReference w:id="12"/>
        </w:r>
      </w:del>
    </w:p>
    <w:p w14:paraId="7A5438BB" w14:textId="77777777" w:rsidR="00C3306F" w:rsidRPr="00FF5CFE" w:rsidRDefault="00C3306F"/>
    <w:p w14:paraId="0C1147A9" w14:textId="77777777" w:rsidR="002D36FA" w:rsidRPr="00772909" w:rsidRDefault="002029BE">
      <w:pPr>
        <w:pStyle w:val="Heading2"/>
      </w:pPr>
      <w:bookmarkStart w:id="510" w:name="_Toc469403796"/>
      <w:bookmarkStart w:id="511" w:name="_Toc533665881"/>
      <w:r>
        <w:t>Product Overview</w:t>
      </w:r>
      <w:bookmarkEnd w:id="413"/>
      <w:bookmarkEnd w:id="414"/>
      <w:bookmarkEnd w:id="510"/>
      <w:bookmarkEnd w:id="511"/>
    </w:p>
    <w:p w14:paraId="0DF6DD43" w14:textId="77777777" w:rsidR="002D36FA" w:rsidRPr="00DC1D2C" w:rsidRDefault="002D36FA" w:rsidP="0090181F"/>
    <w:p w14:paraId="52931606" w14:textId="009CC5EC" w:rsidR="0042200F" w:rsidRPr="00ED0B96" w:rsidDel="004B5EA2" w:rsidRDefault="006A3661" w:rsidP="00ED0B96">
      <w:pPr>
        <w:pStyle w:val="NormalBold"/>
        <w:rPr>
          <w:del w:id="512" w:author="Ayush Mittal" w:date="2019-01-02T11:10:00Z"/>
          <w:u w:val="single"/>
        </w:rPr>
      </w:pPr>
      <w:del w:id="513" w:author="Ayush Mittal" w:date="2019-01-02T11:10:00Z">
        <w:r w:rsidRPr="00ED0B96" w:rsidDel="004B5EA2">
          <w:rPr>
            <w:u w:val="single"/>
          </w:rPr>
          <w:delText>Approval Status</w:delText>
        </w:r>
        <w:r w:rsidR="0042200F" w:rsidRPr="00ED0B96" w:rsidDel="004B5EA2">
          <w:rPr>
            <w:u w:val="single"/>
          </w:rPr>
          <w:delText xml:space="preserve"> and Commercialization</w:delText>
        </w:r>
      </w:del>
    </w:p>
    <w:p w14:paraId="4C23591A" w14:textId="31AF06BA" w:rsidR="00AC3375" w:rsidRDefault="0024206D" w:rsidP="00D300BA">
      <w:pPr>
        <w:pStyle w:val="NormalBold"/>
        <w:rPr>
          <w:ins w:id="514" w:author="Ayush Mittal" w:date="2019-01-02T12:53:00Z"/>
          <w:b w:val="0"/>
        </w:rPr>
      </w:pPr>
      <w:r>
        <w:rPr>
          <w:b w:val="0"/>
        </w:rPr>
        <w:t xml:space="preserve">The </w:t>
      </w:r>
      <w:ins w:id="515" w:author="Ayush Mittal" w:date="2019-01-02T11:10:00Z">
        <w:r w:rsidR="004B5EA2">
          <w:rPr>
            <w:b w:val="0"/>
          </w:rPr>
          <w:t xml:space="preserve">Company provides a drug discovery platform </w:t>
        </w:r>
      </w:ins>
      <w:ins w:id="516" w:author="Ayush Mittal" w:date="2019-01-02T12:52:00Z">
        <w:r w:rsidR="005F7F9C">
          <w:rPr>
            <w:b w:val="0"/>
          </w:rPr>
          <w:t xml:space="preserve">to </w:t>
        </w:r>
      </w:ins>
      <w:ins w:id="517" w:author="Ayush Mittal" w:date="2019-01-02T11:14:00Z">
        <w:r w:rsidR="004B5EA2" w:rsidRPr="004B5EA2">
          <w:rPr>
            <w:b w:val="0"/>
          </w:rPr>
          <w:t>deliver yeast-based antibodies</w:t>
        </w:r>
        <w:r w:rsidR="005F7F9C">
          <w:rPr>
            <w:b w:val="0"/>
          </w:rPr>
          <w:t xml:space="preserve">. </w:t>
        </w:r>
      </w:ins>
    </w:p>
    <w:p w14:paraId="22A1E743" w14:textId="3831B913" w:rsidR="003B68FE" w:rsidRDefault="003B68FE" w:rsidP="00D300BA">
      <w:pPr>
        <w:pStyle w:val="NormalBold"/>
        <w:rPr>
          <w:ins w:id="518" w:author="Ayush Mittal" w:date="2019-01-02T12:53:00Z"/>
          <w:b w:val="0"/>
        </w:rPr>
      </w:pPr>
    </w:p>
    <w:p w14:paraId="6695EF88" w14:textId="6E0A415E" w:rsidR="003B68FE" w:rsidRDefault="003B68FE" w:rsidP="00D300BA">
      <w:pPr>
        <w:pStyle w:val="NormalBold"/>
        <w:rPr>
          <w:ins w:id="519" w:author="Ayush Mittal" w:date="2019-01-02T17:59:00Z"/>
          <w:b w:val="0"/>
        </w:rPr>
      </w:pPr>
      <w:ins w:id="520" w:author="Ayush Mittal" w:date="2019-01-02T12:53:00Z">
        <w:r>
          <w:rPr>
            <w:b w:val="0"/>
          </w:rPr>
          <w:t xml:space="preserve">Compared to other platforms Adimab provide </w:t>
        </w:r>
      </w:ins>
      <w:ins w:id="521" w:author="Ayush Mittal" w:date="2019-01-02T12:55:00Z">
        <w:r>
          <w:rPr>
            <w:b w:val="0"/>
          </w:rPr>
          <w:t>c</w:t>
        </w:r>
      </w:ins>
      <w:ins w:id="522" w:author="Ayush Mittal" w:date="2019-01-02T12:53:00Z">
        <w:r>
          <w:rPr>
            <w:b w:val="0"/>
          </w:rPr>
          <w:t>er</w:t>
        </w:r>
      </w:ins>
      <w:ins w:id="523" w:author="Ayush Mittal" w:date="2019-01-02T12:54:00Z">
        <w:r>
          <w:rPr>
            <w:b w:val="0"/>
          </w:rPr>
          <w:t xml:space="preserve">tain advantages: </w:t>
        </w:r>
      </w:ins>
    </w:p>
    <w:p w14:paraId="1A7AAF75" w14:textId="77777777" w:rsidR="00E25D11" w:rsidRDefault="00E25D11" w:rsidP="00D300BA">
      <w:pPr>
        <w:pStyle w:val="NormalBold"/>
        <w:rPr>
          <w:ins w:id="524" w:author="Ayush Mittal" w:date="2019-01-02T12:54:00Z"/>
          <w:b w:val="0"/>
        </w:rPr>
      </w:pPr>
    </w:p>
    <w:p w14:paraId="702CA466" w14:textId="26AEEBFF" w:rsidR="003B68FE" w:rsidRDefault="003B68FE">
      <w:pPr>
        <w:pStyle w:val="NormalBold"/>
        <w:numPr>
          <w:ilvl w:val="0"/>
          <w:numId w:val="72"/>
        </w:numPr>
        <w:rPr>
          <w:ins w:id="525" w:author="Ayush Mittal" w:date="2019-01-02T12:55:00Z"/>
          <w:b w:val="0"/>
        </w:rPr>
        <w:pPrChange w:id="526" w:author="Ayush Mittal" w:date="2019-01-02T12:54:00Z">
          <w:pPr>
            <w:pStyle w:val="NormalBold"/>
          </w:pPr>
        </w:pPrChange>
      </w:pPr>
      <w:ins w:id="527" w:author="Ayush Mittal" w:date="2019-01-02T12:55:00Z">
        <w:r>
          <w:rPr>
            <w:b w:val="0"/>
          </w:rPr>
          <w:t>H</w:t>
        </w:r>
      </w:ins>
      <w:ins w:id="528" w:author="Ayush Mittal" w:date="2019-01-02T12:54:00Z">
        <w:r w:rsidRPr="003B68FE">
          <w:rPr>
            <w:b w:val="0"/>
          </w:rPr>
          <w:t>uman B-cell/hybridoma cell lines take days to generate a measurable readout, while Adimab’s fully human, yeast-based platform provides a readout in hours, resulting in accelerated discovery and maturation cycles, according to the company</w:t>
        </w:r>
      </w:ins>
      <w:ins w:id="529" w:author="Ayush Mittal" w:date="2019-01-02T12:55:00Z">
        <w:r>
          <w:rPr>
            <w:b w:val="0"/>
          </w:rPr>
          <w:t>.</w:t>
        </w:r>
      </w:ins>
      <w:ins w:id="530" w:author="Ayush Mittal" w:date="2019-01-02T14:31:00Z">
        <w:r w:rsidR="008E387C">
          <w:rPr>
            <w:rStyle w:val="FootnoteReference"/>
            <w:b w:val="0"/>
          </w:rPr>
          <w:footnoteReference w:id="13"/>
        </w:r>
      </w:ins>
    </w:p>
    <w:p w14:paraId="3721A10F" w14:textId="52733DD0" w:rsidR="003B68FE" w:rsidRDefault="00DE3101">
      <w:pPr>
        <w:pStyle w:val="NormalBold"/>
        <w:numPr>
          <w:ilvl w:val="0"/>
          <w:numId w:val="72"/>
        </w:numPr>
        <w:rPr>
          <w:ins w:id="532" w:author="Ayush Mittal" w:date="2019-01-02T17:11:00Z"/>
          <w:b w:val="0"/>
        </w:rPr>
        <w:pPrChange w:id="533" w:author="Ayush Mittal" w:date="2019-01-02T12:54:00Z">
          <w:pPr>
            <w:pStyle w:val="NormalBold"/>
          </w:pPr>
        </w:pPrChange>
      </w:pPr>
      <w:ins w:id="534" w:author="Ayush Mittal" w:date="2019-01-02T16:57:00Z">
        <w:r>
          <w:rPr>
            <w:b w:val="0"/>
          </w:rPr>
          <w:t>Various drugs and therapies are tested on live animals such as mice</w:t>
        </w:r>
      </w:ins>
      <w:ins w:id="535" w:author="Ayush Mittal" w:date="2019-01-02T16:58:00Z">
        <w:r>
          <w:rPr>
            <w:b w:val="0"/>
          </w:rPr>
          <w:t>, due to their anatomical similarities with humans</w:t>
        </w:r>
      </w:ins>
      <w:ins w:id="536" w:author="Ayush Mittal" w:date="2019-01-02T16:57:00Z">
        <w:r>
          <w:rPr>
            <w:b w:val="0"/>
          </w:rPr>
          <w:t xml:space="preserve">.  </w:t>
        </w:r>
      </w:ins>
      <w:ins w:id="537" w:author="Ayush Mittal" w:date="2019-01-02T17:02:00Z">
        <w:r>
          <w:rPr>
            <w:b w:val="0"/>
          </w:rPr>
          <w:t xml:space="preserve">Not all diseases </w:t>
        </w:r>
      </w:ins>
      <w:ins w:id="538" w:author="Ayush Mittal" w:date="2019-01-02T17:04:00Z">
        <w:r w:rsidR="000B4E20">
          <w:rPr>
            <w:b w:val="0"/>
          </w:rPr>
          <w:t xml:space="preserve">affect the </w:t>
        </w:r>
      </w:ins>
      <w:ins w:id="539" w:author="Ayush Mittal" w:date="2019-01-02T17:05:00Z">
        <w:r w:rsidR="000B4E20">
          <w:rPr>
            <w:b w:val="0"/>
          </w:rPr>
          <w:t>healthy</w:t>
        </w:r>
      </w:ins>
      <w:ins w:id="540" w:author="Ayush Mittal" w:date="2019-01-02T17:04:00Z">
        <w:r w:rsidR="000B4E20">
          <w:rPr>
            <w:b w:val="0"/>
          </w:rPr>
          <w:t xml:space="preserve"> cells the same way, Cancer for example causes mutation in cells, which is generally undetectable by </w:t>
        </w:r>
      </w:ins>
      <w:ins w:id="541" w:author="Ayush Mittal" w:date="2019-01-02T17:05:00Z">
        <w:r w:rsidR="000B4E20">
          <w:rPr>
            <w:b w:val="0"/>
          </w:rPr>
          <w:t>the</w:t>
        </w:r>
      </w:ins>
      <w:ins w:id="542" w:author="Ayush Mittal" w:date="2019-01-02T17:04:00Z">
        <w:r w:rsidR="000B4E20">
          <w:rPr>
            <w:b w:val="0"/>
          </w:rPr>
          <w:t xml:space="preserve"> human immune system, </w:t>
        </w:r>
      </w:ins>
      <w:ins w:id="543" w:author="Ayush Mittal" w:date="2019-01-02T17:05:00Z">
        <w:r w:rsidR="000B4E20">
          <w:rPr>
            <w:b w:val="0"/>
          </w:rPr>
          <w:t>evading the immune system</w:t>
        </w:r>
      </w:ins>
      <w:ins w:id="544" w:author="Ayush Mittal" w:date="2019-01-02T17:06:00Z">
        <w:r w:rsidR="000B4E20">
          <w:rPr>
            <w:b w:val="0"/>
          </w:rPr>
          <w:t>, and are considered as healthy cells</w:t>
        </w:r>
      </w:ins>
      <w:ins w:id="545" w:author="Ayush Mittal" w:date="2019-01-02T17:05:00Z">
        <w:r w:rsidR="000B4E20">
          <w:rPr>
            <w:b w:val="0"/>
          </w:rPr>
          <w:t xml:space="preserve">. </w:t>
        </w:r>
      </w:ins>
      <w:ins w:id="546" w:author="Ayush Mittal" w:date="2019-01-02T17:06:00Z">
        <w:r w:rsidR="000B4E20">
          <w:rPr>
            <w:b w:val="0"/>
          </w:rPr>
          <w:t xml:space="preserve"> A</w:t>
        </w:r>
      </w:ins>
      <w:ins w:id="547" w:author="Ayush Mittal" w:date="2019-01-02T17:05:00Z">
        <w:r w:rsidR="000B4E20">
          <w:rPr>
            <w:b w:val="0"/>
          </w:rPr>
          <w:t xml:space="preserve"> </w:t>
        </w:r>
      </w:ins>
      <w:ins w:id="548" w:author="Ayush Mittal" w:date="2019-01-02T17:06:00Z">
        <w:r w:rsidR="000B4E20">
          <w:rPr>
            <w:b w:val="0"/>
          </w:rPr>
          <w:t>healthy immune system</w:t>
        </w:r>
        <w:r w:rsidR="000B4E20" w:rsidRPr="000B4E20">
          <w:rPr>
            <w:b w:val="0"/>
          </w:rPr>
          <w:t xml:space="preserve"> do</w:t>
        </w:r>
      </w:ins>
      <w:ins w:id="549" w:author="Ayush Mittal" w:date="2019-01-02T17:07:00Z">
        <w:r w:rsidR="000B4E20">
          <w:rPr>
            <w:b w:val="0"/>
          </w:rPr>
          <w:t>es</w:t>
        </w:r>
      </w:ins>
      <w:ins w:id="550" w:author="Ayush Mittal" w:date="2019-01-02T17:06:00Z">
        <w:r w:rsidR="000B4E20" w:rsidRPr="000B4E20">
          <w:rPr>
            <w:b w:val="0"/>
          </w:rPr>
          <w:t xml:space="preserve">n’t make antibodies for targets on healthy cells. </w:t>
        </w:r>
      </w:ins>
      <w:ins w:id="551" w:author="Ayush Mittal" w:date="2019-01-02T17:08:00Z">
        <w:r w:rsidR="000B4E20">
          <w:rPr>
            <w:b w:val="0"/>
          </w:rPr>
          <w:t xml:space="preserve"> </w:t>
        </w:r>
      </w:ins>
      <w:ins w:id="552" w:author="Ayush Mittal" w:date="2019-01-02T17:06:00Z">
        <w:r w:rsidR="000B4E20" w:rsidRPr="000B4E20">
          <w:rPr>
            <w:b w:val="0"/>
          </w:rPr>
          <w:t>It’s a protective system called immunological tolerance</w:t>
        </w:r>
        <w:r w:rsidR="000B4E20">
          <w:rPr>
            <w:b w:val="0"/>
          </w:rPr>
          <w:t xml:space="preserve">.  </w:t>
        </w:r>
      </w:ins>
      <w:ins w:id="553" w:author="Ayush Mittal" w:date="2019-01-02T16:38:00Z">
        <w:r w:rsidR="00673845">
          <w:rPr>
            <w:b w:val="0"/>
          </w:rPr>
          <w:lastRenderedPageBreak/>
          <w:t>Unlike mice and other rodents, y</w:t>
        </w:r>
      </w:ins>
      <w:ins w:id="554" w:author="Ayush Mittal" w:date="2019-01-02T13:03:00Z">
        <w:r w:rsidR="00F42DB5" w:rsidRPr="00F42DB5">
          <w:rPr>
            <w:b w:val="0"/>
          </w:rPr>
          <w:t>east do</w:t>
        </w:r>
      </w:ins>
      <w:ins w:id="555" w:author="Ayush Mittal" w:date="2019-01-02T16:38:00Z">
        <w:r w:rsidR="00673845">
          <w:rPr>
            <w:b w:val="0"/>
          </w:rPr>
          <w:t>es</w:t>
        </w:r>
      </w:ins>
      <w:ins w:id="556" w:author="Ayush Mittal" w:date="2019-01-02T13:03:00Z">
        <w:r w:rsidR="00F42DB5" w:rsidRPr="00F42DB5">
          <w:rPr>
            <w:b w:val="0"/>
          </w:rPr>
          <w:t>n’t have the immunological tolerance problem</w:t>
        </w:r>
      </w:ins>
      <w:ins w:id="557" w:author="Ayush Mittal" w:date="2019-01-02T16:38:00Z">
        <w:r w:rsidR="00673845">
          <w:rPr>
            <w:b w:val="0"/>
          </w:rPr>
          <w:t xml:space="preserve">. </w:t>
        </w:r>
      </w:ins>
      <w:ins w:id="558" w:author="Ayush Mittal" w:date="2019-01-02T16:41:00Z">
        <w:r w:rsidR="00673845">
          <w:rPr>
            <w:b w:val="0"/>
          </w:rPr>
          <w:t xml:space="preserve"> </w:t>
        </w:r>
      </w:ins>
      <w:ins w:id="559" w:author="Ayush Mittal" w:date="2019-01-02T16:38:00Z">
        <w:r w:rsidR="00673845">
          <w:rPr>
            <w:b w:val="0"/>
          </w:rPr>
          <w:t>Also,</w:t>
        </w:r>
      </w:ins>
      <w:ins w:id="560" w:author="Ayush Mittal" w:date="2019-01-02T13:03:00Z">
        <w:r w:rsidR="00F42DB5" w:rsidRPr="00F42DB5">
          <w:rPr>
            <w:b w:val="0"/>
          </w:rPr>
          <w:t xml:space="preserve"> with some genetic </w:t>
        </w:r>
      </w:ins>
      <w:ins w:id="561" w:author="Ayush Mittal" w:date="2019-01-02T16:55:00Z">
        <w:r>
          <w:rPr>
            <w:b w:val="0"/>
          </w:rPr>
          <w:t>modification,</w:t>
        </w:r>
      </w:ins>
      <w:ins w:id="562" w:author="Ayush Mittal" w:date="2019-01-02T13:03:00Z">
        <w:r w:rsidR="00F42DB5" w:rsidRPr="00F42DB5">
          <w:rPr>
            <w:b w:val="0"/>
          </w:rPr>
          <w:t xml:space="preserve"> </w:t>
        </w:r>
      </w:ins>
      <w:ins w:id="563" w:author="Ayush Mittal" w:date="2019-01-02T16:39:00Z">
        <w:r w:rsidR="00673845">
          <w:rPr>
            <w:b w:val="0"/>
          </w:rPr>
          <w:t>yeasts</w:t>
        </w:r>
      </w:ins>
      <w:ins w:id="564" w:author="Ayush Mittal" w:date="2019-01-02T13:03:00Z">
        <w:r w:rsidR="00F42DB5" w:rsidRPr="00F42DB5">
          <w:rPr>
            <w:b w:val="0"/>
          </w:rPr>
          <w:t xml:space="preserve"> can make fully human </w:t>
        </w:r>
      </w:ins>
      <w:ins w:id="565" w:author="Ayush Mittal" w:date="2019-01-02T16:41:00Z">
        <w:r w:rsidR="00673845">
          <w:rPr>
            <w:b w:val="0"/>
          </w:rPr>
          <w:t xml:space="preserve">like </w:t>
        </w:r>
      </w:ins>
      <w:ins w:id="566" w:author="Ayush Mittal" w:date="2019-01-02T13:03:00Z">
        <w:r w:rsidR="00F42DB5" w:rsidRPr="00F42DB5">
          <w:rPr>
            <w:b w:val="0"/>
          </w:rPr>
          <w:t>antibodies.</w:t>
        </w:r>
      </w:ins>
      <w:ins w:id="567" w:author="Ayush Mittal" w:date="2019-01-02T16:41:00Z">
        <w:r w:rsidR="00673845">
          <w:rPr>
            <w:rStyle w:val="FootnoteReference"/>
            <w:b w:val="0"/>
          </w:rPr>
          <w:footnoteReference w:id="14"/>
        </w:r>
      </w:ins>
    </w:p>
    <w:p w14:paraId="2A173333" w14:textId="541F8C57" w:rsidR="000B4E20" w:rsidRPr="003B68FE" w:rsidRDefault="000B4E20">
      <w:pPr>
        <w:pStyle w:val="NormalBold"/>
        <w:numPr>
          <w:ilvl w:val="0"/>
          <w:numId w:val="72"/>
        </w:numPr>
        <w:rPr>
          <w:ins w:id="570" w:author="Ayush Mittal" w:date="2019-01-02T12:13:00Z"/>
          <w:b w:val="0"/>
        </w:rPr>
        <w:pPrChange w:id="571" w:author="Ayush Mittal" w:date="2019-01-02T12:54:00Z">
          <w:pPr>
            <w:pStyle w:val="NormalBold"/>
          </w:pPr>
        </w:pPrChange>
      </w:pPr>
      <w:ins w:id="572" w:author="Ayush Mittal" w:date="2019-01-02T17:11:00Z">
        <w:r>
          <w:rPr>
            <w:b w:val="0"/>
          </w:rPr>
          <w:t xml:space="preserve">Compared to other available </w:t>
        </w:r>
      </w:ins>
      <w:ins w:id="573" w:author="Ayush Mittal" w:date="2019-01-02T17:44:00Z">
        <w:r w:rsidR="00E25D11">
          <w:rPr>
            <w:b w:val="0"/>
          </w:rPr>
          <w:t>platforms</w:t>
        </w:r>
      </w:ins>
      <w:ins w:id="574" w:author="Ayush Mittal" w:date="2019-01-02T17:11:00Z">
        <w:r>
          <w:rPr>
            <w:b w:val="0"/>
          </w:rPr>
          <w:t>, Adimab</w:t>
        </w:r>
      </w:ins>
      <w:ins w:id="575" w:author="Ayush Mittal" w:date="2019-01-02T17:44:00Z">
        <w:r w:rsidR="00E25D11">
          <w:rPr>
            <w:b w:val="0"/>
          </w:rPr>
          <w:t>’s Platform</w:t>
        </w:r>
      </w:ins>
      <w:ins w:id="576" w:author="Ayush Mittal" w:date="2019-01-02T17:11:00Z">
        <w:r>
          <w:rPr>
            <w:b w:val="0"/>
          </w:rPr>
          <w:t xml:space="preserve"> is faster, providing </w:t>
        </w:r>
      </w:ins>
      <w:ins w:id="577" w:author="Ayush Mittal" w:date="2019-01-02T17:12:00Z">
        <w:r>
          <w:rPr>
            <w:b w:val="0"/>
          </w:rPr>
          <w:t xml:space="preserve">the </w:t>
        </w:r>
      </w:ins>
      <w:ins w:id="578" w:author="Ayush Mittal" w:date="2019-01-02T17:11:00Z">
        <w:r>
          <w:rPr>
            <w:b w:val="0"/>
          </w:rPr>
          <w:t>ability</w:t>
        </w:r>
      </w:ins>
      <w:ins w:id="579" w:author="Ayush Mittal" w:date="2019-01-02T17:12:00Z">
        <w:r>
          <w:rPr>
            <w:b w:val="0"/>
          </w:rPr>
          <w:t xml:space="preserve"> </w:t>
        </w:r>
        <w:r w:rsidRPr="000B4E20">
          <w:rPr>
            <w:b w:val="0"/>
          </w:rPr>
          <w:t>to clone and produce hundreds of IgGs with native H-L pairing from human or murine sources in six weeks</w:t>
        </w:r>
        <w:r>
          <w:rPr>
            <w:b w:val="0"/>
          </w:rPr>
          <w:t>.</w:t>
        </w:r>
      </w:ins>
      <w:ins w:id="580" w:author="Ayush Mittal" w:date="2019-01-07T09:29:00Z">
        <w:r w:rsidR="00571B69">
          <w:rPr>
            <w:rStyle w:val="FootnoteReference"/>
            <w:b w:val="0"/>
          </w:rPr>
          <w:footnoteReference w:id="15"/>
        </w:r>
      </w:ins>
    </w:p>
    <w:p w14:paraId="33678CEB" w14:textId="77777777" w:rsidR="00AC3375" w:rsidRDefault="00AC3375" w:rsidP="00D300BA">
      <w:pPr>
        <w:pStyle w:val="NormalBold"/>
        <w:rPr>
          <w:ins w:id="582" w:author="Ayush Mittal" w:date="2019-01-02T12:13:00Z"/>
          <w:b w:val="0"/>
        </w:rPr>
      </w:pPr>
    </w:p>
    <w:p w14:paraId="6FC0D758" w14:textId="61B1CABB" w:rsidR="008D3D3F" w:rsidDel="00E25D11" w:rsidRDefault="0024206D" w:rsidP="00D300BA">
      <w:pPr>
        <w:pStyle w:val="NormalBold"/>
        <w:rPr>
          <w:del w:id="583" w:author="Ayush Mittal" w:date="2019-01-02T17:45:00Z"/>
          <w:b w:val="0"/>
        </w:rPr>
      </w:pPr>
      <w:del w:id="584" w:author="Ayush Mittal" w:date="2019-01-02T17:45:00Z">
        <w:r w:rsidDel="00E25D11">
          <w:rPr>
            <w:b w:val="0"/>
          </w:rPr>
          <w:delText xml:space="preserve">Product </w:delText>
        </w:r>
        <w:r w:rsidRPr="00E222C1" w:rsidDel="00E25D11">
          <w:rPr>
            <w:b w:val="0"/>
          </w:rPr>
          <w:delText>was first approved as a prescription product in 1989 and achieved peak global sales of $6.3 billion in 2000 before facing generic competition.</w:delText>
        </w:r>
        <w:r w:rsidDel="00E25D11">
          <w:rPr>
            <w:b w:val="0"/>
          </w:rPr>
          <w:delText xml:space="preserve"> </w:delText>
        </w:r>
        <w:r w:rsidRPr="00E222C1" w:rsidDel="00E25D11">
          <w:rPr>
            <w:b w:val="0"/>
          </w:rPr>
          <w:delText xml:space="preserve"> </w:delText>
        </w:r>
        <w:r w:rsidR="00CA66A5" w:rsidDel="00E25D11">
          <w:rPr>
            <w:b w:val="0"/>
          </w:rPr>
          <w:delText xml:space="preserve">In 1997 </w:delText>
        </w:r>
        <w:r w:rsidR="005E5678" w:rsidRPr="000A1FFD" w:rsidDel="00E25D11">
          <w:rPr>
            <w:b w:val="0"/>
          </w:rPr>
          <w:delText>AstraZeneca</w:delText>
        </w:r>
        <w:r w:rsidR="005E5678" w:rsidDel="00E25D11">
          <w:rPr>
            <w:b w:val="0"/>
          </w:rPr>
          <w:delText xml:space="preserve"> </w:delText>
        </w:r>
        <w:r w:rsidR="00CA66A5" w:rsidRPr="00CA66A5" w:rsidDel="00E25D11">
          <w:rPr>
            <w:b w:val="0"/>
          </w:rPr>
          <w:delText>licensed the right to d</w:delText>
        </w:r>
        <w:r w:rsidR="00CA66A5" w:rsidDel="00E25D11">
          <w:rPr>
            <w:b w:val="0"/>
          </w:rPr>
          <w:delText xml:space="preserve">evelop an OTC version to </w:delText>
        </w:r>
        <w:r w:rsidR="00AB1FB6" w:rsidDel="00E25D11">
          <w:rPr>
            <w:b w:val="0"/>
          </w:rPr>
          <w:delText>the Company</w:delText>
        </w:r>
        <w:r w:rsidR="00CA66A5" w:rsidRPr="00CA66A5" w:rsidDel="00E25D11">
          <w:rPr>
            <w:b w:val="0"/>
          </w:rPr>
          <w:delText>.</w:delText>
        </w:r>
        <w:r w:rsidR="00CC56C3" w:rsidDel="00E25D11">
          <w:rPr>
            <w:b w:val="0"/>
          </w:rPr>
          <w:delText xml:space="preserve"> </w:delText>
        </w:r>
        <w:r w:rsidR="00CA66A5" w:rsidDel="00E25D11">
          <w:rPr>
            <w:b w:val="0"/>
          </w:rPr>
          <w:delText xml:space="preserve"> The Product</w:delText>
        </w:r>
        <w:r w:rsidR="00CA66A5" w:rsidRPr="00CA66A5" w:rsidDel="00E25D11">
          <w:rPr>
            <w:b w:val="0"/>
          </w:rPr>
          <w:delText xml:space="preserve"> became the first PPI </w:delText>
        </w:r>
        <w:r w:rsidR="00CA66A5" w:rsidDel="00E25D11">
          <w:rPr>
            <w:b w:val="0"/>
          </w:rPr>
          <w:delText>approved in the US</w:delText>
        </w:r>
        <w:r w:rsidR="00CA66A5" w:rsidRPr="00CA66A5" w:rsidDel="00E25D11">
          <w:rPr>
            <w:b w:val="0"/>
          </w:rPr>
          <w:delText xml:space="preserve"> for use without a prescription in 2003.</w:delText>
        </w:r>
      </w:del>
      <w:del w:id="585" w:author="Ayush Mittal" w:date="2019-01-02T16:42:00Z">
        <w:r w:rsidR="00CA66A5" w:rsidDel="00673845">
          <w:rPr>
            <w:rStyle w:val="FootnoteReference"/>
            <w:b w:val="0"/>
          </w:rPr>
          <w:footnoteReference w:id="16"/>
        </w:r>
      </w:del>
      <w:del w:id="588" w:author="Ayush Mittal" w:date="2019-01-02T17:45:00Z">
        <w:r w:rsidR="00CA66A5" w:rsidDel="00E25D11">
          <w:rPr>
            <w:b w:val="0"/>
          </w:rPr>
          <w:delText xml:space="preserve"> </w:delText>
        </w:r>
        <w:r w:rsidR="00CA66A5" w:rsidRPr="00CA66A5" w:rsidDel="00E25D11">
          <w:rPr>
            <w:b w:val="0"/>
          </w:rPr>
          <w:delText xml:space="preserve"> </w:delText>
        </w:r>
      </w:del>
    </w:p>
    <w:p w14:paraId="54122BC6" w14:textId="4E5FB757" w:rsidR="008D3D3F" w:rsidDel="004B5EA2" w:rsidRDefault="008D3D3F">
      <w:pPr>
        <w:pStyle w:val="NormalBold"/>
        <w:rPr>
          <w:del w:id="589" w:author="Ayush Mittal" w:date="2019-01-02T11:10:00Z"/>
          <w:b w:val="0"/>
        </w:rPr>
      </w:pPr>
    </w:p>
    <w:p w14:paraId="58263ED8" w14:textId="68CF6B3F" w:rsidR="00DC4C2B" w:rsidRPr="008D79B1" w:rsidDel="004B5EA2" w:rsidRDefault="00DC4C2B">
      <w:pPr>
        <w:pStyle w:val="NormalBold"/>
        <w:rPr>
          <w:del w:id="590" w:author="Ayush Mittal" w:date="2019-01-02T11:10:00Z"/>
          <w:rStyle w:val="Strong"/>
          <w:b/>
          <w:bCs w:val="0"/>
          <w:i/>
          <w:color w:val="2975B5"/>
          <w:spacing w:val="0"/>
        </w:rPr>
        <w:pPrChange w:id="591" w:author="Ayush Mittal" w:date="2019-01-02T17:45:00Z">
          <w:pPr>
            <w:pStyle w:val="TableHeader"/>
          </w:pPr>
        </w:pPrChange>
      </w:pPr>
      <w:bookmarkStart w:id="592" w:name="_Toc533665916"/>
      <w:del w:id="593" w:author="Ayush Mittal" w:date="2019-01-02T11:10:00Z">
        <w:r w:rsidRPr="008D79B1" w:rsidDel="004B5EA2">
          <w:rPr>
            <w:rStyle w:val="Strong"/>
            <w:b/>
            <w:bCs w:val="0"/>
            <w:color w:val="2975B5"/>
            <w:spacing w:val="0"/>
          </w:rPr>
          <w:delText xml:space="preserve">Figure </w:delText>
        </w:r>
        <w:r w:rsidRPr="008D79B1" w:rsidDel="004B5EA2">
          <w:rPr>
            <w:rStyle w:val="Strong"/>
            <w:bCs w:val="0"/>
            <w:color w:val="2975B5"/>
            <w:spacing w:val="0"/>
          </w:rPr>
          <w:fldChar w:fldCharType="begin"/>
        </w:r>
        <w:r w:rsidRPr="008D79B1" w:rsidDel="004B5EA2">
          <w:rPr>
            <w:rStyle w:val="Strong"/>
            <w:b/>
            <w:bCs w:val="0"/>
            <w:color w:val="2975B5"/>
            <w:spacing w:val="0"/>
          </w:rPr>
          <w:delInstrText xml:space="preserve"> SEQ Figure \* ARABIC </w:delInstrText>
        </w:r>
        <w:r w:rsidRPr="008D79B1" w:rsidDel="004B5EA2">
          <w:rPr>
            <w:rStyle w:val="Strong"/>
            <w:bCs w:val="0"/>
            <w:color w:val="2975B5"/>
            <w:spacing w:val="0"/>
          </w:rPr>
          <w:fldChar w:fldCharType="separate"/>
        </w:r>
        <w:r w:rsidRPr="008D79B1" w:rsidDel="004B5EA2">
          <w:rPr>
            <w:rStyle w:val="Strong"/>
            <w:b/>
            <w:bCs w:val="0"/>
            <w:color w:val="2975B5"/>
            <w:spacing w:val="0"/>
          </w:rPr>
          <w:delText>3</w:delText>
        </w:r>
        <w:r w:rsidRPr="008D79B1" w:rsidDel="004B5EA2">
          <w:rPr>
            <w:rStyle w:val="Strong"/>
            <w:bCs w:val="0"/>
            <w:color w:val="2975B5"/>
            <w:spacing w:val="0"/>
          </w:rPr>
          <w:fldChar w:fldCharType="end"/>
        </w:r>
        <w:r w:rsidRPr="008D79B1" w:rsidDel="004B5EA2">
          <w:rPr>
            <w:rStyle w:val="Strong"/>
            <w:b/>
            <w:bCs w:val="0"/>
            <w:color w:val="2975B5"/>
            <w:spacing w:val="0"/>
          </w:rPr>
          <w:delText>:  History of Prilose</w:delText>
        </w:r>
        <w:r w:rsidR="009924BE" w:rsidDel="004B5EA2">
          <w:rPr>
            <w:rStyle w:val="Strong"/>
            <w:b/>
            <w:bCs w:val="0"/>
            <w:color w:val="2975B5"/>
            <w:spacing w:val="0"/>
          </w:rPr>
          <w:delText>c</w:delText>
        </w:r>
        <w:r w:rsidRPr="008D79B1" w:rsidDel="004B5EA2">
          <w:rPr>
            <w:rStyle w:val="Strong"/>
            <w:b/>
            <w:bCs w:val="0"/>
            <w:color w:val="2975B5"/>
            <w:spacing w:val="0"/>
          </w:rPr>
          <w:delText xml:space="preserve"> OTC</w:delText>
        </w:r>
        <w:r w:rsidRPr="008D79B1" w:rsidDel="004B5EA2">
          <w:rPr>
            <w:rStyle w:val="Strong"/>
            <w:b/>
            <w:bCs w:val="0"/>
            <w:color w:val="2975B5"/>
            <w:spacing w:val="0"/>
            <w:vertAlign w:val="superscript"/>
          </w:rPr>
          <w:footnoteReference w:id="17"/>
        </w:r>
        <w:bookmarkEnd w:id="592"/>
      </w:del>
    </w:p>
    <w:p w14:paraId="4E45BE3B" w14:textId="56FB604B" w:rsidR="00E973C0" w:rsidRPr="00772909" w:rsidDel="004B5EA2" w:rsidRDefault="008D3D3F">
      <w:pPr>
        <w:pStyle w:val="NormalBold"/>
        <w:rPr>
          <w:del w:id="596" w:author="Ayush Mittal" w:date="2019-01-02T11:10:00Z"/>
          <w:highlight w:val="green"/>
        </w:rPr>
        <w:pPrChange w:id="597" w:author="Ayush Mittal" w:date="2019-01-02T17:45:00Z">
          <w:pPr/>
        </w:pPrChange>
      </w:pPr>
      <w:del w:id="598" w:author="Ayush Mittal" w:date="2019-01-02T11:10:00Z">
        <w:r w:rsidDel="004B5EA2">
          <w:rPr>
            <w:b w:val="0"/>
            <w:noProof/>
          </w:rPr>
          <w:drawing>
            <wp:anchor distT="0" distB="0" distL="114300" distR="114300" simplePos="0" relativeHeight="251662336" behindDoc="1" locked="0" layoutInCell="1" allowOverlap="1" wp14:anchorId="1775684E" wp14:editId="0E2F3CA3">
              <wp:simplePos x="0" y="0"/>
              <wp:positionH relativeFrom="margin">
                <wp:align>left</wp:align>
              </wp:positionH>
              <wp:positionV relativeFrom="paragraph">
                <wp:posOffset>165998</wp:posOffset>
              </wp:positionV>
              <wp:extent cx="5943600" cy="1772920"/>
              <wp:effectExtent l="19050" t="19050" r="19050" b="17780"/>
              <wp:wrapTight wrapText="bothSides">
                <wp:wrapPolygon edited="0">
                  <wp:start x="-69" y="-232"/>
                  <wp:lineTo x="-69" y="21585"/>
                  <wp:lineTo x="21600" y="21585"/>
                  <wp:lineTo x="21600" y="-232"/>
                  <wp:lineTo x="-69" y="-232"/>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11287"/>
                      <a:stretch/>
                    </pic:blipFill>
                    <pic:spPr bwMode="auto">
                      <a:xfrm>
                        <a:off x="0" y="0"/>
                        <a:ext cx="5943600" cy="177292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anchor>
          </w:drawing>
        </w:r>
      </w:del>
    </w:p>
    <w:p w14:paraId="649FCE80" w14:textId="13AB6935" w:rsidR="00E973C0" w:rsidDel="004B5EA2" w:rsidRDefault="00E973C0">
      <w:pPr>
        <w:pStyle w:val="NormalBold"/>
        <w:rPr>
          <w:del w:id="599" w:author="Ayush Mittal" w:date="2019-01-02T11:10:00Z"/>
          <w:u w:val="single"/>
        </w:rPr>
        <w:pPrChange w:id="600" w:author="Ayush Mittal" w:date="2019-01-02T17:45:00Z">
          <w:pPr>
            <w:pStyle w:val="NormalBold"/>
            <w:keepNext/>
          </w:pPr>
        </w:pPrChange>
      </w:pPr>
      <w:del w:id="601" w:author="Ayush Mittal" w:date="2019-01-02T11:10:00Z">
        <w:r w:rsidRPr="00861274" w:rsidDel="004B5EA2">
          <w:rPr>
            <w:u w:val="single"/>
          </w:rPr>
          <w:delText>Scientific/Technical Background</w:delText>
        </w:r>
        <w:r w:rsidR="00E271CA" w:rsidRPr="003B57F8" w:rsidDel="004B5EA2">
          <w:rPr>
            <w:rStyle w:val="FootnoteReference"/>
            <w:rFonts w:eastAsiaTheme="minorHAnsi"/>
            <w:b w:val="0"/>
            <w:bCs/>
            <w:i/>
            <w:caps/>
            <w:sz w:val="20"/>
            <w:szCs w:val="20"/>
            <w:u w:val="single"/>
          </w:rPr>
          <w:footnoteReference w:id="18"/>
        </w:r>
      </w:del>
    </w:p>
    <w:p w14:paraId="61C1E202" w14:textId="3545BF6F" w:rsidR="008D3D3F" w:rsidDel="004B5EA2" w:rsidRDefault="008D3D3F">
      <w:pPr>
        <w:pStyle w:val="NormalBold"/>
        <w:rPr>
          <w:del w:id="604" w:author="Ayush Mittal" w:date="2019-01-02T11:10:00Z"/>
          <w:b w:val="0"/>
        </w:rPr>
        <w:pPrChange w:id="605" w:author="Ayush Mittal" w:date="2019-01-02T17:45:00Z">
          <w:pPr>
            <w:pStyle w:val="NormalBold"/>
            <w:keepNext/>
          </w:pPr>
        </w:pPrChange>
      </w:pPr>
      <w:del w:id="606" w:author="Ayush Mittal" w:date="2019-01-02T11:10:00Z">
        <w:r w:rsidRPr="00E222C1" w:rsidDel="004B5EA2">
          <w:rPr>
            <w:b w:val="0"/>
          </w:rPr>
          <w:delText>Prilose</w:delText>
        </w:r>
        <w:r w:rsidR="00D4698F" w:rsidDel="004B5EA2">
          <w:rPr>
            <w:b w:val="0"/>
          </w:rPr>
          <w:delText>c OTC is a PPI</w:delText>
        </w:r>
        <w:r w:rsidRPr="00E222C1" w:rsidDel="004B5EA2">
          <w:rPr>
            <w:b w:val="0"/>
          </w:rPr>
          <w:delText xml:space="preserve"> available without a prescription for the treatment of frequent heartburn.</w:delText>
        </w:r>
        <w:r w:rsidR="00D4698F" w:rsidDel="004B5EA2">
          <w:rPr>
            <w:b w:val="0"/>
          </w:rPr>
          <w:delText xml:space="preserve"> </w:delText>
        </w:r>
        <w:r w:rsidR="00BE15A8" w:rsidDel="004B5EA2">
          <w:rPr>
            <w:b w:val="0"/>
          </w:rPr>
          <w:delText xml:space="preserve"> </w:delText>
        </w:r>
        <w:r w:rsidR="00D4698F" w:rsidDel="004B5EA2">
          <w:rPr>
            <w:b w:val="0"/>
          </w:rPr>
          <w:delText>The heartburn causes when after a meal, millions of tiny pumps in the</w:delText>
        </w:r>
        <w:r w:rsidR="00D4698F" w:rsidRPr="00D4698F" w:rsidDel="004B5EA2">
          <w:rPr>
            <w:b w:val="0"/>
          </w:rPr>
          <w:delText xml:space="preserve"> stomach lining create acid to break down food.</w:delText>
        </w:r>
        <w:r w:rsidR="00D4698F" w:rsidDel="004B5EA2">
          <w:rPr>
            <w:b w:val="0"/>
          </w:rPr>
          <w:delText xml:space="preserve">  When the lower esophageal sphincter (“LES”) relaxes, excess acids flow up, or reflux, into the</w:delText>
        </w:r>
        <w:r w:rsidR="00D4698F" w:rsidRPr="00D4698F" w:rsidDel="004B5EA2">
          <w:rPr>
            <w:b w:val="0"/>
          </w:rPr>
          <w:delText xml:space="preserve"> esophagus. </w:delText>
        </w:r>
        <w:r w:rsidR="00D4698F" w:rsidDel="004B5EA2">
          <w:rPr>
            <w:b w:val="0"/>
          </w:rPr>
          <w:delText xml:space="preserve"> </w:delText>
        </w:r>
        <w:r w:rsidR="00D4698F" w:rsidRPr="00D4698F" w:rsidDel="004B5EA2">
          <w:rPr>
            <w:b w:val="0"/>
          </w:rPr>
          <w:delText>This can create the painful sensation of heartburn.</w:delText>
        </w:r>
        <w:r w:rsidR="00A050E1" w:rsidDel="004B5EA2">
          <w:rPr>
            <w:b w:val="0"/>
          </w:rPr>
          <w:delText xml:space="preserve">  O</w:delText>
        </w:r>
        <w:r w:rsidR="00A050E1" w:rsidRPr="00B019E9" w:rsidDel="004B5EA2">
          <w:rPr>
            <w:b w:val="0"/>
          </w:rPr>
          <w:delText>meprazole mag</w:delText>
        </w:r>
        <w:r w:rsidR="00A050E1" w:rsidDel="004B5EA2">
          <w:rPr>
            <w:b w:val="0"/>
          </w:rPr>
          <w:delText>nesium</w:delText>
        </w:r>
        <w:r w:rsidR="00D4698F" w:rsidDel="004B5EA2">
          <w:rPr>
            <w:b w:val="0"/>
          </w:rPr>
          <w:delText>, the active ingredient in the Product works</w:delText>
        </w:r>
        <w:r w:rsidR="00D4698F" w:rsidRPr="00D4698F" w:rsidDel="004B5EA2">
          <w:rPr>
            <w:b w:val="0"/>
          </w:rPr>
          <w:delText xml:space="preserve"> by directly blocking many of the active stomach pumps that produce acid before they start.</w:delText>
        </w:r>
        <w:r w:rsidR="00D4698F" w:rsidDel="004B5EA2">
          <w:rPr>
            <w:b w:val="0"/>
          </w:rPr>
          <w:delText xml:space="preserve"> </w:delText>
        </w:r>
      </w:del>
    </w:p>
    <w:p w14:paraId="66085AF0" w14:textId="4FCDE0F6" w:rsidR="00D4698F" w:rsidDel="004B5EA2" w:rsidRDefault="00D4698F">
      <w:pPr>
        <w:pStyle w:val="NormalBold"/>
        <w:rPr>
          <w:del w:id="607" w:author="Ayush Mittal" w:date="2019-01-02T11:10:00Z"/>
          <w:b w:val="0"/>
        </w:rPr>
        <w:pPrChange w:id="608" w:author="Ayush Mittal" w:date="2019-01-02T17:45:00Z">
          <w:pPr>
            <w:pStyle w:val="NormalBold"/>
            <w:keepNext/>
          </w:pPr>
        </w:pPrChange>
      </w:pPr>
    </w:p>
    <w:p w14:paraId="69959ED3" w14:textId="1F5AEA5B" w:rsidR="00B019E9" w:rsidDel="004B5EA2" w:rsidRDefault="00B019E9">
      <w:pPr>
        <w:pStyle w:val="NormalBold"/>
        <w:rPr>
          <w:del w:id="609" w:author="Ayush Mittal" w:date="2019-01-02T11:10:00Z"/>
          <w:b w:val="0"/>
        </w:rPr>
        <w:pPrChange w:id="610" w:author="Ayush Mittal" w:date="2019-01-02T17:45:00Z">
          <w:pPr>
            <w:pStyle w:val="NormalBold"/>
            <w:keepNext/>
          </w:pPr>
        </w:pPrChange>
      </w:pPr>
      <w:del w:id="611" w:author="Ayush Mittal" w:date="2019-01-02T11:10:00Z">
        <w:r w:rsidDel="004B5EA2">
          <w:rPr>
            <w:b w:val="0"/>
          </w:rPr>
          <w:delText>The Product</w:delText>
        </w:r>
        <w:r w:rsidRPr="00B019E9" w:rsidDel="004B5EA2">
          <w:rPr>
            <w:b w:val="0"/>
          </w:rPr>
          <w:delText xml:space="preserve"> is supplied in 14-tablet, 28-tablet, and 42-tablet sizes.</w:delText>
        </w:r>
        <w:r w:rsidDel="004B5EA2">
          <w:rPr>
            <w:b w:val="0"/>
          </w:rPr>
          <w:delText xml:space="preserve"> </w:delText>
        </w:r>
        <w:r w:rsidRPr="00B019E9" w:rsidDel="004B5EA2">
          <w:rPr>
            <w:b w:val="0"/>
          </w:rPr>
          <w:delText xml:space="preserve"> These sizes contain one, two, and three 14-day courses of treatment, respectively.</w:delText>
        </w:r>
        <w:r w:rsidDel="004B5EA2">
          <w:rPr>
            <w:b w:val="0"/>
          </w:rPr>
          <w:delText xml:space="preserve"> </w:delText>
        </w:r>
        <w:r w:rsidR="00C63F29" w:rsidDel="004B5EA2">
          <w:rPr>
            <w:b w:val="0"/>
          </w:rPr>
          <w:delText xml:space="preserve"> </w:delText>
        </w:r>
        <w:r w:rsidDel="004B5EA2">
          <w:rPr>
            <w:b w:val="0"/>
          </w:rPr>
          <w:delText>The Product</w:delText>
        </w:r>
        <w:r w:rsidRPr="00B019E9" w:rsidDel="004B5EA2">
          <w:rPr>
            <w:b w:val="0"/>
          </w:rPr>
          <w:delText xml:space="preserve"> is a pink-colored salmon tablet consisting of multiple enteric-coated pellets formulated w</w:delText>
        </w:r>
        <w:r w:rsidR="003631BE" w:rsidDel="004B5EA2">
          <w:rPr>
            <w:b w:val="0"/>
          </w:rPr>
          <w:delText>ith 20.6 mg of o</w:delText>
        </w:r>
        <w:r w:rsidRPr="00B019E9" w:rsidDel="004B5EA2">
          <w:rPr>
            <w:b w:val="0"/>
          </w:rPr>
          <w:delText>meprazole mag</w:delText>
        </w:r>
        <w:r w:rsidR="00A050E1" w:rsidDel="004B5EA2">
          <w:rPr>
            <w:b w:val="0"/>
          </w:rPr>
          <w:delText>nesium, equivalent to 20 mg of o</w:delText>
        </w:r>
        <w:r w:rsidR="003631BE" w:rsidDel="004B5EA2">
          <w:rPr>
            <w:b w:val="0"/>
          </w:rPr>
          <w:delText>meprazole</w:delText>
        </w:r>
        <w:r w:rsidDel="004B5EA2">
          <w:rPr>
            <w:b w:val="0"/>
          </w:rPr>
          <w:delText>.</w:delText>
        </w:r>
        <w:r w:rsidR="003631BE" w:rsidDel="004B5EA2">
          <w:rPr>
            <w:b w:val="0"/>
          </w:rPr>
          <w:delText xml:space="preserve">  </w:delText>
        </w:r>
        <w:r w:rsidRPr="00B019E9" w:rsidDel="004B5EA2">
          <w:rPr>
            <w:b w:val="0"/>
          </w:rPr>
          <w:delText xml:space="preserve">Omeprazole magnesium is a crystalline substance that is freely soluble in methanol and slightly soluble in water. </w:delText>
        </w:r>
        <w:r w:rsidDel="004B5EA2">
          <w:rPr>
            <w:b w:val="0"/>
          </w:rPr>
          <w:delText xml:space="preserve"> </w:delText>
        </w:r>
        <w:r w:rsidRPr="00B019E9" w:rsidDel="004B5EA2">
          <w:rPr>
            <w:b w:val="0"/>
          </w:rPr>
          <w:delText>Omeprazole magnesium dissociates rapidly in water to form omeprazole and magnesium.</w:delText>
        </w:r>
        <w:r w:rsidR="003631BE" w:rsidDel="004B5EA2">
          <w:rPr>
            <w:b w:val="0"/>
          </w:rPr>
          <w:delText xml:space="preserve">  </w:delText>
        </w:r>
        <w:r w:rsidDel="004B5EA2">
          <w:rPr>
            <w:b w:val="0"/>
          </w:rPr>
          <w:delText xml:space="preserve">The chemical name </w:delText>
        </w:r>
        <w:r w:rsidR="003631BE" w:rsidDel="004B5EA2">
          <w:rPr>
            <w:b w:val="0"/>
          </w:rPr>
          <w:delText xml:space="preserve">of </w:delText>
        </w:r>
        <w:r w:rsidR="00A050E1" w:rsidRPr="00A050E1" w:rsidDel="004B5EA2">
          <w:rPr>
            <w:b w:val="0"/>
          </w:rPr>
          <w:delText>omeprazole magnesium</w:delText>
        </w:r>
        <w:r w:rsidDel="004B5EA2">
          <w:rPr>
            <w:b w:val="0"/>
          </w:rPr>
          <w:delText xml:space="preserve"> </w:delText>
        </w:r>
        <w:r w:rsidRPr="00B019E9" w:rsidDel="004B5EA2">
          <w:rPr>
            <w:b w:val="0"/>
          </w:rPr>
          <w:delText>is di-5-methoxy-2-[[(4-methoxy-3,5-dimethyl-2-pyridinyl)methyl]sulfinyl]-1H-benzimidazole magnesium.</w:delText>
        </w:r>
        <w:r w:rsidDel="004B5EA2">
          <w:rPr>
            <w:b w:val="0"/>
          </w:rPr>
          <w:delText xml:space="preserve"> </w:delText>
        </w:r>
        <w:r w:rsidRPr="00B019E9" w:rsidDel="004B5EA2">
          <w:rPr>
            <w:b w:val="0"/>
          </w:rPr>
          <w:delText xml:space="preserve"> Omeprazole magnesium has a molecular weight of 713.1.</w:delText>
        </w:r>
      </w:del>
    </w:p>
    <w:p w14:paraId="2BFAE53D" w14:textId="7DDD5A08" w:rsidR="003631BE" w:rsidDel="004B5EA2" w:rsidRDefault="003631BE">
      <w:pPr>
        <w:pStyle w:val="NormalBold"/>
        <w:rPr>
          <w:del w:id="612" w:author="Ayush Mittal" w:date="2019-01-02T11:10:00Z"/>
          <w:b w:val="0"/>
        </w:rPr>
        <w:pPrChange w:id="613" w:author="Ayush Mittal" w:date="2019-01-02T17:45:00Z">
          <w:pPr>
            <w:pStyle w:val="NormalBold"/>
            <w:keepNext/>
          </w:pPr>
        </w:pPrChange>
      </w:pPr>
    </w:p>
    <w:p w14:paraId="53390DCE" w14:textId="21308A06" w:rsidR="003631BE" w:rsidDel="004B5EA2" w:rsidRDefault="003631BE">
      <w:pPr>
        <w:pStyle w:val="NormalBold"/>
        <w:rPr>
          <w:del w:id="614" w:author="Ayush Mittal" w:date="2019-01-02T11:10:00Z"/>
          <w:rStyle w:val="Strong"/>
          <w:rFonts w:eastAsiaTheme="minorHAnsi"/>
          <w:bCs w:val="0"/>
          <w:i/>
          <w:color w:val="2975B5"/>
          <w:spacing w:val="0"/>
          <w:sz w:val="20"/>
          <w:szCs w:val="20"/>
          <w:u w:val="single"/>
        </w:rPr>
        <w:pPrChange w:id="615" w:author="Ayush Mittal" w:date="2019-01-02T17:45:00Z">
          <w:pPr>
            <w:pStyle w:val="Caption"/>
            <w:keepNext/>
          </w:pPr>
        </w:pPrChange>
      </w:pPr>
      <w:bookmarkStart w:id="616" w:name="_Toc501372060"/>
      <w:bookmarkStart w:id="617" w:name="_Toc532210253"/>
      <w:bookmarkStart w:id="618" w:name="_Toc533665917"/>
      <w:del w:id="619" w:author="Ayush Mittal" w:date="2019-01-02T11:10:00Z">
        <w:r w:rsidRPr="0012379A" w:rsidDel="004B5EA2">
          <w:rPr>
            <w:rStyle w:val="Strong"/>
            <w:rFonts w:eastAsiaTheme="minorHAnsi"/>
            <w:bCs w:val="0"/>
            <w:i/>
            <w:caps/>
            <w:color w:val="2975B5"/>
            <w:spacing w:val="0"/>
            <w:sz w:val="20"/>
            <w:szCs w:val="20"/>
            <w:u w:val="single"/>
          </w:rPr>
          <w:delText xml:space="preserve">Figure </w:delText>
        </w:r>
        <w:r w:rsidRPr="0012379A" w:rsidDel="004B5EA2">
          <w:rPr>
            <w:rStyle w:val="Strong"/>
            <w:rFonts w:eastAsiaTheme="minorHAnsi"/>
            <w:b/>
            <w:bCs w:val="0"/>
            <w:i/>
            <w:caps/>
            <w:color w:val="2975B5"/>
            <w:spacing w:val="0"/>
            <w:sz w:val="20"/>
            <w:szCs w:val="20"/>
            <w:u w:val="single"/>
          </w:rPr>
          <w:fldChar w:fldCharType="begin"/>
        </w:r>
        <w:r w:rsidRPr="0012379A" w:rsidDel="004B5EA2">
          <w:rPr>
            <w:rStyle w:val="Strong"/>
            <w:rFonts w:eastAsiaTheme="minorHAnsi"/>
            <w:bCs w:val="0"/>
            <w:i/>
            <w:caps/>
            <w:color w:val="2975B5"/>
            <w:spacing w:val="0"/>
            <w:sz w:val="20"/>
            <w:szCs w:val="20"/>
            <w:u w:val="single"/>
          </w:rPr>
          <w:delInstrText xml:space="preserve"> SEQ Figure \* ARABIC </w:delInstrText>
        </w:r>
        <w:r w:rsidRPr="0012379A" w:rsidDel="004B5EA2">
          <w:rPr>
            <w:rStyle w:val="Strong"/>
            <w:rFonts w:eastAsiaTheme="minorHAnsi"/>
            <w:b/>
            <w:bCs w:val="0"/>
            <w:i/>
            <w:caps/>
            <w:color w:val="2975B5"/>
            <w:spacing w:val="0"/>
            <w:sz w:val="20"/>
            <w:szCs w:val="20"/>
            <w:u w:val="single"/>
          </w:rPr>
          <w:fldChar w:fldCharType="separate"/>
        </w:r>
        <w:r w:rsidR="00DC4C2B" w:rsidDel="004B5EA2">
          <w:rPr>
            <w:rStyle w:val="Strong"/>
            <w:rFonts w:eastAsiaTheme="minorHAnsi"/>
            <w:bCs w:val="0"/>
            <w:i/>
            <w:caps/>
            <w:noProof/>
            <w:color w:val="2975B5"/>
            <w:spacing w:val="0"/>
            <w:sz w:val="20"/>
            <w:szCs w:val="20"/>
            <w:u w:val="single"/>
          </w:rPr>
          <w:delText>4</w:delText>
        </w:r>
        <w:r w:rsidRPr="0012379A" w:rsidDel="004B5EA2">
          <w:rPr>
            <w:rStyle w:val="Strong"/>
            <w:rFonts w:eastAsiaTheme="minorHAnsi"/>
            <w:b/>
            <w:bCs w:val="0"/>
            <w:i/>
            <w:caps/>
            <w:color w:val="2975B5"/>
            <w:spacing w:val="0"/>
            <w:sz w:val="20"/>
            <w:szCs w:val="20"/>
            <w:u w:val="single"/>
          </w:rPr>
          <w:fldChar w:fldCharType="end"/>
        </w:r>
        <w:r w:rsidRPr="0012379A" w:rsidDel="004B5EA2">
          <w:rPr>
            <w:rStyle w:val="Strong"/>
            <w:rFonts w:eastAsiaTheme="minorHAnsi"/>
            <w:bCs w:val="0"/>
            <w:i/>
            <w:caps/>
            <w:color w:val="2975B5"/>
            <w:spacing w:val="0"/>
            <w:sz w:val="20"/>
            <w:szCs w:val="20"/>
            <w:u w:val="single"/>
          </w:rPr>
          <w:delText xml:space="preserve">:  Structure Formula of </w:delText>
        </w:r>
        <w:bookmarkEnd w:id="616"/>
        <w:r w:rsidR="00A050E1" w:rsidDel="004B5EA2">
          <w:rPr>
            <w:rStyle w:val="Strong"/>
            <w:rFonts w:eastAsiaTheme="minorHAnsi"/>
            <w:bCs w:val="0"/>
            <w:i/>
            <w:caps/>
            <w:color w:val="2975B5"/>
            <w:spacing w:val="0"/>
            <w:sz w:val="20"/>
            <w:szCs w:val="20"/>
            <w:u w:val="single"/>
          </w:rPr>
          <w:delText>Omeprazole Magnesium</w:delText>
        </w:r>
        <w:bookmarkEnd w:id="617"/>
        <w:bookmarkEnd w:id="618"/>
      </w:del>
    </w:p>
    <w:p w14:paraId="4ED37DF6" w14:textId="5E2BCA91" w:rsidR="00DC4C2B" w:rsidRPr="008D79B1" w:rsidDel="004B5EA2" w:rsidRDefault="00DC4C2B">
      <w:pPr>
        <w:pStyle w:val="NormalBold"/>
        <w:rPr>
          <w:del w:id="620" w:author="Ayush Mittal" w:date="2019-01-02T11:10:00Z"/>
        </w:rPr>
        <w:pPrChange w:id="621" w:author="Ayush Mittal" w:date="2019-01-02T17:45:00Z">
          <w:pPr/>
        </w:pPrChange>
      </w:pPr>
    </w:p>
    <w:p w14:paraId="22943650" w14:textId="361A5416" w:rsidR="003631BE" w:rsidRPr="00B019E9" w:rsidDel="004B5EA2" w:rsidRDefault="00B037BB">
      <w:pPr>
        <w:pStyle w:val="NormalBold"/>
        <w:rPr>
          <w:del w:id="622" w:author="Ayush Mittal" w:date="2019-01-02T11:10:00Z"/>
          <w:b w:val="0"/>
        </w:rPr>
        <w:pPrChange w:id="623" w:author="Ayush Mittal" w:date="2019-01-02T17:45:00Z">
          <w:pPr>
            <w:pStyle w:val="NormalBold"/>
            <w:keepNext/>
          </w:pPr>
        </w:pPrChange>
      </w:pPr>
      <w:del w:id="624" w:author="Ayush Mittal" w:date="2019-01-02T11:10:00Z">
        <w:r w:rsidDel="004B5EA2">
          <w:rPr>
            <w:b w:val="0"/>
            <w:noProof/>
          </w:rPr>
          <w:drawing>
            <wp:inline distT="0" distB="0" distL="0" distR="0" wp14:anchorId="4535EF33" wp14:editId="41265FA4">
              <wp:extent cx="4819650" cy="2392746"/>
              <wp:effectExtent l="19050" t="19050" r="19050"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47428" cy="2406536"/>
                      </a:xfrm>
                      <a:prstGeom prst="rect">
                        <a:avLst/>
                      </a:prstGeom>
                      <a:ln>
                        <a:solidFill>
                          <a:schemeClr val="tx1"/>
                        </a:solidFill>
                      </a:ln>
                    </pic:spPr>
                  </pic:pic>
                </a:graphicData>
              </a:graphic>
            </wp:inline>
          </w:drawing>
        </w:r>
      </w:del>
    </w:p>
    <w:p w14:paraId="7B97FD3B" w14:textId="2B18A9E9" w:rsidR="001F43AC" w:rsidDel="004B5EA2" w:rsidRDefault="001F43AC">
      <w:pPr>
        <w:pStyle w:val="NormalBold"/>
        <w:rPr>
          <w:del w:id="625" w:author="Ayush Mittal" w:date="2019-01-02T11:10:00Z"/>
        </w:rPr>
        <w:pPrChange w:id="626" w:author="Ayush Mittal" w:date="2019-01-02T17:45:00Z">
          <w:pPr/>
        </w:pPrChange>
      </w:pPr>
    </w:p>
    <w:p w14:paraId="10DAB074" w14:textId="307D5C38" w:rsidR="00B037BB" w:rsidRPr="000A1FFD" w:rsidDel="004B5EA2" w:rsidRDefault="00B037BB">
      <w:pPr>
        <w:pStyle w:val="NormalBold"/>
        <w:rPr>
          <w:del w:id="627" w:author="Ayush Mittal" w:date="2019-01-02T11:10:00Z"/>
          <w:u w:val="single"/>
        </w:rPr>
        <w:pPrChange w:id="628" w:author="Ayush Mittal" w:date="2019-01-02T17:45:00Z">
          <w:pPr>
            <w:jc w:val="left"/>
          </w:pPr>
        </w:pPrChange>
      </w:pPr>
      <w:del w:id="629" w:author="Ayush Mittal" w:date="2019-01-02T11:10:00Z">
        <w:r w:rsidRPr="001D12FC" w:rsidDel="004B5EA2">
          <w:rPr>
            <w:b w:val="0"/>
            <w:u w:val="single"/>
          </w:rPr>
          <w:delText>Mechanism of Action</w:delText>
        </w:r>
      </w:del>
    </w:p>
    <w:p w14:paraId="53FE3F9F" w14:textId="6D0E5CF0" w:rsidR="00B037BB" w:rsidDel="004B5EA2" w:rsidRDefault="008F291C">
      <w:pPr>
        <w:pStyle w:val="NormalBold"/>
        <w:rPr>
          <w:del w:id="630" w:author="Ayush Mittal" w:date="2019-01-02T11:10:00Z"/>
        </w:rPr>
        <w:pPrChange w:id="631" w:author="Ayush Mittal" w:date="2019-01-02T17:45:00Z">
          <w:pPr/>
        </w:pPrChange>
      </w:pPr>
      <w:bookmarkStart w:id="632" w:name="_Toc437986449"/>
      <w:bookmarkStart w:id="633" w:name="_Toc469403797"/>
      <w:del w:id="634" w:author="Ayush Mittal" w:date="2019-01-02T11:10:00Z">
        <w:r w:rsidRPr="008F291C" w:rsidDel="004B5EA2">
          <w:delText>Omeprazole</w:delText>
        </w:r>
        <w:r w:rsidR="00B23C86" w:rsidDel="004B5EA2">
          <w:delText xml:space="preserve"> </w:delText>
        </w:r>
        <w:r w:rsidR="00B23C86" w:rsidRPr="003B57F8" w:rsidDel="004B5EA2">
          <w:delText>magnesium</w:delText>
        </w:r>
        <w:r w:rsidRPr="008F291C" w:rsidDel="004B5EA2">
          <w:delText xml:space="preserve"> belongs to the class of drugs known as substituted benzimidazoles.6</w:delText>
        </w:r>
        <w:r w:rsidR="00B23C86" w:rsidDel="004B5EA2">
          <w:delText xml:space="preserve">. </w:delText>
        </w:r>
        <w:r w:rsidRPr="008F291C" w:rsidDel="004B5EA2">
          <w:delText xml:space="preserve"> Omeprazole</w:delText>
        </w:r>
        <w:r w:rsidR="00B23C86" w:rsidRPr="00B23C86" w:rsidDel="004B5EA2">
          <w:delText xml:space="preserve"> </w:delText>
        </w:r>
      </w:del>
    </w:p>
    <w:p w14:paraId="5BDB90D3" w14:textId="5AC1B969" w:rsidR="008F291C" w:rsidDel="004B5EA2" w:rsidRDefault="00B23C86">
      <w:pPr>
        <w:pStyle w:val="NormalBold"/>
        <w:rPr>
          <w:del w:id="635" w:author="Ayush Mittal" w:date="2019-01-02T11:10:00Z"/>
        </w:rPr>
        <w:pPrChange w:id="636" w:author="Ayush Mittal" w:date="2019-01-02T17:45:00Z">
          <w:pPr/>
        </w:pPrChange>
      </w:pPr>
      <w:del w:id="637" w:author="Ayush Mittal" w:date="2019-01-02T11:10:00Z">
        <w:r w:rsidRPr="007F0CD8" w:rsidDel="004B5EA2">
          <w:delText>magnesium</w:delText>
        </w:r>
        <w:r w:rsidDel="004B5EA2">
          <w:delText xml:space="preserve"> </w:delText>
        </w:r>
        <w:r w:rsidR="008F291C" w:rsidRPr="008F291C" w:rsidDel="004B5EA2">
          <w:delText>binds irreversibly with the proton pump (H+/K+-ATPase enzyme system) at the secretory surface of the gastric parietal cell.6-8</w:delText>
        </w:r>
        <w:r w:rsidR="00E271CA" w:rsidDel="004B5EA2">
          <w:delText>.</w:delText>
        </w:r>
        <w:r w:rsidR="008F291C" w:rsidRPr="008F291C" w:rsidDel="004B5EA2">
          <w:delText xml:space="preserve"> </w:delText>
        </w:r>
        <w:r w:rsidR="00E271CA" w:rsidDel="004B5EA2">
          <w:delText xml:space="preserve"> </w:delText>
        </w:r>
        <w:r w:rsidR="008F291C" w:rsidRPr="008F291C" w:rsidDel="004B5EA2">
          <w:delText>The binding inhibits or suppresses the ability of the parietal cell to secrete gastric acid</w:delText>
        </w:r>
        <w:r w:rsidR="008F291C" w:rsidDel="004B5EA2">
          <w:delText>.</w:delText>
        </w:r>
      </w:del>
    </w:p>
    <w:p w14:paraId="114FD53B" w14:textId="54F2D82C" w:rsidR="008F291C" w:rsidRPr="00E222C1" w:rsidDel="004B5EA2" w:rsidRDefault="008F291C">
      <w:pPr>
        <w:pStyle w:val="NormalBold"/>
        <w:rPr>
          <w:del w:id="638" w:author="Ayush Mittal" w:date="2019-01-02T11:10:00Z"/>
        </w:rPr>
        <w:pPrChange w:id="639" w:author="Ayush Mittal" w:date="2019-01-02T17:45:00Z">
          <w:pPr/>
        </w:pPrChange>
      </w:pPr>
    </w:p>
    <w:p w14:paraId="3EB40576" w14:textId="5E072330" w:rsidR="008F291C" w:rsidRPr="00E222C1" w:rsidDel="004B5EA2" w:rsidRDefault="008F291C">
      <w:pPr>
        <w:pStyle w:val="NormalBold"/>
        <w:rPr>
          <w:del w:id="640" w:author="Ayush Mittal" w:date="2019-01-02T11:10:00Z"/>
          <w:rFonts w:eastAsiaTheme="minorHAnsi"/>
          <w:i/>
          <w:color w:val="2975B5"/>
          <w:sz w:val="20"/>
          <w:szCs w:val="20"/>
          <w:u w:val="single"/>
        </w:rPr>
        <w:pPrChange w:id="641" w:author="Ayush Mittal" w:date="2019-01-02T17:45:00Z">
          <w:pPr>
            <w:pStyle w:val="Caption"/>
            <w:keepNext/>
          </w:pPr>
        </w:pPrChange>
      </w:pPr>
      <w:bookmarkStart w:id="642" w:name="_Toc533665918"/>
      <w:del w:id="643" w:author="Ayush Mittal" w:date="2019-01-02T11:10:00Z">
        <w:r w:rsidRPr="0012379A" w:rsidDel="004B5EA2">
          <w:rPr>
            <w:rStyle w:val="Strong"/>
            <w:rFonts w:eastAsiaTheme="minorHAnsi"/>
            <w:bCs w:val="0"/>
            <w:i/>
            <w:caps/>
            <w:color w:val="2975B5"/>
            <w:spacing w:val="0"/>
            <w:sz w:val="20"/>
            <w:szCs w:val="20"/>
            <w:u w:val="single"/>
          </w:rPr>
          <w:delText xml:space="preserve">Figure </w:delText>
        </w:r>
        <w:r w:rsidRPr="0012379A" w:rsidDel="004B5EA2">
          <w:rPr>
            <w:rStyle w:val="Strong"/>
            <w:rFonts w:eastAsiaTheme="minorHAnsi"/>
            <w:b/>
            <w:bCs w:val="0"/>
            <w:i/>
            <w:caps/>
            <w:color w:val="2975B5"/>
            <w:spacing w:val="0"/>
            <w:sz w:val="20"/>
            <w:szCs w:val="20"/>
            <w:u w:val="single"/>
          </w:rPr>
          <w:fldChar w:fldCharType="begin"/>
        </w:r>
        <w:r w:rsidRPr="0012379A" w:rsidDel="004B5EA2">
          <w:rPr>
            <w:rStyle w:val="Strong"/>
            <w:rFonts w:eastAsiaTheme="minorHAnsi"/>
            <w:bCs w:val="0"/>
            <w:i/>
            <w:caps/>
            <w:color w:val="2975B5"/>
            <w:spacing w:val="0"/>
            <w:sz w:val="20"/>
            <w:szCs w:val="20"/>
            <w:u w:val="single"/>
          </w:rPr>
          <w:delInstrText xml:space="preserve"> SEQ Figure \* ARABIC </w:delInstrText>
        </w:r>
        <w:r w:rsidRPr="0012379A" w:rsidDel="004B5EA2">
          <w:rPr>
            <w:rStyle w:val="Strong"/>
            <w:rFonts w:eastAsiaTheme="minorHAnsi"/>
            <w:b/>
            <w:bCs w:val="0"/>
            <w:i/>
            <w:caps/>
            <w:color w:val="2975B5"/>
            <w:spacing w:val="0"/>
            <w:sz w:val="20"/>
            <w:szCs w:val="20"/>
            <w:u w:val="single"/>
          </w:rPr>
          <w:fldChar w:fldCharType="separate"/>
        </w:r>
        <w:r w:rsidR="00DC4C2B" w:rsidDel="004B5EA2">
          <w:rPr>
            <w:rStyle w:val="Strong"/>
            <w:rFonts w:eastAsiaTheme="minorHAnsi"/>
            <w:bCs w:val="0"/>
            <w:i/>
            <w:caps/>
            <w:noProof/>
            <w:color w:val="2975B5"/>
            <w:spacing w:val="0"/>
            <w:sz w:val="20"/>
            <w:szCs w:val="20"/>
            <w:u w:val="single"/>
          </w:rPr>
          <w:delText>5</w:delText>
        </w:r>
        <w:r w:rsidRPr="0012379A" w:rsidDel="004B5EA2">
          <w:rPr>
            <w:rStyle w:val="Strong"/>
            <w:rFonts w:eastAsiaTheme="minorHAnsi"/>
            <w:b/>
            <w:bCs w:val="0"/>
            <w:i/>
            <w:caps/>
            <w:color w:val="2975B5"/>
            <w:spacing w:val="0"/>
            <w:sz w:val="20"/>
            <w:szCs w:val="20"/>
            <w:u w:val="single"/>
          </w:rPr>
          <w:fldChar w:fldCharType="end"/>
        </w:r>
        <w:r w:rsidRPr="0012379A" w:rsidDel="004B5EA2">
          <w:rPr>
            <w:rStyle w:val="Strong"/>
            <w:rFonts w:eastAsiaTheme="minorHAnsi"/>
            <w:bCs w:val="0"/>
            <w:i/>
            <w:caps/>
            <w:color w:val="2975B5"/>
            <w:spacing w:val="0"/>
            <w:sz w:val="20"/>
            <w:szCs w:val="20"/>
            <w:u w:val="single"/>
          </w:rPr>
          <w:delText xml:space="preserve">:  </w:delText>
        </w:r>
        <w:r w:rsidRPr="00F723FA" w:rsidDel="004B5EA2">
          <w:rPr>
            <w:rStyle w:val="Strong"/>
            <w:rFonts w:eastAsiaTheme="minorHAnsi"/>
            <w:bCs w:val="0"/>
            <w:i/>
            <w:caps/>
            <w:color w:val="2975B5"/>
            <w:spacing w:val="0"/>
            <w:sz w:val="20"/>
            <w:szCs w:val="20"/>
            <w:u w:val="single"/>
          </w:rPr>
          <w:delText>Mechanism of Action</w:delText>
        </w:r>
        <w:r w:rsidDel="004B5EA2">
          <w:rPr>
            <w:rStyle w:val="Strong"/>
            <w:rFonts w:eastAsiaTheme="minorHAnsi"/>
            <w:bCs w:val="0"/>
            <w:i/>
            <w:caps/>
            <w:color w:val="2975B5"/>
            <w:spacing w:val="0"/>
            <w:sz w:val="20"/>
            <w:szCs w:val="20"/>
            <w:u w:val="single"/>
          </w:rPr>
          <w:delText xml:space="preserve"> of Omeprazole</w:delText>
        </w:r>
        <w:r w:rsidR="00B23C86" w:rsidRPr="00B23C86" w:rsidDel="004B5EA2">
          <w:rPr>
            <w:rStyle w:val="Strong"/>
            <w:rFonts w:eastAsiaTheme="minorHAnsi"/>
            <w:bCs w:val="0"/>
            <w:i/>
            <w:caps/>
            <w:color w:val="2975B5"/>
            <w:spacing w:val="0"/>
            <w:sz w:val="20"/>
            <w:szCs w:val="20"/>
            <w:u w:val="single"/>
          </w:rPr>
          <w:delText xml:space="preserve"> </w:delText>
        </w:r>
        <w:r w:rsidR="00B23C86" w:rsidDel="004B5EA2">
          <w:rPr>
            <w:rStyle w:val="Strong"/>
            <w:rFonts w:eastAsiaTheme="minorHAnsi"/>
            <w:bCs w:val="0"/>
            <w:i/>
            <w:caps/>
            <w:color w:val="2975B5"/>
            <w:spacing w:val="0"/>
            <w:sz w:val="20"/>
            <w:szCs w:val="20"/>
            <w:u w:val="single"/>
          </w:rPr>
          <w:delText>Magnesium</w:delText>
        </w:r>
        <w:bookmarkEnd w:id="642"/>
        <w:r w:rsidR="00B23C86" w:rsidDel="004B5EA2">
          <w:rPr>
            <w:rStyle w:val="Strong"/>
            <w:rFonts w:eastAsiaTheme="minorHAnsi"/>
            <w:bCs w:val="0"/>
            <w:i/>
            <w:caps/>
            <w:color w:val="2975B5"/>
            <w:spacing w:val="0"/>
            <w:sz w:val="20"/>
            <w:szCs w:val="20"/>
            <w:u w:val="single"/>
          </w:rPr>
          <w:delText xml:space="preserve"> </w:delText>
        </w:r>
      </w:del>
    </w:p>
    <w:p w14:paraId="1B424F38" w14:textId="52DDC965" w:rsidR="008F291C" w:rsidDel="004B5EA2" w:rsidRDefault="008F291C">
      <w:pPr>
        <w:pStyle w:val="NormalBold"/>
        <w:rPr>
          <w:del w:id="644" w:author="Ayush Mittal" w:date="2019-01-02T11:10:00Z"/>
        </w:rPr>
        <w:pPrChange w:id="645" w:author="Ayush Mittal" w:date="2019-01-02T17:45:00Z">
          <w:pPr/>
        </w:pPrChange>
      </w:pPr>
    </w:p>
    <w:p w14:paraId="59E5D888" w14:textId="63ED4587" w:rsidR="008F291C" w:rsidDel="004B5EA2" w:rsidRDefault="00B037BB">
      <w:pPr>
        <w:pStyle w:val="NormalBold"/>
        <w:rPr>
          <w:del w:id="646" w:author="Ayush Mittal" w:date="2019-01-02T11:10:00Z"/>
        </w:rPr>
        <w:pPrChange w:id="647" w:author="Ayush Mittal" w:date="2019-01-02T17:45:00Z">
          <w:pPr/>
        </w:pPrChange>
      </w:pPr>
      <w:del w:id="648" w:author="Ayush Mittal" w:date="2019-01-02T11:10:00Z">
        <w:r w:rsidDel="004B5EA2">
          <w:rPr>
            <w:b w:val="0"/>
            <w:noProof/>
          </w:rPr>
          <w:drawing>
            <wp:inline distT="0" distB="0" distL="0" distR="0" wp14:anchorId="782FEC25" wp14:editId="618331EA">
              <wp:extent cx="5086350" cy="2655570"/>
              <wp:effectExtent l="19050" t="19050" r="1905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86350" cy="2655570"/>
                      </a:xfrm>
                      <a:prstGeom prst="rect">
                        <a:avLst/>
                      </a:prstGeom>
                      <a:ln>
                        <a:solidFill>
                          <a:schemeClr val="tx1"/>
                        </a:solidFill>
                      </a:ln>
                    </pic:spPr>
                  </pic:pic>
                </a:graphicData>
              </a:graphic>
            </wp:inline>
          </w:drawing>
        </w:r>
      </w:del>
    </w:p>
    <w:p w14:paraId="5D5D4793" w14:textId="20913EAF" w:rsidR="003A4C52" w:rsidDel="004B5EA2" w:rsidRDefault="003A4C52">
      <w:pPr>
        <w:pStyle w:val="NormalBold"/>
        <w:rPr>
          <w:del w:id="649" w:author="Ayush Mittal" w:date="2019-01-02T11:10:00Z"/>
        </w:rPr>
        <w:pPrChange w:id="650" w:author="Ayush Mittal" w:date="2019-01-02T17:45:00Z">
          <w:pPr/>
        </w:pPrChange>
      </w:pPr>
    </w:p>
    <w:p w14:paraId="599E4DE0" w14:textId="7F1E95F7" w:rsidR="003A4C52" w:rsidDel="004B5EA2" w:rsidRDefault="003A4C52">
      <w:pPr>
        <w:pStyle w:val="NormalBold"/>
        <w:rPr>
          <w:del w:id="651" w:author="Ayush Mittal" w:date="2019-01-02T11:10:00Z"/>
        </w:rPr>
        <w:pPrChange w:id="652" w:author="Ayush Mittal" w:date="2019-01-02T17:45:00Z">
          <w:pPr/>
        </w:pPrChange>
      </w:pPr>
    </w:p>
    <w:p w14:paraId="1A3EFFBC" w14:textId="536C0F21" w:rsidR="003A4C52" w:rsidDel="004B5EA2" w:rsidRDefault="003A4C52">
      <w:pPr>
        <w:pStyle w:val="NormalBold"/>
        <w:rPr>
          <w:del w:id="653" w:author="Ayush Mittal" w:date="2019-01-02T11:10:00Z"/>
        </w:rPr>
        <w:pPrChange w:id="654" w:author="Ayush Mittal" w:date="2019-01-02T17:45:00Z">
          <w:pPr/>
        </w:pPrChange>
      </w:pPr>
    </w:p>
    <w:p w14:paraId="7DE5840B" w14:textId="738D3C21" w:rsidR="003A4C52" w:rsidDel="004B5EA2" w:rsidRDefault="003A4C52">
      <w:pPr>
        <w:pStyle w:val="NormalBold"/>
        <w:rPr>
          <w:del w:id="655" w:author="Ayush Mittal" w:date="2019-01-02T11:10:00Z"/>
        </w:rPr>
        <w:pPrChange w:id="656" w:author="Ayush Mittal" w:date="2019-01-02T17:45:00Z">
          <w:pPr/>
        </w:pPrChange>
      </w:pPr>
    </w:p>
    <w:p w14:paraId="69079567" w14:textId="0C48A159" w:rsidR="003A4C52" w:rsidDel="004B5EA2" w:rsidRDefault="003A4C52">
      <w:pPr>
        <w:pStyle w:val="NormalBold"/>
        <w:rPr>
          <w:del w:id="657" w:author="Ayush Mittal" w:date="2019-01-02T11:10:00Z"/>
        </w:rPr>
        <w:pPrChange w:id="658" w:author="Ayush Mittal" w:date="2019-01-02T17:45:00Z">
          <w:pPr/>
        </w:pPrChange>
      </w:pPr>
    </w:p>
    <w:p w14:paraId="6319ACC9" w14:textId="5D5A7046" w:rsidR="003A4C52" w:rsidDel="004B5EA2" w:rsidRDefault="003A4C52">
      <w:pPr>
        <w:pStyle w:val="NormalBold"/>
        <w:rPr>
          <w:del w:id="659" w:author="Ayush Mittal" w:date="2019-01-02T11:10:00Z"/>
          <w:u w:val="single"/>
        </w:rPr>
        <w:pPrChange w:id="660" w:author="Ayush Mittal" w:date="2019-01-02T17:45:00Z">
          <w:pPr>
            <w:jc w:val="left"/>
          </w:pPr>
        </w:pPrChange>
      </w:pPr>
      <w:del w:id="661" w:author="Ayush Mittal" w:date="2019-01-02T11:10:00Z">
        <w:r w:rsidRPr="000A1FFD" w:rsidDel="004B5EA2">
          <w:rPr>
            <w:b w:val="0"/>
            <w:u w:val="single"/>
          </w:rPr>
          <w:delText>Key Product Information</w:delText>
        </w:r>
        <w:r w:rsidR="007C1B30" w:rsidRPr="000A1FFD" w:rsidDel="004B5EA2">
          <w:rPr>
            <w:rStyle w:val="FootnoteReference"/>
          </w:rPr>
          <w:footnoteReference w:id="19"/>
        </w:r>
      </w:del>
    </w:p>
    <w:p w14:paraId="05A7A09E" w14:textId="7192070B" w:rsidR="007C1B30" w:rsidRPr="000A1FFD" w:rsidDel="004B5EA2" w:rsidRDefault="007C1B30">
      <w:pPr>
        <w:pStyle w:val="NormalBold"/>
        <w:rPr>
          <w:del w:id="664" w:author="Ayush Mittal" w:date="2019-01-02T11:10:00Z"/>
          <w:u w:val="single"/>
        </w:rPr>
        <w:pPrChange w:id="665" w:author="Ayush Mittal" w:date="2019-01-02T17:45:00Z">
          <w:pPr>
            <w:spacing w:line="144" w:lineRule="auto"/>
            <w:jc w:val="left"/>
          </w:pPr>
        </w:pPrChange>
      </w:pPr>
    </w:p>
    <w:tbl>
      <w:tblPr>
        <w:tblStyle w:val="TableGrid"/>
        <w:tblpPr w:leftFromText="180" w:rightFromText="180" w:vertAnchor="text" w:tblpXSpec="center" w:tblpY="1"/>
        <w:tblOverlap w:val="never"/>
        <w:tblW w:w="9527" w:type="dxa"/>
        <w:tblLook w:val="04A0" w:firstRow="1" w:lastRow="0" w:firstColumn="1" w:lastColumn="0" w:noHBand="0" w:noVBand="1"/>
      </w:tblPr>
      <w:tblGrid>
        <w:gridCol w:w="1923"/>
        <w:gridCol w:w="7604"/>
      </w:tblGrid>
      <w:tr w:rsidR="00DC02C7" w:rsidRPr="00190252" w:rsidDel="004B5EA2" w14:paraId="2530AE8D" w14:textId="413964E4" w:rsidTr="000A1FFD">
        <w:trPr>
          <w:trHeight w:val="350"/>
          <w:del w:id="666" w:author="Ayush Mittal" w:date="2019-01-02T11:10:00Z"/>
        </w:trPr>
        <w:tc>
          <w:tcPr>
            <w:tcW w:w="1748" w:type="dxa"/>
            <w:tcBorders>
              <w:top w:val="single" w:sz="4" w:space="0" w:color="auto"/>
              <w:left w:val="single" w:sz="4" w:space="0" w:color="auto"/>
              <w:bottom w:val="single" w:sz="4" w:space="0" w:color="auto"/>
              <w:right w:val="single" w:sz="4" w:space="0" w:color="auto"/>
            </w:tcBorders>
            <w:hideMark/>
          </w:tcPr>
          <w:p w14:paraId="38B7FC6C" w14:textId="4B81F574" w:rsidR="00DC02C7" w:rsidRPr="00354D31" w:rsidDel="004B5EA2" w:rsidRDefault="00DC02C7">
            <w:pPr>
              <w:pStyle w:val="NormalBold"/>
              <w:rPr>
                <w:del w:id="667" w:author="Ayush Mittal" w:date="2019-01-02T11:10:00Z"/>
                <w:sz w:val="22"/>
              </w:rPr>
              <w:pPrChange w:id="668" w:author="Ayush Mittal" w:date="2019-01-02T17:45:00Z">
                <w:pPr>
                  <w:keepNext/>
                  <w:framePr w:hSpace="180" w:wrap="around" w:vAnchor="text" w:hAnchor="text" w:xAlign="center" w:y="1"/>
                  <w:suppressOverlap/>
                  <w:jc w:val="left"/>
                </w:pPr>
              </w:pPrChange>
            </w:pPr>
            <w:bookmarkStart w:id="669" w:name="_Toc533665882"/>
            <w:del w:id="670" w:author="Ayush Mittal" w:date="2019-01-02T11:10:00Z">
              <w:r w:rsidRPr="00354D31" w:rsidDel="004B5EA2">
                <w:delText>Indications and Usage:</w:delText>
              </w:r>
            </w:del>
          </w:p>
        </w:tc>
        <w:tc>
          <w:tcPr>
            <w:tcW w:w="7779" w:type="dxa"/>
            <w:tcBorders>
              <w:top w:val="single" w:sz="4" w:space="0" w:color="auto"/>
              <w:left w:val="single" w:sz="4" w:space="0" w:color="auto"/>
              <w:bottom w:val="single" w:sz="4" w:space="0" w:color="auto"/>
              <w:right w:val="single" w:sz="4" w:space="0" w:color="auto"/>
            </w:tcBorders>
            <w:hideMark/>
          </w:tcPr>
          <w:p w14:paraId="055B935B" w14:textId="5EE2E35E" w:rsidR="00DC02C7" w:rsidRPr="00354D31" w:rsidDel="004B5EA2" w:rsidRDefault="00DC02C7">
            <w:pPr>
              <w:pStyle w:val="NormalBold"/>
              <w:rPr>
                <w:del w:id="671" w:author="Ayush Mittal" w:date="2019-01-02T11:10:00Z"/>
                <w:sz w:val="22"/>
              </w:rPr>
              <w:pPrChange w:id="672" w:author="Ayush Mittal" w:date="2019-01-02T17:45:00Z">
                <w:pPr>
                  <w:keepNext/>
                  <w:framePr w:hSpace="180" w:wrap="around" w:vAnchor="text" w:hAnchor="text" w:xAlign="center" w:y="1"/>
                  <w:suppressOverlap/>
                </w:pPr>
              </w:pPrChange>
            </w:pPr>
            <w:del w:id="673" w:author="Ayush Mittal" w:date="2019-01-02T11:10:00Z">
              <w:r w:rsidRPr="00354D31" w:rsidDel="004B5EA2">
                <w:delText>The Product is indicated for short-term treatment of active duodenal ulcer in adults.  The Product is indicated for treatment of patients with H. pylori infection and duodenal ulcer disease to eradicate H. pylori in adults.</w:delText>
              </w:r>
            </w:del>
          </w:p>
        </w:tc>
      </w:tr>
      <w:tr w:rsidR="00DC02C7" w:rsidRPr="00190252" w:rsidDel="004B5EA2" w14:paraId="449F15A9" w14:textId="46B9760A" w:rsidTr="000A1FFD">
        <w:trPr>
          <w:trHeight w:val="7523"/>
          <w:del w:id="674" w:author="Ayush Mittal" w:date="2019-01-02T11:10:00Z"/>
        </w:trPr>
        <w:tc>
          <w:tcPr>
            <w:tcW w:w="1748" w:type="dxa"/>
            <w:tcBorders>
              <w:top w:val="single" w:sz="4" w:space="0" w:color="auto"/>
              <w:left w:val="single" w:sz="4" w:space="0" w:color="auto"/>
              <w:bottom w:val="single" w:sz="4" w:space="0" w:color="auto"/>
              <w:right w:val="single" w:sz="4" w:space="0" w:color="auto"/>
            </w:tcBorders>
            <w:hideMark/>
          </w:tcPr>
          <w:p w14:paraId="57A51C4E" w14:textId="24FE9D95" w:rsidR="00DC02C7" w:rsidRPr="00354D31" w:rsidDel="004B5EA2" w:rsidRDefault="00DC02C7">
            <w:pPr>
              <w:pStyle w:val="NormalBold"/>
              <w:rPr>
                <w:del w:id="675" w:author="Ayush Mittal" w:date="2019-01-02T11:10:00Z"/>
                <w:sz w:val="22"/>
              </w:rPr>
              <w:pPrChange w:id="676" w:author="Ayush Mittal" w:date="2019-01-02T17:45:00Z">
                <w:pPr>
                  <w:keepNext/>
                  <w:framePr w:hSpace="180" w:wrap="around" w:vAnchor="text" w:hAnchor="text" w:xAlign="center" w:y="1"/>
                  <w:suppressOverlap/>
                  <w:jc w:val="left"/>
                </w:pPr>
              </w:pPrChange>
            </w:pPr>
            <w:del w:id="677" w:author="Ayush Mittal" w:date="2019-01-02T11:10:00Z">
              <w:r w:rsidRPr="00354D31" w:rsidDel="004B5EA2">
                <w:delText>Dosage and Administration</w:delText>
              </w:r>
            </w:del>
          </w:p>
        </w:tc>
        <w:tc>
          <w:tcPr>
            <w:tcW w:w="7779" w:type="dxa"/>
            <w:tcBorders>
              <w:top w:val="single" w:sz="4" w:space="0" w:color="auto"/>
              <w:left w:val="single" w:sz="4" w:space="0" w:color="auto"/>
              <w:bottom w:val="single" w:sz="4" w:space="0" w:color="auto"/>
              <w:right w:val="single" w:sz="4" w:space="0" w:color="auto"/>
            </w:tcBorders>
          </w:tcPr>
          <w:p w14:paraId="743BC84E" w14:textId="55299FEA" w:rsidR="00DC02C7" w:rsidRPr="00354D31" w:rsidDel="004B5EA2" w:rsidRDefault="00DC02C7">
            <w:pPr>
              <w:pStyle w:val="NormalBold"/>
              <w:rPr>
                <w:del w:id="678" w:author="Ayush Mittal" w:date="2019-01-02T11:10:00Z"/>
                <w:sz w:val="22"/>
              </w:rPr>
              <w:pPrChange w:id="679" w:author="Ayush Mittal" w:date="2019-01-02T17:45:00Z">
                <w:pPr>
                  <w:keepNext/>
                  <w:framePr w:hSpace="180" w:wrap="around" w:vAnchor="text" w:hAnchor="text" w:xAlign="center" w:y="1"/>
                  <w:suppressOverlap/>
                </w:pPr>
              </w:pPrChange>
            </w:pPr>
            <w:del w:id="680" w:author="Ayush Mittal" w:date="2019-01-02T11:10:00Z">
              <w:r w:rsidRPr="00354D31" w:rsidDel="004B5EA2">
                <w:rPr>
                  <w:b w:val="0"/>
                </w:rPr>
                <w:delText>General Information:</w:delText>
              </w:r>
            </w:del>
          </w:p>
          <w:p w14:paraId="34804EB9" w14:textId="5547A2A0" w:rsidR="00DC02C7" w:rsidRPr="00354D31" w:rsidDel="004B5EA2" w:rsidRDefault="00DC02C7">
            <w:pPr>
              <w:pStyle w:val="NormalBold"/>
              <w:rPr>
                <w:del w:id="681" w:author="Ayush Mittal" w:date="2019-01-02T11:10:00Z"/>
                <w:sz w:val="22"/>
              </w:rPr>
              <w:pPrChange w:id="682" w:author="Ayush Mittal" w:date="2019-01-02T17:45:00Z">
                <w:pPr>
                  <w:pStyle w:val="ListParagraph"/>
                  <w:keepNext/>
                  <w:framePr w:hSpace="180" w:wrap="around" w:vAnchor="text" w:hAnchor="text" w:xAlign="center" w:y="1"/>
                  <w:numPr>
                    <w:numId w:val="103"/>
                  </w:numPr>
                  <w:ind w:hanging="360"/>
                  <w:suppressOverlap/>
                </w:pPr>
              </w:pPrChange>
            </w:pPr>
            <w:del w:id="683" w:author="Ayush Mittal" w:date="2019-01-02T11:10:00Z">
              <w:r w:rsidRPr="00354D31" w:rsidDel="004B5EA2">
                <w:delText>The Product should be consumed before eating.</w:delText>
              </w:r>
            </w:del>
          </w:p>
          <w:p w14:paraId="3958E8BF" w14:textId="518AF36F" w:rsidR="00DC02C7" w:rsidRPr="00354D31" w:rsidDel="004B5EA2" w:rsidRDefault="00DC02C7">
            <w:pPr>
              <w:pStyle w:val="NormalBold"/>
              <w:rPr>
                <w:del w:id="684" w:author="Ayush Mittal" w:date="2019-01-02T11:10:00Z"/>
                <w:sz w:val="22"/>
              </w:rPr>
              <w:pPrChange w:id="685" w:author="Ayush Mittal" w:date="2019-01-02T17:45:00Z">
                <w:pPr>
                  <w:pStyle w:val="ListParagraph"/>
                  <w:keepNext/>
                  <w:framePr w:hSpace="180" w:wrap="around" w:vAnchor="text" w:hAnchor="text" w:xAlign="center" w:y="1"/>
                  <w:numPr>
                    <w:numId w:val="103"/>
                  </w:numPr>
                  <w:ind w:hanging="360"/>
                  <w:suppressOverlap/>
                </w:pPr>
              </w:pPrChange>
            </w:pPr>
            <w:del w:id="686" w:author="Ayush Mittal" w:date="2019-01-02T11:10:00Z">
              <w:r w:rsidRPr="00354D31" w:rsidDel="004B5EA2">
                <w:delText>The recommended adult oral dose of the Product is 20 mg</w:delText>
              </w:r>
              <w:r w:rsidRPr="00354D31" w:rsidDel="004B5EA2">
                <w:rPr>
                  <w:rStyle w:val="FootnoteReference"/>
                </w:rPr>
                <w:footnoteReference w:id="20"/>
              </w:r>
              <w:r w:rsidRPr="00354D31" w:rsidDel="004B5EA2">
                <w:delText xml:space="preserve"> once daily.</w:delText>
              </w:r>
            </w:del>
          </w:p>
          <w:p w14:paraId="22E5C38D" w14:textId="5AA9C808" w:rsidR="00DC02C7" w:rsidRPr="00354D31" w:rsidDel="004B5EA2" w:rsidRDefault="00DC02C7">
            <w:pPr>
              <w:pStyle w:val="NormalBold"/>
              <w:rPr>
                <w:del w:id="689" w:author="Ayush Mittal" w:date="2019-01-02T11:10:00Z"/>
                <w:sz w:val="22"/>
              </w:rPr>
              <w:pPrChange w:id="690" w:author="Ayush Mittal" w:date="2019-01-02T17:45:00Z">
                <w:pPr>
                  <w:keepNext/>
                  <w:framePr w:hSpace="180" w:wrap="around" w:vAnchor="text" w:hAnchor="text" w:xAlign="center" w:y="1"/>
                  <w:suppressOverlap/>
                </w:pPr>
              </w:pPrChange>
            </w:pPr>
          </w:p>
          <w:p w14:paraId="638BBBBB" w14:textId="486BADBE" w:rsidR="00DC02C7" w:rsidRPr="00354D31" w:rsidDel="004B5EA2" w:rsidRDefault="00DC02C7">
            <w:pPr>
              <w:pStyle w:val="NormalBold"/>
              <w:rPr>
                <w:del w:id="691" w:author="Ayush Mittal" w:date="2019-01-02T11:10:00Z"/>
                <w:sz w:val="22"/>
              </w:rPr>
              <w:pPrChange w:id="692" w:author="Ayush Mittal" w:date="2019-01-02T17:45:00Z">
                <w:pPr>
                  <w:keepNext/>
                  <w:framePr w:hSpace="180" w:wrap="around" w:vAnchor="text" w:hAnchor="text" w:xAlign="center" w:y="1"/>
                  <w:suppressOverlap/>
                </w:pPr>
              </w:pPrChange>
            </w:pPr>
            <w:del w:id="693" w:author="Ayush Mittal" w:date="2019-01-02T11:10:00Z">
              <w:r w:rsidRPr="00354D31" w:rsidDel="004B5EA2">
                <w:rPr>
                  <w:b w:val="0"/>
                </w:rPr>
                <w:delText>Gastric Ulcer:</w:delText>
              </w:r>
            </w:del>
          </w:p>
          <w:p w14:paraId="02ADE807" w14:textId="2A5B77CF" w:rsidR="00DC02C7" w:rsidRPr="00354D31" w:rsidDel="004B5EA2" w:rsidRDefault="00DC02C7">
            <w:pPr>
              <w:pStyle w:val="NormalBold"/>
              <w:rPr>
                <w:del w:id="694" w:author="Ayush Mittal" w:date="2019-01-02T11:10:00Z"/>
                <w:sz w:val="22"/>
              </w:rPr>
              <w:pPrChange w:id="695" w:author="Ayush Mittal" w:date="2019-01-02T17:45:00Z">
                <w:pPr>
                  <w:pStyle w:val="ListParagraph"/>
                  <w:keepNext/>
                  <w:framePr w:hSpace="180" w:wrap="around" w:vAnchor="text" w:hAnchor="text" w:xAlign="center" w:y="1"/>
                  <w:numPr>
                    <w:numId w:val="105"/>
                  </w:numPr>
                  <w:ind w:hanging="360"/>
                  <w:suppressOverlap/>
                </w:pPr>
              </w:pPrChange>
            </w:pPr>
            <w:del w:id="696" w:author="Ayush Mittal" w:date="2019-01-02T11:10:00Z">
              <w:r w:rsidRPr="00354D31" w:rsidDel="004B5EA2">
                <w:delText>The recommended adult oral dose is 40 mg once daily for 4-8 weeks.</w:delText>
              </w:r>
            </w:del>
          </w:p>
          <w:p w14:paraId="64AB0804" w14:textId="12100164" w:rsidR="00DC02C7" w:rsidRPr="00354D31" w:rsidDel="004B5EA2" w:rsidRDefault="00DC02C7">
            <w:pPr>
              <w:pStyle w:val="NormalBold"/>
              <w:rPr>
                <w:del w:id="697" w:author="Ayush Mittal" w:date="2019-01-02T11:10:00Z"/>
                <w:sz w:val="22"/>
              </w:rPr>
              <w:pPrChange w:id="698" w:author="Ayush Mittal" w:date="2019-01-02T17:45:00Z">
                <w:pPr>
                  <w:keepNext/>
                  <w:framePr w:hSpace="180" w:wrap="around" w:vAnchor="text" w:hAnchor="text" w:xAlign="center" w:y="1"/>
                  <w:suppressOverlap/>
                </w:pPr>
              </w:pPrChange>
            </w:pPr>
          </w:p>
          <w:p w14:paraId="105F797E" w14:textId="0B7ECE77" w:rsidR="00DC02C7" w:rsidRPr="00354D31" w:rsidDel="004B5EA2" w:rsidRDefault="00DC02C7">
            <w:pPr>
              <w:pStyle w:val="NormalBold"/>
              <w:rPr>
                <w:del w:id="699" w:author="Ayush Mittal" w:date="2019-01-02T11:10:00Z"/>
                <w:sz w:val="22"/>
              </w:rPr>
              <w:pPrChange w:id="700" w:author="Ayush Mittal" w:date="2019-01-02T17:45:00Z">
                <w:pPr>
                  <w:keepNext/>
                  <w:framePr w:hSpace="180" w:wrap="around" w:vAnchor="text" w:hAnchor="text" w:xAlign="center" w:y="1"/>
                  <w:suppressOverlap/>
                </w:pPr>
              </w:pPrChange>
            </w:pPr>
            <w:del w:id="701" w:author="Ayush Mittal" w:date="2019-01-02T11:10:00Z">
              <w:r w:rsidRPr="00354D31" w:rsidDel="004B5EA2">
                <w:rPr>
                  <w:b w:val="0"/>
                </w:rPr>
                <w:delText>GERD</w:delText>
              </w:r>
              <w:r w:rsidRPr="00354D31" w:rsidDel="004B5EA2">
                <w:rPr>
                  <w:rStyle w:val="FootnoteReference"/>
                </w:rPr>
                <w:footnoteReference w:id="21"/>
              </w:r>
              <w:r w:rsidRPr="00354D31" w:rsidDel="004B5EA2">
                <w:delText>:</w:delText>
              </w:r>
            </w:del>
          </w:p>
          <w:p w14:paraId="39C4A0CE" w14:textId="561A8025" w:rsidR="00DC02C7" w:rsidRPr="00354D31" w:rsidDel="004B5EA2" w:rsidRDefault="00DC02C7">
            <w:pPr>
              <w:pStyle w:val="NormalBold"/>
              <w:rPr>
                <w:del w:id="704" w:author="Ayush Mittal" w:date="2019-01-02T11:10:00Z"/>
                <w:sz w:val="22"/>
              </w:rPr>
              <w:pPrChange w:id="705" w:author="Ayush Mittal" w:date="2019-01-02T17:45:00Z">
                <w:pPr>
                  <w:pStyle w:val="ListParagraph"/>
                  <w:keepNext/>
                  <w:framePr w:hSpace="180" w:wrap="around" w:vAnchor="text" w:hAnchor="text" w:xAlign="center" w:y="1"/>
                  <w:numPr>
                    <w:numId w:val="105"/>
                  </w:numPr>
                  <w:ind w:hanging="360"/>
                  <w:suppressOverlap/>
                </w:pPr>
              </w:pPrChange>
            </w:pPr>
            <w:del w:id="706" w:author="Ayush Mittal" w:date="2019-01-02T11:10:00Z">
              <w:r w:rsidRPr="00354D31" w:rsidDel="004B5EA2">
                <w:delText>The recommended adult oral dose for the treatment of patients with symptomatic GERD and no esophageal lesions is 20 mg daily for up to 4 weeks.</w:delText>
              </w:r>
            </w:del>
          </w:p>
          <w:p w14:paraId="4759C3FF" w14:textId="6726E1E2" w:rsidR="00DC02C7" w:rsidRPr="00354D31" w:rsidDel="004B5EA2" w:rsidRDefault="00DC02C7">
            <w:pPr>
              <w:pStyle w:val="NormalBold"/>
              <w:rPr>
                <w:del w:id="707" w:author="Ayush Mittal" w:date="2019-01-02T11:10:00Z"/>
                <w:sz w:val="22"/>
              </w:rPr>
              <w:pPrChange w:id="708" w:author="Ayush Mittal" w:date="2019-01-02T17:45:00Z">
                <w:pPr>
                  <w:pStyle w:val="ListParagraph"/>
                  <w:keepNext/>
                  <w:framePr w:hSpace="180" w:wrap="around" w:vAnchor="text" w:hAnchor="text" w:xAlign="center" w:y="1"/>
                  <w:numPr>
                    <w:numId w:val="105"/>
                  </w:numPr>
                  <w:ind w:hanging="360"/>
                  <w:suppressOverlap/>
                </w:pPr>
              </w:pPrChange>
            </w:pPr>
            <w:del w:id="709" w:author="Ayush Mittal" w:date="2019-01-02T11:10:00Z">
              <w:r w:rsidRPr="00354D31" w:rsidDel="004B5EA2">
                <w:delText>The recommended adult oral dose for the treatment of patients with erosive esophagitis and accompanying symptoms due to GERD is 20 mg daily for 4 to 8 weeks.</w:delText>
              </w:r>
            </w:del>
          </w:p>
          <w:p w14:paraId="59C0DA36" w14:textId="59B499BB" w:rsidR="00DC02C7" w:rsidRPr="00354D31" w:rsidDel="004B5EA2" w:rsidRDefault="00DC02C7">
            <w:pPr>
              <w:pStyle w:val="NormalBold"/>
              <w:rPr>
                <w:del w:id="710" w:author="Ayush Mittal" w:date="2019-01-02T11:10:00Z"/>
                <w:sz w:val="22"/>
              </w:rPr>
              <w:pPrChange w:id="711" w:author="Ayush Mittal" w:date="2019-01-02T17:45:00Z">
                <w:pPr>
                  <w:keepNext/>
                  <w:framePr w:hSpace="180" w:wrap="around" w:vAnchor="text" w:hAnchor="text" w:xAlign="center" w:y="1"/>
                  <w:suppressOverlap/>
                </w:pPr>
              </w:pPrChange>
            </w:pPr>
          </w:p>
          <w:p w14:paraId="56803BE2" w14:textId="74B66369" w:rsidR="00DC02C7" w:rsidRPr="00354D31" w:rsidDel="004B5EA2" w:rsidRDefault="00DC02C7">
            <w:pPr>
              <w:pStyle w:val="NormalBold"/>
              <w:rPr>
                <w:del w:id="712" w:author="Ayush Mittal" w:date="2019-01-02T11:10:00Z"/>
                <w:sz w:val="22"/>
              </w:rPr>
              <w:pPrChange w:id="713" w:author="Ayush Mittal" w:date="2019-01-02T17:45:00Z">
                <w:pPr>
                  <w:keepNext/>
                  <w:framePr w:hSpace="180" w:wrap="around" w:vAnchor="text" w:hAnchor="text" w:xAlign="center" w:y="1"/>
                  <w:suppressOverlap/>
                </w:pPr>
              </w:pPrChange>
            </w:pPr>
            <w:del w:id="714" w:author="Ayush Mittal" w:date="2019-01-02T11:10:00Z">
              <w:r w:rsidRPr="00354D31" w:rsidDel="004B5EA2">
                <w:rPr>
                  <w:b w:val="0"/>
                </w:rPr>
                <w:delText>Maintenance of Healing of Erosive Esophagitis:</w:delText>
              </w:r>
            </w:del>
          </w:p>
          <w:p w14:paraId="10862705" w14:textId="5CD1DC3E" w:rsidR="00DC02C7" w:rsidRPr="00354D31" w:rsidDel="004B5EA2" w:rsidRDefault="00DC02C7">
            <w:pPr>
              <w:pStyle w:val="NormalBold"/>
              <w:rPr>
                <w:del w:id="715" w:author="Ayush Mittal" w:date="2019-01-02T11:10:00Z"/>
                <w:sz w:val="22"/>
              </w:rPr>
              <w:pPrChange w:id="716" w:author="Ayush Mittal" w:date="2019-01-02T17:45:00Z">
                <w:pPr>
                  <w:pStyle w:val="ListParagraph"/>
                  <w:keepNext/>
                  <w:framePr w:hSpace="180" w:wrap="around" w:vAnchor="text" w:hAnchor="text" w:xAlign="center" w:y="1"/>
                  <w:numPr>
                    <w:numId w:val="106"/>
                  </w:numPr>
                  <w:ind w:hanging="360"/>
                  <w:suppressOverlap/>
                </w:pPr>
              </w:pPrChange>
            </w:pPr>
            <w:del w:id="717" w:author="Ayush Mittal" w:date="2019-01-02T11:10:00Z">
              <w:r w:rsidRPr="00354D31" w:rsidDel="004B5EA2">
                <w:delText>The recommended adult oral dose is 20 mg daily.</w:delText>
              </w:r>
            </w:del>
          </w:p>
          <w:p w14:paraId="05939D19" w14:textId="79FB1322" w:rsidR="00DC02C7" w:rsidRPr="00354D31" w:rsidDel="004B5EA2" w:rsidRDefault="00DC02C7">
            <w:pPr>
              <w:pStyle w:val="NormalBold"/>
              <w:rPr>
                <w:del w:id="718" w:author="Ayush Mittal" w:date="2019-01-02T11:10:00Z"/>
                <w:sz w:val="22"/>
              </w:rPr>
              <w:pPrChange w:id="719" w:author="Ayush Mittal" w:date="2019-01-02T17:45:00Z">
                <w:pPr>
                  <w:keepNext/>
                  <w:framePr w:hSpace="180" w:wrap="around" w:vAnchor="text" w:hAnchor="text" w:xAlign="center" w:y="1"/>
                  <w:suppressOverlap/>
                </w:pPr>
              </w:pPrChange>
            </w:pPr>
          </w:p>
          <w:p w14:paraId="0AFE76FE" w14:textId="6D995CEC" w:rsidR="00DC02C7" w:rsidRPr="00354D31" w:rsidDel="004B5EA2" w:rsidRDefault="00DC02C7">
            <w:pPr>
              <w:pStyle w:val="NormalBold"/>
              <w:rPr>
                <w:del w:id="720" w:author="Ayush Mittal" w:date="2019-01-02T11:10:00Z"/>
                <w:sz w:val="22"/>
              </w:rPr>
              <w:pPrChange w:id="721" w:author="Ayush Mittal" w:date="2019-01-02T17:45:00Z">
                <w:pPr>
                  <w:keepNext/>
                  <w:framePr w:hSpace="180" w:wrap="around" w:vAnchor="text" w:hAnchor="text" w:xAlign="center" w:y="1"/>
                  <w:suppressOverlap/>
                </w:pPr>
              </w:pPrChange>
            </w:pPr>
            <w:del w:id="722" w:author="Ayush Mittal" w:date="2019-01-02T11:10:00Z">
              <w:r w:rsidRPr="00354D31" w:rsidDel="004B5EA2">
                <w:rPr>
                  <w:b w:val="0"/>
                </w:rPr>
                <w:delText>Pathological Hypersecretory Conditions:</w:delText>
              </w:r>
            </w:del>
          </w:p>
          <w:p w14:paraId="5F279682" w14:textId="611E2295" w:rsidR="00DC02C7" w:rsidRPr="00354D31" w:rsidDel="004B5EA2" w:rsidRDefault="00DC02C7">
            <w:pPr>
              <w:pStyle w:val="NormalBold"/>
              <w:rPr>
                <w:del w:id="723" w:author="Ayush Mittal" w:date="2019-01-02T11:10:00Z"/>
                <w:sz w:val="22"/>
              </w:rPr>
              <w:pPrChange w:id="724" w:author="Ayush Mittal" w:date="2019-01-02T17:45:00Z">
                <w:pPr>
                  <w:pStyle w:val="ListParagraph"/>
                  <w:keepNext/>
                  <w:framePr w:hSpace="180" w:wrap="around" w:vAnchor="text" w:hAnchor="text" w:xAlign="center" w:y="1"/>
                  <w:numPr>
                    <w:numId w:val="106"/>
                  </w:numPr>
                  <w:ind w:hanging="360"/>
                  <w:suppressOverlap/>
                </w:pPr>
              </w:pPrChange>
            </w:pPr>
            <w:del w:id="725" w:author="Ayush Mittal" w:date="2019-01-02T11:10:00Z">
              <w:r w:rsidRPr="00354D31" w:rsidDel="004B5EA2">
                <w:delText>The recommended adult oral starting dose is 60 mg once daily.</w:delText>
              </w:r>
            </w:del>
          </w:p>
          <w:p w14:paraId="0CC5E7D3" w14:textId="11581981" w:rsidR="00DC02C7" w:rsidRPr="00354D31" w:rsidDel="004B5EA2" w:rsidRDefault="00DC02C7">
            <w:pPr>
              <w:pStyle w:val="NormalBold"/>
              <w:rPr>
                <w:del w:id="726" w:author="Ayush Mittal" w:date="2019-01-02T11:10:00Z"/>
                <w:sz w:val="22"/>
              </w:rPr>
              <w:pPrChange w:id="727" w:author="Ayush Mittal" w:date="2019-01-02T17:45:00Z">
                <w:pPr>
                  <w:pStyle w:val="ListParagraph"/>
                  <w:keepNext/>
                  <w:framePr w:hSpace="180" w:wrap="around" w:vAnchor="text" w:hAnchor="text" w:xAlign="center" w:y="1"/>
                  <w:numPr>
                    <w:numId w:val="106"/>
                  </w:numPr>
                  <w:ind w:hanging="360"/>
                  <w:suppressOverlap/>
                </w:pPr>
              </w:pPrChange>
            </w:pPr>
            <w:del w:id="728" w:author="Ayush Mittal" w:date="2019-01-02T11:10:00Z">
              <w:r w:rsidRPr="00354D31" w:rsidDel="004B5EA2">
                <w:delText>Doses up to 120 mg three times daily have been administered.  Daily dosages of greater than 80 mg should be administered in divided doses.</w:delText>
              </w:r>
            </w:del>
          </w:p>
          <w:p w14:paraId="1F5B4107" w14:textId="7BD72C52" w:rsidR="00DC02C7" w:rsidRPr="00354D31" w:rsidDel="004B5EA2" w:rsidRDefault="00DC02C7">
            <w:pPr>
              <w:pStyle w:val="NormalBold"/>
              <w:rPr>
                <w:del w:id="729" w:author="Ayush Mittal" w:date="2019-01-02T11:10:00Z"/>
                <w:sz w:val="22"/>
              </w:rPr>
              <w:pPrChange w:id="730" w:author="Ayush Mittal" w:date="2019-01-02T17:45:00Z">
                <w:pPr>
                  <w:keepNext/>
                  <w:framePr w:hSpace="180" w:wrap="around" w:vAnchor="text" w:hAnchor="text" w:xAlign="center" w:y="1"/>
                  <w:suppressOverlap/>
                </w:pPr>
              </w:pPrChange>
            </w:pPr>
          </w:p>
          <w:p w14:paraId="0ADA65F0" w14:textId="204F8B78" w:rsidR="00DC02C7" w:rsidRPr="00354D31" w:rsidDel="004B5EA2" w:rsidRDefault="00DC02C7">
            <w:pPr>
              <w:pStyle w:val="NormalBold"/>
              <w:rPr>
                <w:del w:id="731" w:author="Ayush Mittal" w:date="2019-01-02T11:10:00Z"/>
                <w:sz w:val="22"/>
              </w:rPr>
              <w:pPrChange w:id="732" w:author="Ayush Mittal" w:date="2019-01-02T17:45:00Z">
                <w:pPr>
                  <w:keepNext/>
                  <w:framePr w:hSpace="180" w:wrap="around" w:vAnchor="text" w:hAnchor="text" w:xAlign="center" w:y="1"/>
                  <w:suppressOverlap/>
                </w:pPr>
              </w:pPrChange>
            </w:pPr>
            <w:del w:id="733" w:author="Ayush Mittal" w:date="2019-01-02T11:10:00Z">
              <w:r w:rsidRPr="00354D31" w:rsidDel="004B5EA2">
                <w:rPr>
                  <w:b w:val="0"/>
                </w:rPr>
                <w:delText>Pediatric Patients:</w:delText>
              </w:r>
            </w:del>
          </w:p>
          <w:tbl>
            <w:tblPr>
              <w:tblW w:w="0" w:type="auto"/>
              <w:tblLook w:val="04A0" w:firstRow="1" w:lastRow="0" w:firstColumn="1" w:lastColumn="0" w:noHBand="0" w:noVBand="1"/>
            </w:tblPr>
            <w:tblGrid>
              <w:gridCol w:w="1628"/>
              <w:gridCol w:w="2428"/>
            </w:tblGrid>
            <w:tr w:rsidR="00DC02C7" w:rsidRPr="00354D31" w:rsidDel="004B5EA2" w14:paraId="14B53CD4" w14:textId="5356635F" w:rsidTr="00190252">
              <w:trPr>
                <w:trHeight w:val="620"/>
                <w:del w:id="734" w:author="Ayush Mittal" w:date="2019-01-02T11:10:00Z"/>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7856B18" w14:textId="5056594E" w:rsidR="00DC02C7" w:rsidRPr="00354D31" w:rsidDel="004B5EA2" w:rsidRDefault="00DC02C7" w:rsidP="008E0406">
                  <w:pPr>
                    <w:pStyle w:val="NormalBold"/>
                    <w:framePr w:hSpace="180" w:wrap="around" w:vAnchor="text" w:hAnchor="text" w:xAlign="center" w:y="1"/>
                    <w:suppressOverlap/>
                    <w:rPr>
                      <w:del w:id="735" w:author="Ayush Mittal" w:date="2019-01-02T11:10:00Z"/>
                      <w:rFonts w:eastAsia="Times New Roman"/>
                      <w:bCs/>
                      <w:color w:val="000000"/>
                    </w:rPr>
                    <w:pPrChange w:id="736" w:author="Ayush Mittal" w:date="2019-01-02T17:45:00Z">
                      <w:pPr>
                        <w:framePr w:hSpace="180" w:wrap="around" w:vAnchor="text" w:hAnchor="text" w:xAlign="center" w:y="1"/>
                        <w:suppressOverlap/>
                      </w:pPr>
                    </w:pPrChange>
                  </w:pPr>
                  <w:del w:id="737" w:author="Ayush Mittal" w:date="2019-01-02T11:10:00Z">
                    <w:r w:rsidRPr="00354D31" w:rsidDel="004B5EA2">
                      <w:rPr>
                        <w:rFonts w:eastAsiaTheme="minorHAnsi"/>
                        <w:b w:val="0"/>
                        <w:bCs/>
                        <w:color w:val="000000"/>
                      </w:rPr>
                      <w:delText>Patient Weight</w:delText>
                    </w:r>
                  </w:del>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46A7FCA" w14:textId="1BACE83E" w:rsidR="00DC02C7" w:rsidRPr="00354D31" w:rsidDel="004B5EA2" w:rsidRDefault="00DC02C7" w:rsidP="008E0406">
                  <w:pPr>
                    <w:pStyle w:val="NormalBold"/>
                    <w:framePr w:hSpace="180" w:wrap="around" w:vAnchor="text" w:hAnchor="text" w:xAlign="center" w:y="1"/>
                    <w:suppressOverlap/>
                    <w:rPr>
                      <w:del w:id="738" w:author="Ayush Mittal" w:date="2019-01-02T11:10:00Z"/>
                      <w:rFonts w:eastAsia="Times New Roman"/>
                      <w:bCs/>
                      <w:color w:val="000000"/>
                    </w:rPr>
                    <w:pPrChange w:id="739" w:author="Ayush Mittal" w:date="2019-01-02T17:45:00Z">
                      <w:pPr>
                        <w:framePr w:hSpace="180" w:wrap="around" w:vAnchor="text" w:hAnchor="text" w:xAlign="center" w:y="1"/>
                        <w:suppressOverlap/>
                      </w:pPr>
                    </w:pPrChange>
                  </w:pPr>
                  <w:del w:id="740" w:author="Ayush Mittal" w:date="2019-01-02T11:10:00Z">
                    <w:r w:rsidRPr="00354D31" w:rsidDel="004B5EA2">
                      <w:rPr>
                        <w:rFonts w:eastAsia="Times New Roman"/>
                        <w:b w:val="0"/>
                        <w:bCs/>
                        <w:color w:val="000000"/>
                      </w:rPr>
                      <w:delText>Omeprazole Daily Dose</w:delText>
                    </w:r>
                  </w:del>
                </w:p>
              </w:tc>
            </w:tr>
            <w:tr w:rsidR="00DC02C7" w:rsidRPr="00354D31" w:rsidDel="004B5EA2" w14:paraId="2CF8801E" w14:textId="46373D58" w:rsidTr="00190252">
              <w:trPr>
                <w:trHeight w:val="188"/>
                <w:del w:id="741" w:author="Ayush Mittal" w:date="2019-01-02T11:10:00Z"/>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7EB5FB2" w14:textId="0C11A804" w:rsidR="00DC02C7" w:rsidRPr="00354D31" w:rsidDel="004B5EA2" w:rsidRDefault="00DC02C7" w:rsidP="008E0406">
                  <w:pPr>
                    <w:pStyle w:val="NormalBold"/>
                    <w:framePr w:hSpace="180" w:wrap="around" w:vAnchor="text" w:hAnchor="text" w:xAlign="center" w:y="1"/>
                    <w:suppressOverlap/>
                    <w:rPr>
                      <w:del w:id="742" w:author="Ayush Mittal" w:date="2019-01-02T11:10:00Z"/>
                      <w:rFonts w:eastAsia="Times New Roman"/>
                      <w:color w:val="000000"/>
                    </w:rPr>
                    <w:pPrChange w:id="743" w:author="Ayush Mittal" w:date="2019-01-02T17:45:00Z">
                      <w:pPr>
                        <w:framePr w:hSpace="180" w:wrap="around" w:vAnchor="text" w:hAnchor="text" w:xAlign="center" w:y="1"/>
                        <w:suppressOverlap/>
                      </w:pPr>
                    </w:pPrChange>
                  </w:pPr>
                  <w:del w:id="744" w:author="Ayush Mittal" w:date="2019-01-02T11:10:00Z">
                    <w:r w:rsidRPr="00354D31" w:rsidDel="004B5EA2">
                      <w:rPr>
                        <w:rFonts w:eastAsiaTheme="minorHAnsi"/>
                        <w:color w:val="000000"/>
                      </w:rPr>
                      <w:delText xml:space="preserve">5 &lt; 10 kg </w:delText>
                    </w:r>
                  </w:del>
                </w:p>
              </w:tc>
              <w:tc>
                <w:tcPr>
                  <w:tcW w:w="0" w:type="auto"/>
                  <w:tcBorders>
                    <w:top w:val="nil"/>
                    <w:left w:val="nil"/>
                    <w:bottom w:val="single" w:sz="4" w:space="0" w:color="auto"/>
                    <w:right w:val="single" w:sz="4" w:space="0" w:color="auto"/>
                  </w:tcBorders>
                  <w:shd w:val="clear" w:color="auto" w:fill="auto"/>
                  <w:vAlign w:val="bottom"/>
                  <w:hideMark/>
                </w:tcPr>
                <w:p w14:paraId="6BC2D87F" w14:textId="1C676916" w:rsidR="00DC02C7" w:rsidRPr="00354D31" w:rsidDel="004B5EA2" w:rsidRDefault="00DC02C7" w:rsidP="008E0406">
                  <w:pPr>
                    <w:pStyle w:val="NormalBold"/>
                    <w:framePr w:hSpace="180" w:wrap="around" w:vAnchor="text" w:hAnchor="text" w:xAlign="center" w:y="1"/>
                    <w:suppressOverlap/>
                    <w:rPr>
                      <w:del w:id="745" w:author="Ayush Mittal" w:date="2019-01-02T11:10:00Z"/>
                      <w:rFonts w:eastAsia="Times New Roman"/>
                      <w:color w:val="000000"/>
                    </w:rPr>
                    <w:pPrChange w:id="746" w:author="Ayush Mittal" w:date="2019-01-02T17:45:00Z">
                      <w:pPr>
                        <w:framePr w:hSpace="180" w:wrap="around" w:vAnchor="text" w:hAnchor="text" w:xAlign="center" w:y="1"/>
                        <w:suppressOverlap/>
                        <w:jc w:val="left"/>
                      </w:pPr>
                    </w:pPrChange>
                  </w:pPr>
                  <w:del w:id="747" w:author="Ayush Mittal" w:date="2019-01-02T11:10:00Z">
                    <w:r w:rsidRPr="00354D31" w:rsidDel="004B5EA2">
                      <w:rPr>
                        <w:rFonts w:eastAsia="Times New Roman"/>
                        <w:color w:val="000000"/>
                      </w:rPr>
                      <w:delText>5 mg</w:delText>
                    </w:r>
                  </w:del>
                </w:p>
              </w:tc>
            </w:tr>
            <w:tr w:rsidR="00DC02C7" w:rsidRPr="00354D31" w:rsidDel="004B5EA2" w14:paraId="2D1BC4B1" w14:textId="469CAB2C" w:rsidTr="00190252">
              <w:trPr>
                <w:trHeight w:val="70"/>
                <w:del w:id="748" w:author="Ayush Mittal" w:date="2019-01-02T11:10:00Z"/>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457BBAA" w14:textId="3DE61ACB" w:rsidR="00DC02C7" w:rsidRPr="00354D31" w:rsidDel="004B5EA2" w:rsidRDefault="00DC02C7" w:rsidP="008E0406">
                  <w:pPr>
                    <w:pStyle w:val="NormalBold"/>
                    <w:framePr w:hSpace="180" w:wrap="around" w:vAnchor="text" w:hAnchor="text" w:xAlign="center" w:y="1"/>
                    <w:suppressOverlap/>
                    <w:rPr>
                      <w:del w:id="749" w:author="Ayush Mittal" w:date="2019-01-02T11:10:00Z"/>
                      <w:rFonts w:eastAsia="Times New Roman"/>
                      <w:color w:val="000000"/>
                    </w:rPr>
                    <w:pPrChange w:id="750" w:author="Ayush Mittal" w:date="2019-01-02T17:45:00Z">
                      <w:pPr>
                        <w:framePr w:hSpace="180" w:wrap="around" w:vAnchor="text" w:hAnchor="text" w:xAlign="center" w:y="1"/>
                        <w:suppressOverlap/>
                      </w:pPr>
                    </w:pPrChange>
                  </w:pPr>
                  <w:del w:id="751" w:author="Ayush Mittal" w:date="2019-01-02T11:10:00Z">
                    <w:r w:rsidRPr="00354D31" w:rsidDel="004B5EA2">
                      <w:rPr>
                        <w:rFonts w:eastAsiaTheme="minorHAnsi"/>
                        <w:color w:val="000000"/>
                      </w:rPr>
                      <w:delText xml:space="preserve">5 &lt; 10 kg </w:delText>
                    </w:r>
                  </w:del>
                </w:p>
              </w:tc>
              <w:tc>
                <w:tcPr>
                  <w:tcW w:w="0" w:type="auto"/>
                  <w:tcBorders>
                    <w:top w:val="nil"/>
                    <w:left w:val="nil"/>
                    <w:bottom w:val="single" w:sz="4" w:space="0" w:color="auto"/>
                    <w:right w:val="single" w:sz="4" w:space="0" w:color="auto"/>
                  </w:tcBorders>
                  <w:shd w:val="clear" w:color="auto" w:fill="auto"/>
                  <w:vAlign w:val="bottom"/>
                  <w:hideMark/>
                </w:tcPr>
                <w:p w14:paraId="44C74E83" w14:textId="3F9EB543" w:rsidR="00DC02C7" w:rsidRPr="00354D31" w:rsidDel="004B5EA2" w:rsidRDefault="00DC02C7" w:rsidP="008E0406">
                  <w:pPr>
                    <w:pStyle w:val="NormalBold"/>
                    <w:framePr w:hSpace="180" w:wrap="around" w:vAnchor="text" w:hAnchor="text" w:xAlign="center" w:y="1"/>
                    <w:suppressOverlap/>
                    <w:rPr>
                      <w:del w:id="752" w:author="Ayush Mittal" w:date="2019-01-02T11:10:00Z"/>
                      <w:rFonts w:eastAsia="Times New Roman"/>
                      <w:color w:val="000000"/>
                    </w:rPr>
                    <w:pPrChange w:id="753" w:author="Ayush Mittal" w:date="2019-01-02T17:45:00Z">
                      <w:pPr>
                        <w:framePr w:hSpace="180" w:wrap="around" w:vAnchor="text" w:hAnchor="text" w:xAlign="center" w:y="1"/>
                        <w:suppressOverlap/>
                        <w:jc w:val="left"/>
                      </w:pPr>
                    </w:pPrChange>
                  </w:pPr>
                  <w:del w:id="754" w:author="Ayush Mittal" w:date="2019-01-02T11:10:00Z">
                    <w:r w:rsidRPr="00354D31" w:rsidDel="004B5EA2">
                      <w:rPr>
                        <w:rFonts w:eastAsia="Times New Roman"/>
                        <w:color w:val="000000"/>
                      </w:rPr>
                      <w:delText>10 mg</w:delText>
                    </w:r>
                  </w:del>
                </w:p>
              </w:tc>
            </w:tr>
            <w:tr w:rsidR="00DC02C7" w:rsidRPr="00354D31" w:rsidDel="004B5EA2" w14:paraId="08530048" w14:textId="6BAFF8C5" w:rsidTr="00190252">
              <w:trPr>
                <w:trHeight w:val="143"/>
                <w:del w:id="755" w:author="Ayush Mittal" w:date="2019-01-02T11:10:00Z"/>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D55909F" w14:textId="06184B3F" w:rsidR="00DC02C7" w:rsidRPr="00354D31" w:rsidDel="004B5EA2" w:rsidRDefault="00DC02C7" w:rsidP="008E0406">
                  <w:pPr>
                    <w:pStyle w:val="NormalBold"/>
                    <w:framePr w:hSpace="180" w:wrap="around" w:vAnchor="text" w:hAnchor="text" w:xAlign="center" w:y="1"/>
                    <w:suppressOverlap/>
                    <w:rPr>
                      <w:del w:id="756" w:author="Ayush Mittal" w:date="2019-01-02T11:10:00Z"/>
                      <w:rFonts w:eastAsia="Times New Roman"/>
                      <w:color w:val="000000"/>
                    </w:rPr>
                    <w:pPrChange w:id="757" w:author="Ayush Mittal" w:date="2019-01-02T17:45:00Z">
                      <w:pPr>
                        <w:framePr w:hSpace="180" w:wrap="around" w:vAnchor="text" w:hAnchor="text" w:xAlign="center" w:y="1"/>
                        <w:suppressOverlap/>
                      </w:pPr>
                    </w:pPrChange>
                  </w:pPr>
                  <w:del w:id="758" w:author="Ayush Mittal" w:date="2019-01-02T11:10:00Z">
                    <w:r w:rsidRPr="00354D31" w:rsidDel="004B5EA2">
                      <w:rPr>
                        <w:rFonts w:eastAsiaTheme="minorHAnsi"/>
                        <w:color w:val="000000"/>
                      </w:rPr>
                      <w:delText xml:space="preserve">≥ 20 kg </w:delText>
                    </w:r>
                  </w:del>
                </w:p>
              </w:tc>
              <w:tc>
                <w:tcPr>
                  <w:tcW w:w="0" w:type="auto"/>
                  <w:tcBorders>
                    <w:top w:val="nil"/>
                    <w:left w:val="nil"/>
                    <w:bottom w:val="single" w:sz="4" w:space="0" w:color="auto"/>
                    <w:right w:val="single" w:sz="4" w:space="0" w:color="auto"/>
                  </w:tcBorders>
                  <w:shd w:val="clear" w:color="auto" w:fill="auto"/>
                  <w:vAlign w:val="bottom"/>
                  <w:hideMark/>
                </w:tcPr>
                <w:p w14:paraId="7699E0D3" w14:textId="6D0B75B8" w:rsidR="00DC02C7" w:rsidRPr="00354D31" w:rsidDel="004B5EA2" w:rsidRDefault="00DC02C7" w:rsidP="008E0406">
                  <w:pPr>
                    <w:pStyle w:val="NormalBold"/>
                    <w:framePr w:hSpace="180" w:wrap="around" w:vAnchor="text" w:hAnchor="text" w:xAlign="center" w:y="1"/>
                    <w:suppressOverlap/>
                    <w:rPr>
                      <w:del w:id="759" w:author="Ayush Mittal" w:date="2019-01-02T11:10:00Z"/>
                      <w:rFonts w:eastAsia="Times New Roman"/>
                      <w:color w:val="000000"/>
                    </w:rPr>
                    <w:pPrChange w:id="760" w:author="Ayush Mittal" w:date="2019-01-02T17:45:00Z">
                      <w:pPr>
                        <w:framePr w:hSpace="180" w:wrap="around" w:vAnchor="text" w:hAnchor="text" w:xAlign="center" w:y="1"/>
                        <w:suppressOverlap/>
                        <w:jc w:val="left"/>
                      </w:pPr>
                    </w:pPrChange>
                  </w:pPr>
                  <w:del w:id="761" w:author="Ayush Mittal" w:date="2019-01-02T11:10:00Z">
                    <w:r w:rsidRPr="00354D31" w:rsidDel="004B5EA2">
                      <w:rPr>
                        <w:rFonts w:eastAsia="Times New Roman"/>
                        <w:color w:val="000000"/>
                      </w:rPr>
                      <w:delText>20 mg</w:delText>
                    </w:r>
                  </w:del>
                </w:p>
              </w:tc>
            </w:tr>
          </w:tbl>
          <w:p w14:paraId="40CAF17D" w14:textId="58E7912E" w:rsidR="00DC02C7" w:rsidRPr="00354D31" w:rsidDel="004B5EA2" w:rsidRDefault="00DC02C7">
            <w:pPr>
              <w:pStyle w:val="NormalBold"/>
              <w:rPr>
                <w:del w:id="762" w:author="Ayush Mittal" w:date="2019-01-02T11:10:00Z"/>
                <w:sz w:val="22"/>
              </w:rPr>
              <w:pPrChange w:id="763" w:author="Ayush Mittal" w:date="2019-01-02T17:45:00Z">
                <w:pPr>
                  <w:keepNext/>
                  <w:framePr w:hSpace="180" w:wrap="around" w:vAnchor="text" w:hAnchor="text" w:xAlign="center" w:y="1"/>
                  <w:suppressOverlap/>
                </w:pPr>
              </w:pPrChange>
            </w:pPr>
          </w:p>
        </w:tc>
      </w:tr>
      <w:tr w:rsidR="00DC02C7" w:rsidRPr="00190252" w:rsidDel="004B5EA2" w14:paraId="34464193" w14:textId="70D5C45F" w:rsidTr="000A1FFD">
        <w:trPr>
          <w:trHeight w:val="872"/>
          <w:del w:id="764" w:author="Ayush Mittal" w:date="2019-01-02T11:10:00Z"/>
        </w:trPr>
        <w:tc>
          <w:tcPr>
            <w:tcW w:w="1748" w:type="dxa"/>
            <w:tcBorders>
              <w:top w:val="single" w:sz="4" w:space="0" w:color="auto"/>
              <w:left w:val="single" w:sz="4" w:space="0" w:color="auto"/>
              <w:bottom w:val="single" w:sz="4" w:space="0" w:color="auto"/>
              <w:right w:val="single" w:sz="4" w:space="0" w:color="auto"/>
            </w:tcBorders>
            <w:hideMark/>
          </w:tcPr>
          <w:p w14:paraId="260ED8A7" w14:textId="0F860047" w:rsidR="00DC02C7" w:rsidRPr="00354D31" w:rsidDel="004B5EA2" w:rsidRDefault="00DC02C7">
            <w:pPr>
              <w:pStyle w:val="NormalBold"/>
              <w:rPr>
                <w:del w:id="765" w:author="Ayush Mittal" w:date="2019-01-02T11:10:00Z"/>
                <w:sz w:val="22"/>
              </w:rPr>
              <w:pPrChange w:id="766" w:author="Ayush Mittal" w:date="2019-01-02T17:45:00Z">
                <w:pPr>
                  <w:keepNext/>
                  <w:framePr w:hSpace="180" w:wrap="around" w:vAnchor="text" w:hAnchor="text" w:xAlign="center" w:y="1"/>
                  <w:suppressOverlap/>
                  <w:jc w:val="left"/>
                </w:pPr>
              </w:pPrChange>
            </w:pPr>
            <w:del w:id="767" w:author="Ayush Mittal" w:date="2019-01-02T11:10:00Z">
              <w:r w:rsidRPr="00354D31" w:rsidDel="004B5EA2">
                <w:delText>Dosage Forms and Strengths</w:delText>
              </w:r>
            </w:del>
          </w:p>
        </w:tc>
        <w:tc>
          <w:tcPr>
            <w:tcW w:w="7779" w:type="dxa"/>
            <w:tcBorders>
              <w:top w:val="single" w:sz="4" w:space="0" w:color="auto"/>
              <w:left w:val="single" w:sz="4" w:space="0" w:color="auto"/>
              <w:bottom w:val="single" w:sz="4" w:space="0" w:color="auto"/>
              <w:right w:val="single" w:sz="4" w:space="0" w:color="auto"/>
            </w:tcBorders>
            <w:hideMark/>
          </w:tcPr>
          <w:p w14:paraId="229A337F" w14:textId="00C2A972" w:rsidR="00DC02C7" w:rsidRPr="00354D31" w:rsidDel="004B5EA2" w:rsidRDefault="00DC02C7">
            <w:pPr>
              <w:pStyle w:val="NormalBold"/>
              <w:rPr>
                <w:del w:id="768" w:author="Ayush Mittal" w:date="2019-01-02T11:10:00Z"/>
                <w:sz w:val="22"/>
              </w:rPr>
              <w:pPrChange w:id="769" w:author="Ayush Mittal" w:date="2019-01-02T17:45:00Z">
                <w:pPr>
                  <w:keepNext/>
                  <w:framePr w:hSpace="180" w:wrap="around" w:vAnchor="text" w:hAnchor="text" w:xAlign="center" w:y="1"/>
                  <w:suppressOverlap/>
                  <w:jc w:val="left"/>
                </w:pPr>
              </w:pPrChange>
            </w:pPr>
            <w:del w:id="770" w:author="Ayush Mittal" w:date="2019-01-02T11:10:00Z">
              <w:r w:rsidRPr="00354D31" w:rsidDel="004B5EA2">
                <w:rPr>
                  <w:b w:val="0"/>
                </w:rPr>
                <w:delText>Capsules:</w:delText>
              </w:r>
              <w:r w:rsidRPr="00354D31" w:rsidDel="004B5EA2">
                <w:delText xml:space="preserve"> </w:delText>
              </w:r>
            </w:del>
          </w:p>
          <w:p w14:paraId="10B644CA" w14:textId="47691435" w:rsidR="00DC02C7" w:rsidRPr="00354D31" w:rsidDel="004B5EA2" w:rsidRDefault="00DC02C7">
            <w:pPr>
              <w:pStyle w:val="NormalBold"/>
              <w:rPr>
                <w:del w:id="771" w:author="Ayush Mittal" w:date="2019-01-02T11:10:00Z"/>
                <w:sz w:val="22"/>
              </w:rPr>
              <w:pPrChange w:id="772" w:author="Ayush Mittal" w:date="2019-01-02T17:45:00Z">
                <w:pPr>
                  <w:pStyle w:val="ListParagraph"/>
                  <w:keepNext/>
                  <w:framePr w:hSpace="180" w:wrap="around" w:vAnchor="text" w:hAnchor="text" w:xAlign="center" w:y="1"/>
                  <w:numPr>
                    <w:numId w:val="104"/>
                  </w:numPr>
                  <w:ind w:hanging="360"/>
                  <w:suppressOverlap/>
                </w:pPr>
              </w:pPrChange>
            </w:pPr>
            <w:del w:id="773" w:author="Ayush Mittal" w:date="2019-01-02T11:10:00Z">
              <w:r w:rsidRPr="00354D31" w:rsidDel="004B5EA2">
                <w:delText>The Product Delayed-Release Capsules, 10 mg, are opaque, hard gelatin, apricot and amethyst colored capsules, coded 606 on cap and the Product 10 on the body.</w:delText>
              </w:r>
            </w:del>
          </w:p>
          <w:p w14:paraId="3B79AEF5" w14:textId="5EA934CC" w:rsidR="00DC02C7" w:rsidRPr="00354D31" w:rsidDel="004B5EA2" w:rsidRDefault="00DC02C7">
            <w:pPr>
              <w:pStyle w:val="NormalBold"/>
              <w:rPr>
                <w:del w:id="774" w:author="Ayush Mittal" w:date="2019-01-02T11:10:00Z"/>
                <w:sz w:val="22"/>
              </w:rPr>
              <w:pPrChange w:id="775" w:author="Ayush Mittal" w:date="2019-01-02T17:45:00Z">
                <w:pPr>
                  <w:pStyle w:val="ListParagraph"/>
                  <w:keepNext/>
                  <w:framePr w:hSpace="180" w:wrap="around" w:vAnchor="text" w:hAnchor="text" w:xAlign="center" w:y="1"/>
                  <w:numPr>
                    <w:numId w:val="104"/>
                  </w:numPr>
                  <w:ind w:hanging="360"/>
                  <w:suppressOverlap/>
                </w:pPr>
              </w:pPrChange>
            </w:pPr>
            <w:del w:id="776" w:author="Ayush Mittal" w:date="2019-01-02T11:10:00Z">
              <w:r w:rsidRPr="00354D31" w:rsidDel="004B5EA2">
                <w:delText>The Product Delayed-Release Capsules, 20 mg, are opaque, hard gelatin, amethyst colored capsules, coded 742 on cap and the Product 20 on the body.</w:delText>
              </w:r>
            </w:del>
          </w:p>
          <w:p w14:paraId="4639C1F9" w14:textId="681F0B06" w:rsidR="00DC02C7" w:rsidRPr="00354D31" w:rsidDel="004B5EA2" w:rsidRDefault="00DC02C7">
            <w:pPr>
              <w:pStyle w:val="NormalBold"/>
              <w:rPr>
                <w:del w:id="777" w:author="Ayush Mittal" w:date="2019-01-02T11:10:00Z"/>
                <w:sz w:val="22"/>
              </w:rPr>
              <w:pPrChange w:id="778" w:author="Ayush Mittal" w:date="2019-01-02T17:45:00Z">
                <w:pPr>
                  <w:pStyle w:val="ListParagraph"/>
                  <w:keepNext/>
                  <w:framePr w:hSpace="180" w:wrap="around" w:vAnchor="text" w:hAnchor="text" w:xAlign="center" w:y="1"/>
                  <w:numPr>
                    <w:numId w:val="104"/>
                  </w:numPr>
                  <w:ind w:hanging="360"/>
                  <w:suppressOverlap/>
                </w:pPr>
              </w:pPrChange>
            </w:pPr>
            <w:del w:id="779" w:author="Ayush Mittal" w:date="2019-01-02T11:10:00Z">
              <w:r w:rsidRPr="00354D31" w:rsidDel="004B5EA2">
                <w:delText>The Product Delayed-Release Capsules, 40 mg, are opaque, hard gelatin, apricot and amethyst colored capsules, coded 743 on cap and the Product 40 on the body.</w:delText>
              </w:r>
            </w:del>
          </w:p>
          <w:p w14:paraId="30D3468C" w14:textId="5CF652DD" w:rsidR="00DC02C7" w:rsidRPr="00354D31" w:rsidDel="004B5EA2" w:rsidRDefault="00DC02C7">
            <w:pPr>
              <w:pStyle w:val="NormalBold"/>
              <w:rPr>
                <w:del w:id="780" w:author="Ayush Mittal" w:date="2019-01-02T11:10:00Z"/>
                <w:sz w:val="22"/>
              </w:rPr>
              <w:pPrChange w:id="781" w:author="Ayush Mittal" w:date="2019-01-02T17:45:00Z">
                <w:pPr>
                  <w:pStyle w:val="ListParagraph"/>
                  <w:keepNext/>
                  <w:framePr w:hSpace="180" w:wrap="around" w:vAnchor="text" w:hAnchor="text" w:xAlign="center" w:y="1"/>
                  <w:numPr>
                    <w:numId w:val="104"/>
                  </w:numPr>
                  <w:ind w:hanging="360"/>
                  <w:suppressOverlap/>
                </w:pPr>
              </w:pPrChange>
            </w:pPr>
            <w:del w:id="782" w:author="Ayush Mittal" w:date="2019-01-02T11:10:00Z">
              <w:r w:rsidRPr="00354D31" w:rsidDel="004B5EA2">
                <w:delText>The Product for Delayed-Release Oral Suspension, 2.5 mg or 10 mg, is supplied as a unit dose packet containing a fine yellow powder, consisting of white to brownish omeprazole granules and pale yellow inactive granules.</w:delText>
              </w:r>
            </w:del>
          </w:p>
        </w:tc>
      </w:tr>
      <w:tr w:rsidR="00DC02C7" w:rsidRPr="00190252" w:rsidDel="004B5EA2" w14:paraId="6BB8AE0D" w14:textId="7C7DA79C" w:rsidTr="000A1FFD">
        <w:trPr>
          <w:del w:id="783" w:author="Ayush Mittal" w:date="2019-01-02T11:10:00Z"/>
        </w:trPr>
        <w:tc>
          <w:tcPr>
            <w:tcW w:w="1748" w:type="dxa"/>
            <w:tcBorders>
              <w:top w:val="single" w:sz="4" w:space="0" w:color="auto"/>
              <w:left w:val="single" w:sz="4" w:space="0" w:color="auto"/>
              <w:bottom w:val="single" w:sz="4" w:space="0" w:color="auto"/>
              <w:right w:val="single" w:sz="4" w:space="0" w:color="auto"/>
            </w:tcBorders>
            <w:hideMark/>
          </w:tcPr>
          <w:p w14:paraId="064E80A5" w14:textId="201C00B9" w:rsidR="00DC02C7" w:rsidRPr="00354D31" w:rsidDel="004B5EA2" w:rsidRDefault="00DC02C7">
            <w:pPr>
              <w:pStyle w:val="NormalBold"/>
              <w:rPr>
                <w:del w:id="784" w:author="Ayush Mittal" w:date="2019-01-02T11:10:00Z"/>
                <w:sz w:val="22"/>
              </w:rPr>
              <w:pPrChange w:id="785" w:author="Ayush Mittal" w:date="2019-01-02T17:45:00Z">
                <w:pPr>
                  <w:framePr w:hSpace="180" w:wrap="around" w:vAnchor="text" w:hAnchor="text" w:xAlign="center" w:y="1"/>
                  <w:suppressOverlap/>
                  <w:jc w:val="left"/>
                </w:pPr>
              </w:pPrChange>
            </w:pPr>
            <w:del w:id="786" w:author="Ayush Mittal" w:date="2019-01-02T11:10:00Z">
              <w:r w:rsidRPr="00354D31" w:rsidDel="004B5EA2">
                <w:delText>Contraindications</w:delText>
              </w:r>
            </w:del>
          </w:p>
        </w:tc>
        <w:tc>
          <w:tcPr>
            <w:tcW w:w="7779" w:type="dxa"/>
            <w:tcBorders>
              <w:top w:val="single" w:sz="4" w:space="0" w:color="auto"/>
              <w:left w:val="single" w:sz="4" w:space="0" w:color="auto"/>
              <w:bottom w:val="single" w:sz="4" w:space="0" w:color="auto"/>
              <w:right w:val="single" w:sz="4" w:space="0" w:color="auto"/>
            </w:tcBorders>
            <w:hideMark/>
          </w:tcPr>
          <w:p w14:paraId="0CA9DE0F" w14:textId="257E61E0" w:rsidR="00DC02C7" w:rsidRPr="00354D31" w:rsidDel="004B5EA2" w:rsidRDefault="00DC02C7">
            <w:pPr>
              <w:pStyle w:val="NormalBold"/>
              <w:rPr>
                <w:del w:id="787" w:author="Ayush Mittal" w:date="2019-01-02T11:10:00Z"/>
                <w:sz w:val="22"/>
              </w:rPr>
              <w:pPrChange w:id="788" w:author="Ayush Mittal" w:date="2019-01-02T17:45:00Z">
                <w:pPr>
                  <w:framePr w:hSpace="180" w:wrap="around" w:vAnchor="text" w:hAnchor="text" w:xAlign="center" w:y="1"/>
                  <w:suppressOverlap/>
                  <w:jc w:val="left"/>
                </w:pPr>
              </w:pPrChange>
            </w:pPr>
            <w:del w:id="789" w:author="Ayush Mittal" w:date="2019-01-02T11:10:00Z">
              <w:r w:rsidRPr="00354D31" w:rsidDel="004B5EA2">
                <w:delText>The Product Delayed-Release Capsules are contraindicated in patients with known hypersensitivity to substituted benzimidazoles or to any component of the formulation.  Hypersensitivity reactions may include anaphylaxis, anaphylactic shock, angioedema, bronchospasm, acute interstitial nephritis, and urticaria.</w:delText>
              </w:r>
            </w:del>
          </w:p>
        </w:tc>
      </w:tr>
      <w:tr w:rsidR="00DC02C7" w:rsidRPr="00190252" w:rsidDel="004B5EA2" w14:paraId="0FE47D9E" w14:textId="3FE482C0" w:rsidTr="000A1FFD">
        <w:trPr>
          <w:trHeight w:val="5894"/>
          <w:del w:id="790" w:author="Ayush Mittal" w:date="2019-01-02T11:10:00Z"/>
        </w:trPr>
        <w:tc>
          <w:tcPr>
            <w:tcW w:w="1748" w:type="dxa"/>
            <w:tcBorders>
              <w:top w:val="single" w:sz="4" w:space="0" w:color="auto"/>
              <w:left w:val="single" w:sz="4" w:space="0" w:color="auto"/>
              <w:bottom w:val="single" w:sz="4" w:space="0" w:color="auto"/>
              <w:right w:val="single" w:sz="4" w:space="0" w:color="auto"/>
            </w:tcBorders>
            <w:hideMark/>
          </w:tcPr>
          <w:p w14:paraId="26FA294D" w14:textId="7B83EC14" w:rsidR="00DC02C7" w:rsidRPr="00354D31" w:rsidDel="004B5EA2" w:rsidRDefault="00DC02C7">
            <w:pPr>
              <w:pStyle w:val="NormalBold"/>
              <w:rPr>
                <w:del w:id="791" w:author="Ayush Mittal" w:date="2019-01-02T11:10:00Z"/>
                <w:sz w:val="22"/>
              </w:rPr>
              <w:pPrChange w:id="792" w:author="Ayush Mittal" w:date="2019-01-02T17:45:00Z">
                <w:pPr>
                  <w:framePr w:hSpace="180" w:wrap="around" w:vAnchor="text" w:hAnchor="text" w:xAlign="center" w:y="1"/>
                  <w:suppressOverlap/>
                  <w:jc w:val="left"/>
                </w:pPr>
              </w:pPrChange>
            </w:pPr>
            <w:del w:id="793" w:author="Ayush Mittal" w:date="2019-01-02T11:10:00Z">
              <w:r w:rsidRPr="00354D31" w:rsidDel="004B5EA2">
                <w:delText xml:space="preserve">Warnings and Precautions </w:delText>
              </w:r>
            </w:del>
          </w:p>
        </w:tc>
        <w:tc>
          <w:tcPr>
            <w:tcW w:w="7779" w:type="dxa"/>
            <w:tcBorders>
              <w:top w:val="single" w:sz="4" w:space="0" w:color="auto"/>
              <w:left w:val="single" w:sz="4" w:space="0" w:color="auto"/>
              <w:bottom w:val="single" w:sz="4" w:space="0" w:color="auto"/>
              <w:right w:val="single" w:sz="4" w:space="0" w:color="auto"/>
            </w:tcBorders>
            <w:hideMark/>
          </w:tcPr>
          <w:p w14:paraId="660F3D1F" w14:textId="4381BD60" w:rsidR="00DC02C7" w:rsidRPr="00354D31" w:rsidDel="004B5EA2" w:rsidRDefault="00DC02C7">
            <w:pPr>
              <w:pStyle w:val="NormalBold"/>
              <w:rPr>
                <w:del w:id="794" w:author="Ayush Mittal" w:date="2019-01-02T11:10:00Z"/>
                <w:sz w:val="22"/>
              </w:rPr>
              <w:pPrChange w:id="795" w:author="Ayush Mittal" w:date="2019-01-02T17:45:00Z">
                <w:pPr>
                  <w:framePr w:hSpace="180" w:wrap="around" w:vAnchor="text" w:hAnchor="text" w:xAlign="center" w:y="1"/>
                  <w:suppressOverlap/>
                </w:pPr>
              </w:pPrChange>
            </w:pPr>
            <w:del w:id="796" w:author="Ayush Mittal" w:date="2019-01-02T11:10:00Z">
              <w:r w:rsidRPr="00354D31" w:rsidDel="004B5EA2">
                <w:rPr>
                  <w:b w:val="0"/>
                </w:rPr>
                <w:delText>Atrophic Gastritis:</w:delText>
              </w:r>
            </w:del>
          </w:p>
          <w:p w14:paraId="71A8B968" w14:textId="4B868D36" w:rsidR="00DC02C7" w:rsidRPr="00354D31" w:rsidDel="004B5EA2" w:rsidRDefault="00DC02C7">
            <w:pPr>
              <w:pStyle w:val="NormalBold"/>
              <w:rPr>
                <w:del w:id="797" w:author="Ayush Mittal" w:date="2019-01-02T11:10:00Z"/>
                <w:sz w:val="22"/>
              </w:rPr>
              <w:pPrChange w:id="798" w:author="Ayush Mittal" w:date="2019-01-02T17:45:00Z">
                <w:pPr>
                  <w:pStyle w:val="ListParagraph"/>
                  <w:framePr w:hSpace="180" w:wrap="around" w:vAnchor="text" w:hAnchor="text" w:xAlign="center" w:y="1"/>
                  <w:numPr>
                    <w:numId w:val="107"/>
                  </w:numPr>
                  <w:ind w:hanging="360"/>
                  <w:suppressOverlap/>
                </w:pPr>
              </w:pPrChange>
            </w:pPr>
            <w:del w:id="799" w:author="Ayush Mittal" w:date="2019-01-02T11:10:00Z">
              <w:r w:rsidRPr="00354D31" w:rsidDel="004B5EA2">
                <w:delText>Atrophic gastritis has been noted occasionally in gastric corpus biopsies from patients treated long-term with omeprazole.</w:delText>
              </w:r>
            </w:del>
          </w:p>
          <w:p w14:paraId="70DDC13D" w14:textId="03E438EC" w:rsidR="00DC02C7" w:rsidRPr="00354D31" w:rsidDel="004B5EA2" w:rsidRDefault="00DC02C7">
            <w:pPr>
              <w:pStyle w:val="NormalBold"/>
              <w:rPr>
                <w:del w:id="800" w:author="Ayush Mittal" w:date="2019-01-02T11:10:00Z"/>
                <w:sz w:val="22"/>
              </w:rPr>
              <w:pPrChange w:id="801" w:author="Ayush Mittal" w:date="2019-01-02T17:45:00Z">
                <w:pPr>
                  <w:framePr w:hSpace="180" w:wrap="around" w:vAnchor="text" w:hAnchor="text" w:xAlign="center" w:y="1"/>
                  <w:suppressOverlap/>
                </w:pPr>
              </w:pPrChange>
            </w:pPr>
          </w:p>
          <w:p w14:paraId="064B481C" w14:textId="70B318A2" w:rsidR="00DC02C7" w:rsidRPr="00354D31" w:rsidDel="004B5EA2" w:rsidRDefault="00DC02C7">
            <w:pPr>
              <w:pStyle w:val="NormalBold"/>
              <w:rPr>
                <w:del w:id="802" w:author="Ayush Mittal" w:date="2019-01-02T11:10:00Z"/>
                <w:sz w:val="22"/>
              </w:rPr>
              <w:pPrChange w:id="803" w:author="Ayush Mittal" w:date="2019-01-02T17:45:00Z">
                <w:pPr>
                  <w:framePr w:hSpace="180" w:wrap="around" w:vAnchor="text" w:hAnchor="text" w:xAlign="center" w:y="1"/>
                  <w:suppressOverlap/>
                </w:pPr>
              </w:pPrChange>
            </w:pPr>
            <w:del w:id="804" w:author="Ayush Mittal" w:date="2019-01-02T11:10:00Z">
              <w:r w:rsidRPr="00354D31" w:rsidDel="004B5EA2">
                <w:rPr>
                  <w:b w:val="0"/>
                </w:rPr>
                <w:delText>Acute Interstitial Nephritis</w:delText>
              </w:r>
            </w:del>
          </w:p>
          <w:p w14:paraId="111A12E5" w14:textId="734E855F" w:rsidR="00DC02C7" w:rsidRPr="00354D31" w:rsidDel="004B5EA2" w:rsidRDefault="00DC02C7">
            <w:pPr>
              <w:pStyle w:val="NormalBold"/>
              <w:rPr>
                <w:del w:id="805" w:author="Ayush Mittal" w:date="2019-01-02T11:10:00Z"/>
                <w:sz w:val="22"/>
              </w:rPr>
              <w:pPrChange w:id="806" w:author="Ayush Mittal" w:date="2019-01-02T17:45:00Z">
                <w:pPr>
                  <w:pStyle w:val="ListParagraph"/>
                  <w:framePr w:hSpace="180" w:wrap="around" w:vAnchor="text" w:hAnchor="text" w:xAlign="center" w:y="1"/>
                  <w:numPr>
                    <w:numId w:val="107"/>
                  </w:numPr>
                  <w:ind w:hanging="360"/>
                  <w:suppressOverlap/>
                </w:pPr>
              </w:pPrChange>
            </w:pPr>
            <w:del w:id="807" w:author="Ayush Mittal" w:date="2019-01-02T11:10:00Z">
              <w:r w:rsidRPr="00354D31" w:rsidDel="004B5EA2">
                <w:delText>Acute interstitial nephritis has been observed in patients taking PPI including the Product.  Acute interstitial nephritis may occur at any point during PPI therapy and is generally attributed to an idiopathic hypersensitivity reaction.  Discontinue the Product if acute interstitial nephritis develops.</w:delText>
              </w:r>
            </w:del>
          </w:p>
          <w:p w14:paraId="3053A1ED" w14:textId="265F725E" w:rsidR="00DC02C7" w:rsidRPr="00354D31" w:rsidDel="004B5EA2" w:rsidRDefault="00DC02C7">
            <w:pPr>
              <w:pStyle w:val="NormalBold"/>
              <w:rPr>
                <w:del w:id="808" w:author="Ayush Mittal" w:date="2019-01-02T11:10:00Z"/>
                <w:sz w:val="22"/>
              </w:rPr>
              <w:pPrChange w:id="809" w:author="Ayush Mittal" w:date="2019-01-02T17:45:00Z">
                <w:pPr>
                  <w:framePr w:hSpace="180" w:wrap="around" w:vAnchor="text" w:hAnchor="text" w:xAlign="center" w:y="1"/>
                  <w:suppressOverlap/>
                </w:pPr>
              </w:pPrChange>
            </w:pPr>
          </w:p>
          <w:p w14:paraId="1377C68F" w14:textId="16A4B236" w:rsidR="00DC02C7" w:rsidRPr="00354D31" w:rsidDel="004B5EA2" w:rsidRDefault="00DC02C7">
            <w:pPr>
              <w:pStyle w:val="NormalBold"/>
              <w:rPr>
                <w:del w:id="810" w:author="Ayush Mittal" w:date="2019-01-02T11:10:00Z"/>
                <w:sz w:val="22"/>
              </w:rPr>
              <w:pPrChange w:id="811" w:author="Ayush Mittal" w:date="2019-01-02T17:45:00Z">
                <w:pPr>
                  <w:framePr w:hSpace="180" w:wrap="around" w:vAnchor="text" w:hAnchor="text" w:xAlign="center" w:y="1"/>
                  <w:suppressOverlap/>
                </w:pPr>
              </w:pPrChange>
            </w:pPr>
            <w:del w:id="812" w:author="Ayush Mittal" w:date="2019-01-02T11:10:00Z">
              <w:r w:rsidRPr="00354D31" w:rsidDel="004B5EA2">
                <w:rPr>
                  <w:b w:val="0"/>
                </w:rPr>
                <w:delText>Cyanocobalamin (vitamin B-12) Deficiency:</w:delText>
              </w:r>
            </w:del>
          </w:p>
          <w:p w14:paraId="75091E08" w14:textId="2CBAD550" w:rsidR="00DC02C7" w:rsidRPr="00354D31" w:rsidDel="004B5EA2" w:rsidRDefault="00DC02C7">
            <w:pPr>
              <w:pStyle w:val="NormalBold"/>
              <w:rPr>
                <w:del w:id="813" w:author="Ayush Mittal" w:date="2019-01-02T11:10:00Z"/>
                <w:sz w:val="22"/>
              </w:rPr>
              <w:pPrChange w:id="814" w:author="Ayush Mittal" w:date="2019-01-02T17:45:00Z">
                <w:pPr>
                  <w:pStyle w:val="ListParagraph"/>
                  <w:framePr w:hSpace="180" w:wrap="around" w:vAnchor="text" w:hAnchor="text" w:xAlign="center" w:y="1"/>
                  <w:numPr>
                    <w:numId w:val="107"/>
                  </w:numPr>
                  <w:ind w:hanging="360"/>
                  <w:suppressOverlap/>
                </w:pPr>
              </w:pPrChange>
            </w:pPr>
            <w:del w:id="815" w:author="Ayush Mittal" w:date="2019-01-02T11:10:00Z">
              <w:r w:rsidRPr="00354D31" w:rsidDel="004B5EA2">
                <w:delText>Daily treatment with any acid-suppressing medications over a long period of time (e.g.,&gt;3 years) may lead to malabsorption of cyanocobalamin (vitamin B-12) caused by hypo-or achlorhydria.</w:delText>
              </w:r>
            </w:del>
          </w:p>
          <w:p w14:paraId="79D2210C" w14:textId="16961C8E" w:rsidR="00DC02C7" w:rsidRPr="00354D31" w:rsidDel="004B5EA2" w:rsidRDefault="00DC02C7">
            <w:pPr>
              <w:pStyle w:val="NormalBold"/>
              <w:rPr>
                <w:del w:id="816" w:author="Ayush Mittal" w:date="2019-01-02T11:10:00Z"/>
                <w:sz w:val="22"/>
              </w:rPr>
              <w:pPrChange w:id="817" w:author="Ayush Mittal" w:date="2019-01-02T17:45:00Z">
                <w:pPr>
                  <w:framePr w:hSpace="180" w:wrap="around" w:vAnchor="text" w:hAnchor="text" w:xAlign="center" w:y="1"/>
                  <w:suppressOverlap/>
                </w:pPr>
              </w:pPrChange>
            </w:pPr>
          </w:p>
          <w:p w14:paraId="0D4ACB37" w14:textId="77000226" w:rsidR="00DC02C7" w:rsidRPr="00354D31" w:rsidDel="004B5EA2" w:rsidRDefault="00DC02C7">
            <w:pPr>
              <w:pStyle w:val="NormalBold"/>
              <w:rPr>
                <w:del w:id="818" w:author="Ayush Mittal" w:date="2019-01-02T11:10:00Z"/>
                <w:sz w:val="22"/>
              </w:rPr>
              <w:pPrChange w:id="819" w:author="Ayush Mittal" w:date="2019-01-02T17:45:00Z">
                <w:pPr>
                  <w:framePr w:hSpace="180" w:wrap="around" w:vAnchor="text" w:hAnchor="text" w:xAlign="center" w:y="1"/>
                  <w:suppressOverlap/>
                </w:pPr>
              </w:pPrChange>
            </w:pPr>
            <w:del w:id="820" w:author="Ayush Mittal" w:date="2019-01-02T11:10:00Z">
              <w:r w:rsidRPr="00354D31" w:rsidDel="004B5EA2">
                <w:rPr>
                  <w:b w:val="0"/>
                </w:rPr>
                <w:delText>Clostridium Difficile Associated Diarrhea:</w:delText>
              </w:r>
            </w:del>
          </w:p>
          <w:p w14:paraId="0962A838" w14:textId="2682D1AE" w:rsidR="00DC02C7" w:rsidRPr="00354D31" w:rsidDel="004B5EA2" w:rsidRDefault="00DC02C7">
            <w:pPr>
              <w:pStyle w:val="NormalBold"/>
              <w:rPr>
                <w:del w:id="821" w:author="Ayush Mittal" w:date="2019-01-02T11:10:00Z"/>
                <w:sz w:val="22"/>
              </w:rPr>
              <w:pPrChange w:id="822" w:author="Ayush Mittal" w:date="2019-01-02T17:45:00Z">
                <w:pPr>
                  <w:pStyle w:val="ListParagraph"/>
                  <w:framePr w:hSpace="180" w:wrap="around" w:vAnchor="text" w:hAnchor="text" w:xAlign="center" w:y="1"/>
                  <w:numPr>
                    <w:numId w:val="107"/>
                  </w:numPr>
                  <w:ind w:hanging="360"/>
                  <w:suppressOverlap/>
                </w:pPr>
              </w:pPrChange>
            </w:pPr>
            <w:del w:id="823" w:author="Ayush Mittal" w:date="2019-01-02T11:10:00Z">
              <w:r w:rsidRPr="00354D31" w:rsidDel="004B5EA2">
                <w:delText>The Product may be associated with an increased risk of Clostridium difficile associated diarrhea, especially in hospitalized patients.</w:delText>
              </w:r>
            </w:del>
          </w:p>
          <w:p w14:paraId="28DC1867" w14:textId="03B2D4E2" w:rsidR="00DC02C7" w:rsidRPr="00354D31" w:rsidDel="004B5EA2" w:rsidRDefault="00DC02C7">
            <w:pPr>
              <w:pStyle w:val="NormalBold"/>
              <w:rPr>
                <w:del w:id="824" w:author="Ayush Mittal" w:date="2019-01-02T11:10:00Z"/>
                <w:sz w:val="22"/>
              </w:rPr>
              <w:pPrChange w:id="825" w:author="Ayush Mittal" w:date="2019-01-02T17:45:00Z">
                <w:pPr>
                  <w:pStyle w:val="ListParagraph"/>
                  <w:framePr w:hSpace="180" w:wrap="around" w:vAnchor="text" w:hAnchor="text" w:xAlign="center" w:y="1"/>
                  <w:numPr>
                    <w:numId w:val="107"/>
                  </w:numPr>
                  <w:ind w:hanging="360"/>
                  <w:suppressOverlap/>
                </w:pPr>
              </w:pPrChange>
            </w:pPr>
          </w:p>
          <w:p w14:paraId="1EA0F9C4" w14:textId="7FF5CF9F" w:rsidR="00DC02C7" w:rsidRPr="00354D31" w:rsidDel="004B5EA2" w:rsidRDefault="00DC02C7">
            <w:pPr>
              <w:pStyle w:val="NormalBold"/>
              <w:rPr>
                <w:del w:id="826" w:author="Ayush Mittal" w:date="2019-01-02T11:10:00Z"/>
                <w:sz w:val="22"/>
              </w:rPr>
              <w:pPrChange w:id="827" w:author="Ayush Mittal" w:date="2019-01-02T17:45:00Z">
                <w:pPr>
                  <w:framePr w:hSpace="180" w:wrap="around" w:vAnchor="text" w:hAnchor="text" w:xAlign="center" w:y="1"/>
                  <w:suppressOverlap/>
                </w:pPr>
              </w:pPrChange>
            </w:pPr>
            <w:del w:id="828" w:author="Ayush Mittal" w:date="2019-01-02T11:10:00Z">
              <w:r w:rsidRPr="00354D31" w:rsidDel="004B5EA2">
                <w:rPr>
                  <w:b w:val="0"/>
                </w:rPr>
                <w:delText>Interaction with Clopidogrel:</w:delText>
              </w:r>
            </w:del>
          </w:p>
          <w:p w14:paraId="66E8E6A0" w14:textId="205A365E" w:rsidR="00DC02C7" w:rsidRPr="000A1FFD" w:rsidDel="004B5EA2" w:rsidRDefault="00DC02C7">
            <w:pPr>
              <w:pStyle w:val="NormalBold"/>
              <w:rPr>
                <w:del w:id="829" w:author="Ayush Mittal" w:date="2019-01-02T11:10:00Z"/>
                <w:sz w:val="22"/>
              </w:rPr>
              <w:pPrChange w:id="830" w:author="Ayush Mittal" w:date="2019-01-02T17:45:00Z">
                <w:pPr>
                  <w:pStyle w:val="ListParagraph"/>
                  <w:framePr w:hSpace="180" w:wrap="around" w:vAnchor="text" w:hAnchor="text" w:xAlign="center" w:y="1"/>
                  <w:numPr>
                    <w:numId w:val="108"/>
                  </w:numPr>
                  <w:ind w:hanging="360"/>
                  <w:suppressOverlap/>
                </w:pPr>
              </w:pPrChange>
            </w:pPr>
            <w:del w:id="831" w:author="Ayush Mittal" w:date="2019-01-02T11:10:00Z">
              <w:r w:rsidRPr="00354D31" w:rsidDel="004B5EA2">
                <w:delText>Avoid concomitant use of the Product with clopidogrel.  Clopidogrel is a prodrug.  Inhibition of platelet aggregation by clopidogrel is entirely due to an active metabolite.</w:delText>
              </w:r>
            </w:del>
          </w:p>
        </w:tc>
      </w:tr>
      <w:bookmarkEnd w:id="632"/>
      <w:bookmarkEnd w:id="633"/>
      <w:bookmarkEnd w:id="669"/>
    </w:tbl>
    <w:p w14:paraId="7ED2F005" w14:textId="7CBB5A32" w:rsidR="00BA13F2" w:rsidDel="00E25D11" w:rsidRDefault="00BA13F2">
      <w:pPr>
        <w:pStyle w:val="NormalBold"/>
        <w:rPr>
          <w:del w:id="832" w:author="Ayush Mittal" w:date="2019-01-02T17:45:00Z"/>
        </w:rPr>
        <w:pPrChange w:id="833" w:author="Ayush Mittal" w:date="2019-01-02T17:45:00Z">
          <w:pPr>
            <w:keepNext/>
          </w:pPr>
        </w:pPrChange>
      </w:pPr>
    </w:p>
    <w:p w14:paraId="4CB260E4" w14:textId="77777777" w:rsidR="00BA13F2" w:rsidRDefault="00BA13F2" w:rsidP="00BA13F2">
      <w:pPr>
        <w:pStyle w:val="Heading2"/>
      </w:pPr>
      <w:r w:rsidRPr="00861274">
        <w:t>Market Overview</w:t>
      </w:r>
    </w:p>
    <w:p w14:paraId="7D4EE4A0" w14:textId="77777777" w:rsidR="00BA13F2" w:rsidRPr="005602EA" w:rsidRDefault="00BA13F2" w:rsidP="00861274">
      <w:pPr>
        <w:keepNext/>
      </w:pPr>
    </w:p>
    <w:p w14:paraId="7CC196CE" w14:textId="729FEEF3" w:rsidR="00802B41" w:rsidRPr="00EB4F0E" w:rsidRDefault="0000643A" w:rsidP="00861274">
      <w:pPr>
        <w:keepNext/>
        <w:rPr>
          <w:b/>
          <w:u w:val="single"/>
        </w:rPr>
      </w:pPr>
      <w:del w:id="834" w:author="Ayush Mittal" w:date="2019-01-04T19:34:00Z">
        <w:r w:rsidRPr="006E5AE6" w:rsidDel="006E5AE6">
          <w:rPr>
            <w:b/>
            <w:u w:val="single"/>
          </w:rPr>
          <w:delText xml:space="preserve">Global </w:delText>
        </w:r>
        <w:r w:rsidR="00D77209" w:rsidRPr="006E5AE6" w:rsidDel="006E5AE6">
          <w:rPr>
            <w:b/>
            <w:u w:val="single"/>
          </w:rPr>
          <w:delText>Heartburn</w:delText>
        </w:r>
      </w:del>
      <w:ins w:id="835" w:author="Ayush Mittal" w:date="2019-01-04T19:34:00Z">
        <w:r w:rsidR="006E5AE6" w:rsidRPr="006E5AE6">
          <w:rPr>
            <w:b/>
            <w:u w:val="single"/>
            <w:rPrChange w:id="836" w:author="Ayush Mittal" w:date="2019-01-04T19:34:00Z">
              <w:rPr>
                <w:b/>
                <w:highlight w:val="yellow"/>
                <w:u w:val="single"/>
              </w:rPr>
            </w:rPrChange>
          </w:rPr>
          <w:t>D</w:t>
        </w:r>
        <w:r w:rsidR="006E5AE6" w:rsidRPr="00EB4F0E">
          <w:rPr>
            <w:b/>
            <w:u w:val="single"/>
            <w:rPrChange w:id="837" w:author="Ayush Mittal" w:date="2019-01-04T19:50:00Z">
              <w:rPr>
                <w:b/>
                <w:highlight w:val="yellow"/>
                <w:u w:val="single"/>
              </w:rPr>
            </w:rPrChange>
          </w:rPr>
          <w:t>rug Discovery Platform</w:t>
        </w:r>
      </w:ins>
      <w:r w:rsidR="00802B41" w:rsidRPr="00EB4F0E">
        <w:rPr>
          <w:b/>
          <w:u w:val="single"/>
        </w:rPr>
        <w:t xml:space="preserve"> Market</w:t>
      </w:r>
    </w:p>
    <w:p w14:paraId="385EB688" w14:textId="7F4FB2FD" w:rsidR="00EB4F0E" w:rsidRDefault="00EB4F0E" w:rsidP="002104C4">
      <w:pPr>
        <w:rPr>
          <w:ins w:id="838" w:author="Ayush Mittal" w:date="2019-01-04T19:50:00Z"/>
        </w:rPr>
      </w:pPr>
      <w:ins w:id="839" w:author="Ayush Mittal" w:date="2019-01-04T19:47:00Z">
        <w:r w:rsidRPr="00EB4F0E">
          <w:rPr>
            <w:rPrChange w:id="840" w:author="Ayush Mittal" w:date="2019-01-04T19:50:00Z">
              <w:rPr>
                <w:highlight w:val="yellow"/>
              </w:rPr>
            </w:rPrChange>
          </w:rPr>
          <w:t xml:space="preserve">A </w:t>
        </w:r>
      </w:ins>
      <w:ins w:id="841" w:author="Ayush Mittal" w:date="2019-01-04T19:48:00Z">
        <w:r w:rsidRPr="00EB4F0E">
          <w:t xml:space="preserve">drug discovery platform is a research and development facility, either physical or virtual in nature, where medicines are discovered and formulated for different diseases. </w:t>
        </w:r>
      </w:ins>
      <w:ins w:id="842" w:author="Ayush Mittal" w:date="2019-01-04T19:49:00Z">
        <w:r>
          <w:t xml:space="preserve"> </w:t>
        </w:r>
      </w:ins>
      <w:ins w:id="843" w:author="Ayush Mittal" w:date="2019-01-04T19:48:00Z">
        <w:r>
          <w:t>W</w:t>
        </w:r>
        <w:r w:rsidRPr="00EB4F0E">
          <w:t xml:space="preserve">ith </w:t>
        </w:r>
      </w:ins>
      <w:ins w:id="844" w:author="Ayush Mittal" w:date="2019-01-04T19:49:00Z">
        <w:r>
          <w:t xml:space="preserve">various advances </w:t>
        </w:r>
      </w:ins>
      <w:ins w:id="845" w:author="Ayush Mittal" w:date="2019-01-04T19:48:00Z">
        <w:r w:rsidRPr="00EB4F0E">
          <w:t xml:space="preserve">in technology, the drug discovery platforms too have undergone </w:t>
        </w:r>
      </w:ins>
      <w:ins w:id="846" w:author="Ayush Mittal" w:date="2019-01-04T19:49:00Z">
        <w:r>
          <w:t xml:space="preserve">a number </w:t>
        </w:r>
      </w:ins>
      <w:ins w:id="847" w:author="Ayush Mittal" w:date="2019-01-04T19:48:00Z">
        <w:r w:rsidRPr="00EB4F0E">
          <w:t>change</w:t>
        </w:r>
      </w:ins>
      <w:ins w:id="848" w:author="Ayush Mittal" w:date="2019-01-04T19:49:00Z">
        <w:r>
          <w:t>s</w:t>
        </w:r>
      </w:ins>
      <w:ins w:id="849" w:author="Ayush Mittal" w:date="2019-01-04T19:48:00Z">
        <w:r w:rsidRPr="00EB4F0E">
          <w:t xml:space="preserve">. </w:t>
        </w:r>
      </w:ins>
      <w:ins w:id="850" w:author="Ayush Mittal" w:date="2019-01-04T19:49:00Z">
        <w:r>
          <w:t xml:space="preserve"> </w:t>
        </w:r>
      </w:ins>
      <w:ins w:id="851" w:author="Ayush Mittal" w:date="2019-01-04T19:48:00Z">
        <w:r w:rsidRPr="00EB4F0E">
          <w:t xml:space="preserve">The most recent trend </w:t>
        </w:r>
      </w:ins>
      <w:ins w:id="852" w:author="Ayush Mittal" w:date="2019-01-04T19:49:00Z">
        <w:r>
          <w:t xml:space="preserve">being </w:t>
        </w:r>
      </w:ins>
      <w:ins w:id="853" w:author="Ayush Mittal" w:date="2019-01-04T19:48:00Z">
        <w:r w:rsidRPr="00EB4F0E">
          <w:t xml:space="preserve">the uptake of digital technologies. </w:t>
        </w:r>
      </w:ins>
      <w:ins w:id="854" w:author="Ayush Mittal" w:date="2019-01-04T19:49:00Z">
        <w:r>
          <w:t xml:space="preserve"> For</w:t>
        </w:r>
      </w:ins>
      <w:ins w:id="855" w:author="Ayush Mittal" w:date="2019-01-04T19:48:00Z">
        <w:r>
          <w:t xml:space="preserve"> </w:t>
        </w:r>
      </w:ins>
      <w:ins w:id="856" w:author="Ayush Mittal" w:date="2019-01-04T19:50:00Z">
        <w:r>
          <w:t xml:space="preserve">example, the emergence of </w:t>
        </w:r>
      </w:ins>
      <w:ins w:id="857" w:author="Ayush Mittal" w:date="2019-01-04T19:48:00Z">
        <w:r w:rsidRPr="00EB4F0E">
          <w:t>cloud-based drug discovery platforms that offer manufacturers the opportunity to store substantial data cost effectively.</w:t>
        </w:r>
      </w:ins>
      <w:ins w:id="858" w:author="Ayush Mittal" w:date="2019-01-04T19:51:00Z">
        <w:r>
          <w:rPr>
            <w:rStyle w:val="FootnoteReference"/>
          </w:rPr>
          <w:footnoteReference w:id="22"/>
        </w:r>
      </w:ins>
      <w:ins w:id="862" w:author="Ayush Mittal" w:date="2019-01-04T19:50:00Z">
        <w:r>
          <w:t xml:space="preserve"> </w:t>
        </w:r>
      </w:ins>
    </w:p>
    <w:p w14:paraId="5E2411DE" w14:textId="77777777" w:rsidR="00EB4F0E" w:rsidRDefault="00EB4F0E" w:rsidP="002104C4">
      <w:pPr>
        <w:rPr>
          <w:ins w:id="863" w:author="Ayush Mittal" w:date="2019-01-04T19:50:00Z"/>
        </w:rPr>
      </w:pPr>
    </w:p>
    <w:p w14:paraId="0EB3FAC1" w14:textId="0F84376F" w:rsidR="00EB4F0E" w:rsidRDefault="005F1FF2" w:rsidP="002104C4">
      <w:pPr>
        <w:rPr>
          <w:ins w:id="864" w:author="Ayush Mittal" w:date="2019-01-04T19:50:00Z"/>
        </w:rPr>
      </w:pPr>
      <w:ins w:id="865" w:author="Ayush Mittal" w:date="2019-01-07T09:51:00Z">
        <w:r>
          <w:t xml:space="preserve">The global </w:t>
        </w:r>
        <w:r w:rsidRPr="005F1FF2">
          <w:t xml:space="preserve">cloud-based drug discovery platform market </w:t>
        </w:r>
      </w:ins>
      <w:ins w:id="866" w:author="Ayush Mittal" w:date="2019-01-07T09:52:00Z">
        <w:r>
          <w:t xml:space="preserve">was estimated to reach </w:t>
        </w:r>
      </w:ins>
      <w:ins w:id="867" w:author="Ayush Mittal" w:date="2019-01-07T09:51:00Z">
        <w:r>
          <w:t>$1.</w:t>
        </w:r>
        <w:r w:rsidRPr="005F1FF2">
          <w:t xml:space="preserve">6 </w:t>
        </w:r>
      </w:ins>
      <w:ins w:id="868" w:author="Ayush Mittal" w:date="2019-01-07T09:52:00Z">
        <w:r>
          <w:t>billio</w:t>
        </w:r>
      </w:ins>
      <w:ins w:id="869" w:author="Ayush Mittal" w:date="2019-01-07T09:51:00Z">
        <w:r w:rsidRPr="005F1FF2">
          <w:t xml:space="preserve">n </w:t>
        </w:r>
      </w:ins>
      <w:ins w:id="870" w:author="Ayush Mittal" w:date="2019-01-07T09:53:00Z">
        <w:r>
          <w:t xml:space="preserve">in </w:t>
        </w:r>
      </w:ins>
      <w:ins w:id="871" w:author="Ayush Mittal" w:date="2019-01-07T09:51:00Z">
        <w:r w:rsidRPr="005F1FF2">
          <w:t xml:space="preserve">2017 and is </w:t>
        </w:r>
      </w:ins>
      <w:ins w:id="872" w:author="Ayush Mittal" w:date="2019-01-07T09:52:00Z">
        <w:r>
          <w:t xml:space="preserve">anticipated </w:t>
        </w:r>
      </w:ins>
      <w:ins w:id="873" w:author="Ayush Mittal" w:date="2019-01-07T09:51:00Z">
        <w:r w:rsidRPr="005F1FF2">
          <w:t xml:space="preserve">to reach a </w:t>
        </w:r>
        <w:r>
          <w:t>$4.</w:t>
        </w:r>
        <w:r w:rsidRPr="005F1FF2">
          <w:t>3</w:t>
        </w:r>
      </w:ins>
      <w:ins w:id="874" w:author="Ayush Mittal" w:date="2019-01-07T09:52:00Z">
        <w:r>
          <w:t xml:space="preserve"> billio</w:t>
        </w:r>
      </w:ins>
      <w:ins w:id="875" w:author="Ayush Mittal" w:date="2019-01-07T09:51:00Z">
        <w:r w:rsidRPr="005F1FF2">
          <w:t>n by 2025, witnessing a CAGR of 13.2%</w:t>
        </w:r>
      </w:ins>
      <w:ins w:id="876" w:author="Ayush Mittal" w:date="2019-01-07T09:53:00Z">
        <w:r>
          <w:t>.</w:t>
        </w:r>
      </w:ins>
      <w:ins w:id="877" w:author="Ayush Mittal" w:date="2019-01-07T09:54:00Z">
        <w:r>
          <w:rPr>
            <w:rStyle w:val="FootnoteReference"/>
          </w:rPr>
          <w:footnoteReference w:id="23"/>
        </w:r>
      </w:ins>
      <w:ins w:id="880" w:author="Ayush Mittal" w:date="2019-01-07T09:53:00Z">
        <w:r>
          <w:t xml:space="preserve">  </w:t>
        </w:r>
      </w:ins>
      <w:ins w:id="881" w:author="Ayush Mittal" w:date="2019-01-07T09:51:00Z">
        <w:r w:rsidRPr="005F1FF2">
          <w:t xml:space="preserve"> </w:t>
        </w:r>
      </w:ins>
      <w:ins w:id="882" w:author="Ayush Mittal" w:date="2019-01-07T09:08:00Z">
        <w:r w:rsidR="00846E1F">
          <w:t>The s</w:t>
        </w:r>
        <w:r w:rsidR="00846E1F" w:rsidRPr="00846E1F">
          <w:t xml:space="preserve">ervices in the cloud-based drug discovery platforms market can be </w:t>
        </w:r>
      </w:ins>
      <w:ins w:id="883" w:author="Ayush Mittal" w:date="2019-01-07T09:09:00Z">
        <w:r w:rsidR="00846E1F">
          <w:t xml:space="preserve">categorized </w:t>
        </w:r>
      </w:ins>
      <w:ins w:id="884" w:author="Ayush Mittal" w:date="2019-01-07T09:08:00Z">
        <w:r w:rsidR="00846E1F" w:rsidRPr="00846E1F">
          <w:t xml:space="preserve">into </w:t>
        </w:r>
      </w:ins>
      <w:ins w:id="885" w:author="Ayush Mittal" w:date="2019-01-07T09:09:00Z">
        <w:r w:rsidR="00846E1F">
          <w:t>three types of services</w:t>
        </w:r>
      </w:ins>
      <w:ins w:id="886" w:author="Ayush Mittal" w:date="2019-01-07T09:12:00Z">
        <w:r w:rsidR="00846E1F">
          <w:t>,</w:t>
        </w:r>
      </w:ins>
      <w:ins w:id="887" w:author="Ayush Mittal" w:date="2019-01-07T09:09:00Z">
        <w:r w:rsidR="00846E1F">
          <w:t xml:space="preserve"> </w:t>
        </w:r>
      </w:ins>
      <w:ins w:id="888" w:author="Ayush Mittal" w:date="2019-01-07T09:08:00Z">
        <w:r w:rsidR="00846E1F" w:rsidRPr="00846E1F">
          <w:t>Platform as a Service (PaaS), Infrastructure as a Service (IaaS), and Software as a Service (SaaS).</w:t>
        </w:r>
      </w:ins>
      <w:ins w:id="889" w:author="Ayush Mittal" w:date="2019-01-07T09:13:00Z">
        <w:r w:rsidR="00886EC0">
          <w:t xml:space="preserve"> </w:t>
        </w:r>
      </w:ins>
      <w:ins w:id="890" w:author="Ayush Mittal" w:date="2019-01-07T09:08:00Z">
        <w:r w:rsidR="00846E1F" w:rsidRPr="00846E1F">
          <w:t xml:space="preserve"> PaaS provides </w:t>
        </w:r>
      </w:ins>
      <w:ins w:id="891" w:author="Ayush Mittal" w:date="2019-01-07T09:13:00Z">
        <w:r w:rsidR="00846E1F">
          <w:t>a complete</w:t>
        </w:r>
      </w:ins>
      <w:ins w:id="892" w:author="Ayush Mittal" w:date="2019-01-07T09:08:00Z">
        <w:r w:rsidR="00846E1F" w:rsidRPr="00846E1F">
          <w:t xml:space="preserve"> hardware architecture </w:t>
        </w:r>
      </w:ins>
      <w:ins w:id="893" w:author="Ayush Mittal" w:date="2019-01-07T09:13:00Z">
        <w:r w:rsidR="00846E1F">
          <w:t xml:space="preserve">along with a </w:t>
        </w:r>
      </w:ins>
      <w:ins w:id="894" w:author="Ayush Mittal" w:date="2019-01-07T09:08:00Z">
        <w:r w:rsidR="00846E1F" w:rsidRPr="00846E1F">
          <w:t>software framework</w:t>
        </w:r>
      </w:ins>
      <w:ins w:id="895" w:author="Ayush Mittal" w:date="2019-01-07T09:13:00Z">
        <w:r w:rsidR="00886EC0">
          <w:t>.</w:t>
        </w:r>
      </w:ins>
      <w:ins w:id="896" w:author="Ayush Mittal" w:date="2019-01-07T09:08:00Z">
        <w:r w:rsidR="00846E1F" w:rsidRPr="00846E1F">
          <w:t xml:space="preserve"> </w:t>
        </w:r>
      </w:ins>
      <w:ins w:id="897" w:author="Ayush Mittal" w:date="2019-01-07T09:13:00Z">
        <w:r w:rsidR="00886EC0">
          <w:t xml:space="preserve"> </w:t>
        </w:r>
      </w:ins>
      <w:ins w:id="898" w:author="Ayush Mittal" w:date="2019-01-07T09:08:00Z">
        <w:r w:rsidR="00846E1F" w:rsidRPr="00846E1F">
          <w:t>IaaS provides servers, data-center space, and network equipment such as software for businesses and switches and routers</w:t>
        </w:r>
      </w:ins>
      <w:ins w:id="899" w:author="Ayush Mittal" w:date="2019-01-07T09:14:00Z">
        <w:r w:rsidR="00886EC0">
          <w:t xml:space="preserve">. </w:t>
        </w:r>
      </w:ins>
      <w:ins w:id="900" w:author="Ayush Mittal" w:date="2019-01-07T09:08:00Z">
        <w:r w:rsidR="00846E1F" w:rsidRPr="00846E1F">
          <w:t xml:space="preserve"> SaaS gives access to software only through online medium.</w:t>
        </w:r>
      </w:ins>
      <w:ins w:id="901" w:author="Ayush Mittal" w:date="2019-01-07T09:31:00Z">
        <w:r w:rsidR="00571B69">
          <w:rPr>
            <w:rStyle w:val="FootnoteReference"/>
          </w:rPr>
          <w:footnoteReference w:id="24"/>
        </w:r>
      </w:ins>
    </w:p>
    <w:p w14:paraId="1B275837" w14:textId="77777777" w:rsidR="00EB4F0E" w:rsidRDefault="00EB4F0E" w:rsidP="002104C4">
      <w:pPr>
        <w:rPr>
          <w:ins w:id="905" w:author="Ayush Mittal" w:date="2019-01-04T19:50:00Z"/>
        </w:rPr>
      </w:pPr>
    </w:p>
    <w:p w14:paraId="52A58086" w14:textId="360E0216" w:rsidR="00886EC0" w:rsidRDefault="00886EC0" w:rsidP="00886EC0">
      <w:pPr>
        <w:rPr>
          <w:ins w:id="906" w:author="Ayush Mittal" w:date="2019-01-07T09:15:00Z"/>
        </w:rPr>
      </w:pPr>
      <w:ins w:id="907" w:author="Ayush Mittal" w:date="2019-01-07T09:15:00Z">
        <w:r>
          <w:t xml:space="preserve">The global cloud-based drug discovery platforms market is gaining momentum, driven by the massive benefits offered to the end-users.  </w:t>
        </w:r>
      </w:ins>
      <w:ins w:id="908" w:author="Ayush Mittal" w:date="2019-01-07T09:16:00Z">
        <w:r>
          <w:t xml:space="preserve">Cloud </w:t>
        </w:r>
      </w:ins>
      <w:ins w:id="909" w:author="Ayush Mittal" w:date="2019-01-07T09:17:00Z">
        <w:r>
          <w:t>-</w:t>
        </w:r>
      </w:ins>
      <w:ins w:id="910" w:author="Ayush Mittal" w:date="2019-01-07T09:16:00Z">
        <w:r>
          <w:t>based discovery platforms allow</w:t>
        </w:r>
      </w:ins>
      <w:ins w:id="911" w:author="Ayush Mittal" w:date="2019-01-07T09:15:00Z">
        <w:r>
          <w:t xml:space="preserve"> customers to carry out their tasks </w:t>
        </w:r>
      </w:ins>
      <w:ins w:id="912" w:author="Ayush Mittal" w:date="2019-01-07T09:17:00Z">
        <w:r>
          <w:t xml:space="preserve">efficiently, </w:t>
        </w:r>
      </w:ins>
      <w:ins w:id="913" w:author="Ayush Mittal" w:date="2019-01-07T09:15:00Z">
        <w:r>
          <w:t xml:space="preserve">deploying a </w:t>
        </w:r>
      </w:ins>
      <w:ins w:id="914" w:author="Ayush Mittal" w:date="2019-01-07T09:17:00Z">
        <w:r>
          <w:t xml:space="preserve">variety </w:t>
        </w:r>
      </w:ins>
      <w:ins w:id="915" w:author="Ayush Mittal" w:date="2019-01-07T09:15:00Z">
        <w:r>
          <w:t xml:space="preserve">of mobile and web-accessible applications. </w:t>
        </w:r>
      </w:ins>
      <w:ins w:id="916" w:author="Ayush Mittal" w:date="2019-01-07T09:17:00Z">
        <w:r>
          <w:t xml:space="preserve"> </w:t>
        </w:r>
      </w:ins>
      <w:ins w:id="917" w:author="Ayush Mittal" w:date="2019-01-07T09:18:00Z">
        <w:r>
          <w:t xml:space="preserve">They </w:t>
        </w:r>
      </w:ins>
      <w:ins w:id="918" w:author="Ayush Mittal" w:date="2019-01-07T09:15:00Z">
        <w:r>
          <w:t xml:space="preserve">also </w:t>
        </w:r>
      </w:ins>
      <w:ins w:id="919" w:author="Ayush Mittal" w:date="2019-01-07T09:18:00Z">
        <w:r>
          <w:t xml:space="preserve">allow customers to work in a </w:t>
        </w:r>
      </w:ins>
      <w:ins w:id="920" w:author="Ayush Mittal" w:date="2019-01-07T09:15:00Z">
        <w:r>
          <w:t xml:space="preserve">collaborative and secure </w:t>
        </w:r>
      </w:ins>
      <w:ins w:id="921" w:author="Ayush Mittal" w:date="2019-01-07T09:19:00Z">
        <w:r>
          <w:t xml:space="preserve">environment, allowing </w:t>
        </w:r>
      </w:ins>
      <w:ins w:id="922" w:author="Ayush Mittal" w:date="2019-01-07T09:20:00Z">
        <w:r>
          <w:t xml:space="preserve">seamless </w:t>
        </w:r>
      </w:ins>
      <w:ins w:id="923" w:author="Ayush Mittal" w:date="2019-01-07T09:15:00Z">
        <w:r>
          <w:t xml:space="preserve">sharing of information. </w:t>
        </w:r>
      </w:ins>
      <w:ins w:id="924" w:author="Ayush Mittal" w:date="2019-01-07T09:18:00Z">
        <w:r>
          <w:t xml:space="preserve"> </w:t>
        </w:r>
      </w:ins>
      <w:ins w:id="925" w:author="Ayush Mittal" w:date="2019-01-07T09:15:00Z">
        <w:r>
          <w:t xml:space="preserve">Further, the cloud-based drug discovery platform is scalable and </w:t>
        </w:r>
      </w:ins>
      <w:ins w:id="926" w:author="Ayush Mittal" w:date="2019-01-07T09:49:00Z">
        <w:r w:rsidR="005F1FF2">
          <w:t>have the ability to</w:t>
        </w:r>
      </w:ins>
      <w:ins w:id="927" w:author="Ayush Mittal" w:date="2019-01-07T09:15:00Z">
        <w:r>
          <w:t xml:space="preserve"> provide tailor-made solutions for projects.</w:t>
        </w:r>
      </w:ins>
      <w:ins w:id="928" w:author="Ayush Mittal" w:date="2019-01-07T09:31:00Z">
        <w:r w:rsidR="00571B69">
          <w:rPr>
            <w:rStyle w:val="FootnoteReference"/>
          </w:rPr>
          <w:footnoteReference w:id="25"/>
        </w:r>
      </w:ins>
    </w:p>
    <w:p w14:paraId="439D6768" w14:textId="77777777" w:rsidR="00886EC0" w:rsidRDefault="00886EC0" w:rsidP="00886EC0">
      <w:pPr>
        <w:rPr>
          <w:ins w:id="930" w:author="Ayush Mittal" w:date="2019-01-07T09:15:00Z"/>
        </w:rPr>
      </w:pPr>
    </w:p>
    <w:p w14:paraId="0DD7706B" w14:textId="49B28D8E" w:rsidR="00EB4F0E" w:rsidRDefault="00886EC0" w:rsidP="002104C4">
      <w:pPr>
        <w:rPr>
          <w:ins w:id="931" w:author="Ayush Mittal" w:date="2019-01-07T09:21:00Z"/>
        </w:rPr>
      </w:pPr>
      <w:ins w:id="932" w:author="Ayush Mittal" w:date="2019-01-07T09:22:00Z">
        <w:r>
          <w:t xml:space="preserve">The overall drug discovery market </w:t>
        </w:r>
      </w:ins>
      <w:ins w:id="933" w:author="Ayush Mittal" w:date="2019-01-07T09:23:00Z">
        <w:r>
          <w:t xml:space="preserve">revenues totaled </w:t>
        </w:r>
      </w:ins>
      <w:ins w:id="934" w:author="Ayush Mittal" w:date="2019-01-07T09:22:00Z">
        <w:r>
          <w:t xml:space="preserve">$38.4 billion in 2017, forecast to reach </w:t>
        </w:r>
      </w:ins>
      <w:ins w:id="935" w:author="Ayush Mittal" w:date="2019-01-07T09:23:00Z">
        <w:r>
          <w:t xml:space="preserve">$70.1 billion by 2024, representing a CAGR of 9.0%. </w:t>
        </w:r>
      </w:ins>
      <w:ins w:id="936" w:author="Ayush Mittal" w:date="2019-01-07T09:25:00Z">
        <w:r w:rsidR="00571B69">
          <w:t xml:space="preserve"> </w:t>
        </w:r>
      </w:ins>
      <w:ins w:id="937" w:author="Ayush Mittal" w:date="2019-01-07T09:24:00Z">
        <w:r w:rsidR="00571B69">
          <w:t xml:space="preserve">The market is driven by increased healthcare expenditure, rising </w:t>
        </w:r>
      </w:ins>
      <w:ins w:id="938" w:author="Ayush Mittal" w:date="2019-01-07T09:25:00Z">
        <w:r w:rsidR="00571B69">
          <w:t>prevalence</w:t>
        </w:r>
      </w:ins>
      <w:ins w:id="939" w:author="Ayush Mittal" w:date="2019-01-07T09:24:00Z">
        <w:r w:rsidR="00571B69">
          <w:t xml:space="preserve"> of </w:t>
        </w:r>
      </w:ins>
      <w:ins w:id="940" w:author="Ayush Mittal" w:date="2019-01-07T09:25:00Z">
        <w:r w:rsidR="00571B69">
          <w:t xml:space="preserve">diseases, aging population and rising awareness.  </w:t>
        </w:r>
      </w:ins>
      <w:ins w:id="941" w:author="Ayush Mittal" w:date="2019-01-07T09:26:00Z">
        <w:r w:rsidR="00571B69">
          <w:t xml:space="preserve">According to International Health Metrics and Evaluation (IHME), </w:t>
        </w:r>
      </w:ins>
      <w:ins w:id="942" w:author="Ayush Mittal" w:date="2019-01-07T09:27:00Z">
        <w:r w:rsidR="00571B69">
          <w:t>the global healthcare expenditure is forecast to increase from $10.8 trillion in 2018 to 20.4 trillion in 2040.</w:t>
        </w:r>
      </w:ins>
      <w:ins w:id="943" w:author="Ayush Mittal" w:date="2019-01-07T09:28:00Z">
        <w:r w:rsidR="00571B69">
          <w:rPr>
            <w:rStyle w:val="FootnoteReference"/>
          </w:rPr>
          <w:footnoteReference w:id="26"/>
        </w:r>
      </w:ins>
    </w:p>
    <w:p w14:paraId="71892AD4" w14:textId="61ED6C68" w:rsidR="00886EC0" w:rsidRDefault="00886EC0" w:rsidP="002104C4">
      <w:pPr>
        <w:rPr>
          <w:ins w:id="948" w:author="Ayush Mittal" w:date="2019-01-07T09:32:00Z"/>
        </w:rPr>
      </w:pPr>
    </w:p>
    <w:p w14:paraId="6C64BA3B" w14:textId="79FA0F83" w:rsidR="00571B69" w:rsidRDefault="00571B69" w:rsidP="002104C4">
      <w:pPr>
        <w:rPr>
          <w:ins w:id="949" w:author="Ayush Mittal" w:date="2019-01-08T09:08:00Z"/>
        </w:rPr>
      </w:pPr>
      <w:ins w:id="950" w:author="Ayush Mittal" w:date="2019-01-07T09:32:00Z">
        <w:r>
          <w:t xml:space="preserve">On the expenditure front, </w:t>
        </w:r>
      </w:ins>
      <w:ins w:id="951" w:author="Ayush Mittal" w:date="2019-01-07T09:33:00Z">
        <w:r>
          <w:t>high-</w:t>
        </w:r>
        <w:r w:rsidRPr="00571B69">
          <w:t xml:space="preserve">income countries are </w:t>
        </w:r>
        <w:r>
          <w:t xml:space="preserve">estimated </w:t>
        </w:r>
        <w:r w:rsidRPr="00571B69">
          <w:t>to spend over $9,019</w:t>
        </w:r>
      </w:ins>
      <w:ins w:id="952" w:author="Ayush Mittal" w:date="2019-01-07T09:34:00Z">
        <w:r>
          <w:t>.0</w:t>
        </w:r>
      </w:ins>
      <w:ins w:id="953" w:author="Ayush Mittal" w:date="2019-01-07T09:33:00Z">
        <w:r w:rsidRPr="00571B69">
          <w:t xml:space="preserve"> per person on health by 2040</w:t>
        </w:r>
        <w:r>
          <w:t xml:space="preserve">, while </w:t>
        </w:r>
        <w:r w:rsidRPr="00571B69">
          <w:t>upper-middle income</w:t>
        </w:r>
      </w:ins>
      <w:ins w:id="954" w:author="Ayush Mittal" w:date="2019-01-07T09:34:00Z">
        <w:r>
          <w:t>,</w:t>
        </w:r>
      </w:ins>
      <w:ins w:id="955" w:author="Ayush Mittal" w:date="2019-01-07T09:33:00Z">
        <w:r w:rsidRPr="00571B69">
          <w:t xml:space="preserve"> lower-middle income and low-income countries</w:t>
        </w:r>
      </w:ins>
      <w:ins w:id="956" w:author="Ayush Mittal" w:date="2019-01-07T09:34:00Z">
        <w:r>
          <w:t xml:space="preserve"> are anticipated to </w:t>
        </w:r>
      </w:ins>
      <w:ins w:id="957" w:author="Ayush Mittal" w:date="2019-01-07T09:35:00Z">
        <w:r w:rsidR="002F4478">
          <w:t xml:space="preserve">incur </w:t>
        </w:r>
      </w:ins>
      <w:ins w:id="958" w:author="Ayush Mittal" w:date="2019-01-07T09:34:00Z">
        <w:r>
          <w:t>over $1,935</w:t>
        </w:r>
        <w:r w:rsidRPr="00571B69">
          <w:t>,</w:t>
        </w:r>
        <w:r>
          <w:t xml:space="preserve"> $507</w:t>
        </w:r>
      </w:ins>
      <w:ins w:id="959" w:author="Ayush Mittal" w:date="2019-01-07T09:35:00Z">
        <w:r w:rsidR="002F4478">
          <w:t>, and $164 per person</w:t>
        </w:r>
      </w:ins>
      <w:ins w:id="960" w:author="Ayush Mittal" w:date="2019-01-07T09:33:00Z">
        <w:r w:rsidRPr="00571B69">
          <w:t xml:space="preserve">. </w:t>
        </w:r>
      </w:ins>
      <w:ins w:id="961" w:author="Ayush Mittal" w:date="2019-01-07T09:35:00Z">
        <w:r w:rsidR="002F4478">
          <w:t xml:space="preserve"> </w:t>
        </w:r>
      </w:ins>
      <w:ins w:id="962" w:author="Ayush Mittal" w:date="2019-01-07T09:33:00Z">
        <w:r w:rsidRPr="00571B69">
          <w:t xml:space="preserve">Government and public healthcare services </w:t>
        </w:r>
      </w:ins>
      <w:ins w:id="963" w:author="Ayush Mittal" w:date="2019-01-07T09:35:00Z">
        <w:r w:rsidR="002F4478">
          <w:t xml:space="preserve">are estimated to </w:t>
        </w:r>
      </w:ins>
      <w:ins w:id="964" w:author="Ayush Mittal" w:date="2019-01-07T09:33:00Z">
        <w:r w:rsidRPr="00571B69">
          <w:t>account for over 61</w:t>
        </w:r>
      </w:ins>
      <w:ins w:id="965" w:author="Ayush Mittal" w:date="2019-01-07T09:36:00Z">
        <w:r w:rsidR="002F4478">
          <w:t>.0</w:t>
        </w:r>
      </w:ins>
      <w:ins w:id="966" w:author="Ayush Mittal" w:date="2019-01-07T09:33:00Z">
        <w:r w:rsidRPr="00571B69">
          <w:t xml:space="preserve">% of total healthcare spending across the globe by 2040. </w:t>
        </w:r>
      </w:ins>
      <w:ins w:id="967" w:author="Ayush Mittal" w:date="2019-01-07T09:36:00Z">
        <w:r w:rsidR="002F4478">
          <w:t xml:space="preserve"> </w:t>
        </w:r>
        <w:r w:rsidR="002F4478" w:rsidRPr="002F4478">
          <w:t xml:space="preserve">According to US Centre for Disease Control and Prevention, the </w:t>
        </w:r>
        <w:r w:rsidR="002F4478">
          <w:t xml:space="preserve">US </w:t>
        </w:r>
      </w:ins>
      <w:ins w:id="968" w:author="Ayush Mittal" w:date="2019-01-07T09:37:00Z">
        <w:r w:rsidR="002F4478" w:rsidRPr="002F4478">
          <w:t>annual healthcare expenditure</w:t>
        </w:r>
        <w:r w:rsidR="002F4478">
          <w:t>,</w:t>
        </w:r>
        <w:r w:rsidR="002F4478" w:rsidRPr="002F4478">
          <w:t xml:space="preserve"> </w:t>
        </w:r>
        <w:r w:rsidR="002F4478">
          <w:t xml:space="preserve">totaled </w:t>
        </w:r>
      </w:ins>
      <w:ins w:id="969" w:author="Ayush Mittal" w:date="2019-01-07T09:36:00Z">
        <w:r w:rsidR="002F4478" w:rsidRPr="002F4478">
          <w:t xml:space="preserve">$3.3 trillion in 2017. </w:t>
        </w:r>
      </w:ins>
      <w:ins w:id="970" w:author="Ayush Mittal" w:date="2019-01-07T09:37:00Z">
        <w:r w:rsidR="002F4478">
          <w:t xml:space="preserve"> </w:t>
        </w:r>
      </w:ins>
      <w:ins w:id="971" w:author="Ayush Mittal" w:date="2019-01-07T09:38:00Z">
        <w:r w:rsidR="002F4478">
          <w:lastRenderedPageBreak/>
          <w:t xml:space="preserve">According to the </w:t>
        </w:r>
        <w:r w:rsidR="002F4478" w:rsidRPr="002F4478">
          <w:t>Canadian Institute of Health Information</w:t>
        </w:r>
      </w:ins>
      <w:ins w:id="972" w:author="Ayush Mittal" w:date="2019-01-07T09:36:00Z">
        <w:r w:rsidR="002F4478" w:rsidRPr="002F4478">
          <w:t xml:space="preserve">, Canada's healthcare </w:t>
        </w:r>
      </w:ins>
      <w:ins w:id="973" w:author="Ayush Mittal" w:date="2019-01-07T09:37:00Z">
        <w:r w:rsidR="002F4478" w:rsidRPr="002F4478">
          <w:t xml:space="preserve">expenditure </w:t>
        </w:r>
      </w:ins>
      <w:ins w:id="974" w:author="Ayush Mittal" w:date="2019-01-07T09:38:00Z">
        <w:r w:rsidR="002F4478">
          <w:t xml:space="preserve">is estimated total </w:t>
        </w:r>
      </w:ins>
      <w:ins w:id="975" w:author="Ayush Mittal" w:date="2019-01-07T09:36:00Z">
        <w:r w:rsidR="002F4478" w:rsidRPr="002F4478">
          <w:t>$253.2 billion in 2018</w:t>
        </w:r>
      </w:ins>
      <w:ins w:id="976" w:author="Ayush Mittal" w:date="2019-01-07T09:38:00Z">
        <w:r w:rsidR="002F4478">
          <w:t>, representing</w:t>
        </w:r>
      </w:ins>
      <w:ins w:id="977" w:author="Ayush Mittal" w:date="2019-01-07T09:36:00Z">
        <w:r w:rsidR="002F4478" w:rsidRPr="002F4478">
          <w:t xml:space="preserve"> 11.3% of Canada's GDP</w:t>
        </w:r>
        <w:r w:rsidR="002F4478">
          <w:t>.</w:t>
        </w:r>
      </w:ins>
      <w:ins w:id="978" w:author="Ayush Mittal" w:date="2019-01-07T09:39:00Z">
        <w:r w:rsidR="002F4478">
          <w:rPr>
            <w:rStyle w:val="FootnoteReference"/>
          </w:rPr>
          <w:footnoteReference w:id="27"/>
        </w:r>
      </w:ins>
    </w:p>
    <w:p w14:paraId="09320270" w14:textId="1F09478A" w:rsidR="00B6155B" w:rsidRDefault="00B6155B" w:rsidP="002104C4">
      <w:pPr>
        <w:rPr>
          <w:ins w:id="980" w:author="Ayush Mittal" w:date="2019-01-08T09:08:00Z"/>
        </w:rPr>
      </w:pPr>
    </w:p>
    <w:p w14:paraId="420A341A" w14:textId="5DACF47B" w:rsidR="00B6155B" w:rsidRDefault="00B6155B" w:rsidP="002104C4">
      <w:pPr>
        <w:rPr>
          <w:ins w:id="981" w:author="Ayush Mittal" w:date="2019-01-08T10:41:00Z"/>
        </w:rPr>
      </w:pPr>
      <w:ins w:id="982" w:author="Ayush Mittal" w:date="2019-01-08T09:08:00Z">
        <w:r>
          <w:t>According to a report by “RESEARCH AND MARKETS</w:t>
        </w:r>
      </w:ins>
      <w:ins w:id="983" w:author="Ayush Mittal" w:date="2019-01-08T09:09:00Z">
        <w:r>
          <w:t xml:space="preserve">”, a market research firm, the demand for </w:t>
        </w:r>
      </w:ins>
      <w:ins w:id="984" w:author="Ayush Mittal" w:date="2019-01-08T09:13:00Z">
        <w:r w:rsidR="005E046C">
          <w:t xml:space="preserve">antibody discovery services and </w:t>
        </w:r>
      </w:ins>
      <w:ins w:id="985" w:author="Ayush Mittal" w:date="2019-01-08T09:17:00Z">
        <w:r w:rsidR="005E046C">
          <w:t xml:space="preserve">platforms is further boosted by the increasing focus on personalized </w:t>
        </w:r>
      </w:ins>
      <w:ins w:id="986" w:author="Ayush Mittal" w:date="2019-01-08T09:18:00Z">
        <w:r w:rsidR="005E046C">
          <w:t xml:space="preserve">medicine.  </w:t>
        </w:r>
      </w:ins>
      <w:ins w:id="987" w:author="Ayush Mittal" w:date="2019-01-08T09:20:00Z">
        <w:r w:rsidR="005E046C">
          <w:t xml:space="preserve">Personalized medicines have several benefits over their generic counterparts, such as </w:t>
        </w:r>
      </w:ins>
      <w:ins w:id="988" w:author="Ayush Mittal" w:date="2019-01-08T09:21:00Z">
        <w:r w:rsidR="005E046C" w:rsidRPr="005E046C">
          <w:t>high specificity, and a favorable safety profile</w:t>
        </w:r>
        <w:r w:rsidR="005E046C">
          <w:t>.  Owing to these factors</w:t>
        </w:r>
      </w:ins>
      <w:ins w:id="989" w:author="Ayush Mittal" w:date="2019-01-08T09:23:00Z">
        <w:r w:rsidR="005E046C">
          <w:t>,</w:t>
        </w:r>
      </w:ins>
      <w:ins w:id="990" w:author="Ayush Mittal" w:date="2019-01-08T09:21:00Z">
        <w:r w:rsidR="005E046C">
          <w:t xml:space="preserve"> </w:t>
        </w:r>
      </w:ins>
      <w:ins w:id="991" w:author="Ayush Mittal" w:date="2019-01-08T09:22:00Z">
        <w:r w:rsidR="005E046C" w:rsidRPr="005E046C">
          <w:t xml:space="preserve">antibody based pharmacological interventions represent the largest class of biologics, with 79 molecules approved till date and </w:t>
        </w:r>
        <w:r w:rsidR="005E046C">
          <w:t xml:space="preserve">more than </w:t>
        </w:r>
        <w:r w:rsidR="005E046C" w:rsidRPr="005E046C">
          <w:t xml:space="preserve">200 molecules in the preclinical </w:t>
        </w:r>
        <w:r w:rsidR="005E046C">
          <w:t>or</w:t>
        </w:r>
        <w:r w:rsidR="005E046C" w:rsidRPr="005E046C">
          <w:t xml:space="preserve"> discovery stages</w:t>
        </w:r>
        <w:r w:rsidR="005E046C">
          <w:t>.</w:t>
        </w:r>
      </w:ins>
      <w:ins w:id="992" w:author="Ayush Mittal" w:date="2019-01-08T09:23:00Z">
        <w:r w:rsidR="008313E4">
          <w:rPr>
            <w:rStyle w:val="FootnoteReference"/>
          </w:rPr>
          <w:footnoteReference w:id="28"/>
        </w:r>
      </w:ins>
    </w:p>
    <w:p w14:paraId="4F2BF417" w14:textId="643FF54A" w:rsidR="00CA68C3" w:rsidRDefault="00CA68C3" w:rsidP="002104C4">
      <w:pPr>
        <w:rPr>
          <w:ins w:id="995" w:author="Ayush Mittal" w:date="2019-01-08T10:41:00Z"/>
        </w:rPr>
      </w:pPr>
    </w:p>
    <w:p w14:paraId="04B1F70C" w14:textId="66FD67E4" w:rsidR="00CA68C3" w:rsidRDefault="00CA68C3" w:rsidP="002104C4">
      <w:pPr>
        <w:rPr>
          <w:ins w:id="996" w:author="Ayush Mittal" w:date="2019-01-08T11:26:00Z"/>
        </w:rPr>
      </w:pPr>
      <w:ins w:id="997" w:author="Ayush Mittal" w:date="2019-01-08T10:41:00Z">
        <w:r w:rsidRPr="00CA68C3">
          <w:t xml:space="preserve">In terms of geography, </w:t>
        </w:r>
        <w:r w:rsidR="009717CE">
          <w:t xml:space="preserve">more than </w:t>
        </w:r>
      </w:ins>
      <w:ins w:id="998" w:author="Ayush Mittal" w:date="2019-01-08T10:45:00Z">
        <w:r w:rsidR="009717CE">
          <w:t>8</w:t>
        </w:r>
      </w:ins>
      <w:ins w:id="999" w:author="Ayush Mittal" w:date="2019-01-08T10:41:00Z">
        <w:r w:rsidR="009717CE">
          <w:t xml:space="preserve">0% </w:t>
        </w:r>
        <w:r w:rsidRPr="00CA68C3">
          <w:t xml:space="preserve">of the </w:t>
        </w:r>
      </w:ins>
      <w:ins w:id="1000" w:author="Ayush Mittal" w:date="2019-01-08T11:25:00Z">
        <w:r w:rsidR="00A035F0">
          <w:t xml:space="preserve">drug discovery services and </w:t>
        </w:r>
      </w:ins>
      <w:ins w:id="1001" w:author="Ayush Mittal" w:date="2019-01-08T11:26:00Z">
        <w:r w:rsidR="00A035F0">
          <w:t xml:space="preserve">platform </w:t>
        </w:r>
      </w:ins>
      <w:ins w:id="1002" w:author="Ayush Mittal" w:date="2019-01-08T11:25:00Z">
        <w:r w:rsidR="00A035F0">
          <w:t xml:space="preserve">market </w:t>
        </w:r>
      </w:ins>
      <w:ins w:id="1003" w:author="Ayush Mittal" w:date="2019-01-08T10:41:00Z">
        <w:r w:rsidRPr="00CA68C3">
          <w:t>share is distributed between North America and Europe</w:t>
        </w:r>
      </w:ins>
      <w:ins w:id="1004" w:author="Ayush Mittal" w:date="2019-01-08T10:42:00Z">
        <w:r w:rsidR="009717CE">
          <w:t>. Further,</w:t>
        </w:r>
      </w:ins>
      <w:ins w:id="1005" w:author="Ayush Mittal" w:date="2019-01-08T10:41:00Z">
        <w:r w:rsidRPr="00CA68C3">
          <w:t xml:space="preserve"> China is </w:t>
        </w:r>
      </w:ins>
      <w:ins w:id="1006" w:author="Ayush Mittal" w:date="2019-01-08T10:42:00Z">
        <w:r w:rsidR="009717CE">
          <w:t xml:space="preserve">poised </w:t>
        </w:r>
      </w:ins>
      <w:ins w:id="1007" w:author="Ayush Mittal" w:date="2019-01-08T10:41:00Z">
        <w:r w:rsidRPr="00CA68C3">
          <w:t xml:space="preserve">to grow at </w:t>
        </w:r>
      </w:ins>
      <w:ins w:id="1008" w:author="Ayush Mittal" w:date="2019-01-08T10:43:00Z">
        <w:r w:rsidR="009717CE">
          <w:t xml:space="preserve">an </w:t>
        </w:r>
      </w:ins>
      <w:ins w:id="1009" w:author="Ayush Mittal" w:date="2019-01-08T10:41:00Z">
        <w:r w:rsidRPr="00CA68C3">
          <w:t>annualized rate of 8.</w:t>
        </w:r>
      </w:ins>
      <w:ins w:id="1010" w:author="Ayush Mittal" w:date="2019-01-08T10:46:00Z">
        <w:r w:rsidR="009717CE">
          <w:t>8</w:t>
        </w:r>
      </w:ins>
      <w:ins w:id="1011" w:author="Ayush Mittal" w:date="2019-01-08T10:41:00Z">
        <w:r w:rsidRPr="00CA68C3">
          <w:t>%</w:t>
        </w:r>
      </w:ins>
      <w:ins w:id="1012" w:author="Ayush Mittal" w:date="2019-01-08T10:43:00Z">
        <w:r w:rsidR="009717CE">
          <w:t>, relatively faster</w:t>
        </w:r>
      </w:ins>
      <w:ins w:id="1013" w:author="Ayush Mittal" w:date="2019-01-08T10:41:00Z">
        <w:r w:rsidRPr="00CA68C3">
          <w:t xml:space="preserve"> as compared to other regions in the coming decade.</w:t>
        </w:r>
      </w:ins>
      <w:ins w:id="1014" w:author="Ayush Mittal" w:date="2019-01-08T16:39:00Z">
        <w:r w:rsidR="00336E92">
          <w:rPr>
            <w:rStyle w:val="FootnoteReference"/>
          </w:rPr>
          <w:footnoteReference w:id="29"/>
        </w:r>
      </w:ins>
      <w:ins w:id="1016" w:author="Ayush Mittal" w:date="2019-01-08T10:41:00Z">
        <w:r w:rsidRPr="00CA68C3">
          <w:t xml:space="preserve"> </w:t>
        </w:r>
      </w:ins>
      <w:ins w:id="1017" w:author="Ayush Mittal" w:date="2019-01-08T10:43:00Z">
        <w:r w:rsidR="009717CE">
          <w:t xml:space="preserve"> </w:t>
        </w:r>
      </w:ins>
      <w:ins w:id="1018" w:author="Ayush Mittal" w:date="2019-01-08T10:41:00Z">
        <w:r w:rsidRPr="00CA68C3">
          <w:t xml:space="preserve">With respect to antibody discovery methods, </w:t>
        </w:r>
        <w:r w:rsidR="009717CE">
          <w:t>transgenic animal</w:t>
        </w:r>
      </w:ins>
      <w:ins w:id="1019" w:author="Ayush Mittal" w:date="2019-01-08T10:43:00Z">
        <w:r w:rsidR="009717CE">
          <w:t>-</w:t>
        </w:r>
      </w:ins>
      <w:ins w:id="1020" w:author="Ayush Mittal" w:date="2019-01-08T10:41:00Z">
        <w:r w:rsidR="009717CE">
          <w:t xml:space="preserve">based methods are </w:t>
        </w:r>
      </w:ins>
      <w:ins w:id="1021" w:author="Ayush Mittal" w:date="2019-01-08T10:44:00Z">
        <w:r w:rsidR="009717CE">
          <w:t>expected</w:t>
        </w:r>
      </w:ins>
      <w:ins w:id="1022" w:author="Ayush Mittal" w:date="2019-01-08T10:41:00Z">
        <w:r w:rsidR="009717CE">
          <w:t xml:space="preserve"> </w:t>
        </w:r>
        <w:r w:rsidRPr="00CA68C3">
          <w:t>to grow at a</w:t>
        </w:r>
      </w:ins>
      <w:ins w:id="1023" w:author="Ayush Mittal" w:date="2019-01-08T10:44:00Z">
        <w:r w:rsidR="009717CE">
          <w:t>n</w:t>
        </w:r>
      </w:ins>
      <w:ins w:id="1024" w:author="Ayush Mittal" w:date="2019-01-08T10:41:00Z">
        <w:r w:rsidRPr="00CA68C3">
          <w:t xml:space="preserve"> annualized rate of 6.6%</w:t>
        </w:r>
      </w:ins>
      <w:ins w:id="1025" w:author="Ayush Mittal" w:date="2019-01-08T10:45:00Z">
        <w:r w:rsidR="009717CE">
          <w:t>, higher</w:t>
        </w:r>
      </w:ins>
      <w:ins w:id="1026" w:author="Ayush Mittal" w:date="2019-01-08T10:41:00Z">
        <w:r w:rsidRPr="00CA68C3">
          <w:t xml:space="preserve"> as compared to the established methods such as phage display and hybridoma methods.</w:t>
        </w:r>
      </w:ins>
      <w:ins w:id="1027" w:author="Ayush Mittal" w:date="2019-01-08T10:45:00Z">
        <w:r w:rsidR="009717CE">
          <w:rPr>
            <w:rStyle w:val="FootnoteReference"/>
          </w:rPr>
          <w:footnoteReference w:id="30"/>
        </w:r>
      </w:ins>
    </w:p>
    <w:p w14:paraId="159298FB" w14:textId="34039253" w:rsidR="00A035F0" w:rsidRDefault="00A035F0" w:rsidP="002104C4">
      <w:pPr>
        <w:rPr>
          <w:ins w:id="1030" w:author="Ayush Mittal" w:date="2019-01-08T11:26:00Z"/>
        </w:rPr>
      </w:pPr>
    </w:p>
    <w:p w14:paraId="08115C63" w14:textId="307E93A4" w:rsidR="00A035F0" w:rsidRDefault="00A035F0" w:rsidP="002104C4">
      <w:pPr>
        <w:rPr>
          <w:ins w:id="1031" w:author="Ayush Mittal" w:date="2019-01-07T09:32:00Z"/>
        </w:rPr>
      </w:pPr>
      <w:ins w:id="1032" w:author="Ayush Mittal" w:date="2019-01-08T11:26:00Z">
        <w:r w:rsidRPr="00A035F0">
          <w:t>The global biologics outsourcing market was valued at around USD 8</w:t>
        </w:r>
        <w:r>
          <w:t>.</w:t>
        </w:r>
        <w:r w:rsidRPr="00A035F0">
          <w:t xml:space="preserve">4 </w:t>
        </w:r>
        <w:r>
          <w:t>b</w:t>
        </w:r>
        <w:r w:rsidRPr="00A035F0">
          <w:t>illion in the year 2016 and it is expecte</w:t>
        </w:r>
        <w:r>
          <w:t>d to reach approximately USD 32</w:t>
        </w:r>
        <w:r w:rsidRPr="00A035F0">
          <w:t xml:space="preserve">.0 </w:t>
        </w:r>
        <w:r>
          <w:t>b</w:t>
        </w:r>
        <w:r w:rsidRPr="00A035F0">
          <w:t>illion by 2024</w:t>
        </w:r>
      </w:ins>
      <w:ins w:id="1033" w:author="Ayush Mittal" w:date="2019-01-08T11:27:00Z">
        <w:r>
          <w:t xml:space="preserve">, representing </w:t>
        </w:r>
      </w:ins>
      <w:ins w:id="1034" w:author="Ayush Mittal" w:date="2019-01-08T11:26:00Z">
        <w:r w:rsidRPr="00A035F0">
          <w:t>a CAGR of over 18.0% between 2017 and 2024.</w:t>
        </w:r>
      </w:ins>
    </w:p>
    <w:p w14:paraId="29C356AC" w14:textId="0AC8BC6C" w:rsidR="00D77209" w:rsidRPr="00E25D11" w:rsidDel="005F1FF2" w:rsidRDefault="00D77209" w:rsidP="002104C4">
      <w:pPr>
        <w:rPr>
          <w:del w:id="1035" w:author="Ayush Mittal" w:date="2019-01-07T09:55:00Z"/>
          <w:highlight w:val="yellow"/>
          <w:rPrChange w:id="1036" w:author="Ayush Mittal" w:date="2019-01-02T17:45:00Z">
            <w:rPr>
              <w:del w:id="1037" w:author="Ayush Mittal" w:date="2019-01-07T09:55:00Z"/>
            </w:rPr>
          </w:rPrChange>
        </w:rPr>
      </w:pPr>
      <w:del w:id="1038" w:author="Ayush Mittal" w:date="2019-01-07T09:03:00Z">
        <w:r w:rsidRPr="00E25D11" w:rsidDel="00B83903">
          <w:rPr>
            <w:highlight w:val="yellow"/>
            <w:rPrChange w:id="1039" w:author="Ayush Mittal" w:date="2019-01-02T17:45:00Z">
              <w:rPr/>
            </w:rPrChange>
          </w:rPr>
          <w:delText>Heartburn</w:delText>
        </w:r>
      </w:del>
      <w:del w:id="1040" w:author="Ayush Mittal" w:date="2019-01-07T09:55:00Z">
        <w:r w:rsidRPr="00E25D11" w:rsidDel="005F1FF2">
          <w:rPr>
            <w:highlight w:val="yellow"/>
            <w:rPrChange w:id="1041" w:author="Ayush Mittal" w:date="2019-01-02T17:45:00Z">
              <w:rPr/>
            </w:rPrChange>
          </w:rPr>
          <w:delText xml:space="preserve"> is a painful, burning sensation in the chest and is often accompanied with a bitter taste in the throat.  Heartburn that occurs more than twice a week may be considered symptomatic of GERD.  GERD occurs when the lower esophageal sphincter does not close properly and allows the stomach contents to splash back (reflux) into the esophagus.  Stomach acid irritates the lining of the esophagus and causes heartburn.</w:delText>
        </w:r>
        <w:r w:rsidRPr="00E25D11" w:rsidDel="005F1FF2">
          <w:rPr>
            <w:rStyle w:val="FootnoteReference"/>
            <w:highlight w:val="yellow"/>
            <w:rPrChange w:id="1042" w:author="Ayush Mittal" w:date="2019-01-02T17:45:00Z">
              <w:rPr>
                <w:rStyle w:val="FootnoteReference"/>
              </w:rPr>
            </w:rPrChange>
          </w:rPr>
          <w:footnoteReference w:id="31"/>
        </w:r>
        <w:r w:rsidRPr="00E25D11" w:rsidDel="005F1FF2">
          <w:rPr>
            <w:highlight w:val="yellow"/>
            <w:rPrChange w:id="1045" w:author="Ayush Mittal" w:date="2019-01-02T17:45:00Z">
              <w:rPr/>
            </w:rPrChange>
          </w:rPr>
          <w:delText xml:space="preserve">  </w:delText>
        </w:r>
        <w:r w:rsidR="0000643A" w:rsidRPr="00E25D11" w:rsidDel="005F1FF2">
          <w:rPr>
            <w:highlight w:val="yellow"/>
            <w:rPrChange w:id="1046" w:author="Ayush Mittal" w:date="2019-01-02T17:45:00Z">
              <w:rPr/>
            </w:rPrChange>
          </w:rPr>
          <w:delText>GERD is a common disease with the highest prevalence in North America.  The prevalence of GERD ranged from 18.1% to 27.8% in North America, 8.8% to 25.9% in Europe, 2.5% to 7.8% in East Asia, 8.7% to 33.1% in the Middle East, 11.6% in Australia, and 23.0% in South America.</w:delText>
        </w:r>
        <w:r w:rsidR="0000643A" w:rsidRPr="00E25D11" w:rsidDel="005F1FF2">
          <w:rPr>
            <w:rStyle w:val="FootnoteReference"/>
            <w:highlight w:val="yellow"/>
            <w:rPrChange w:id="1047" w:author="Ayush Mittal" w:date="2019-01-02T17:45:00Z">
              <w:rPr>
                <w:rStyle w:val="FootnoteReference"/>
              </w:rPr>
            </w:rPrChange>
          </w:rPr>
          <w:footnoteReference w:id="32"/>
        </w:r>
      </w:del>
    </w:p>
    <w:p w14:paraId="45E0C572" w14:textId="51F127D1" w:rsidR="00D77209" w:rsidRPr="00E25D11" w:rsidDel="005F1FF2" w:rsidRDefault="00D77209" w:rsidP="002104C4">
      <w:pPr>
        <w:rPr>
          <w:del w:id="1050" w:author="Ayush Mittal" w:date="2019-01-07T09:55:00Z"/>
          <w:highlight w:val="yellow"/>
          <w:rPrChange w:id="1051" w:author="Ayush Mittal" w:date="2019-01-02T17:45:00Z">
            <w:rPr>
              <w:del w:id="1052" w:author="Ayush Mittal" w:date="2019-01-07T09:55:00Z"/>
            </w:rPr>
          </w:rPrChange>
        </w:rPr>
      </w:pPr>
    </w:p>
    <w:p w14:paraId="5B0392C2" w14:textId="00C54C92" w:rsidR="00AC1161" w:rsidRPr="00E25D11" w:rsidDel="005F1FF2" w:rsidRDefault="0000643A" w:rsidP="002104C4">
      <w:pPr>
        <w:rPr>
          <w:del w:id="1053" w:author="Ayush Mittal" w:date="2019-01-07T09:55:00Z"/>
          <w:highlight w:val="yellow"/>
          <w:rPrChange w:id="1054" w:author="Ayush Mittal" w:date="2019-01-02T17:45:00Z">
            <w:rPr>
              <w:del w:id="1055" w:author="Ayush Mittal" w:date="2019-01-07T09:55:00Z"/>
            </w:rPr>
          </w:rPrChange>
        </w:rPr>
      </w:pPr>
      <w:del w:id="1056" w:author="Ayush Mittal" w:date="2019-01-07T09:55:00Z">
        <w:r w:rsidRPr="00E25D11" w:rsidDel="005F1FF2">
          <w:rPr>
            <w:highlight w:val="yellow"/>
            <w:rPrChange w:id="1057" w:author="Ayush Mittal" w:date="2019-01-02T17:45:00Z">
              <w:rPr/>
            </w:rPrChange>
          </w:rPr>
          <w:delText>According to a report by Grand View Research, Inc., the global GERD therapeutics market size was valued at $5.7 billion in 2016 and is expected to witness</w:delText>
        </w:r>
        <w:r w:rsidR="00AC1161" w:rsidRPr="00E25D11" w:rsidDel="005F1FF2">
          <w:rPr>
            <w:highlight w:val="yellow"/>
            <w:rPrChange w:id="1058" w:author="Ayush Mittal" w:date="2019-01-02T17:45:00Z">
              <w:rPr/>
            </w:rPrChange>
          </w:rPr>
          <w:delText xml:space="preserve"> a decline in its revenue to</w:delText>
        </w:r>
        <w:r w:rsidRPr="00E25D11" w:rsidDel="005F1FF2">
          <w:rPr>
            <w:highlight w:val="yellow"/>
            <w:rPrChange w:id="1059" w:author="Ayush Mittal" w:date="2019-01-02T17:45:00Z">
              <w:rPr/>
            </w:rPrChange>
          </w:rPr>
          <w:delText xml:space="preserve"> </w:delText>
        </w:r>
        <w:r w:rsidR="00AC1161" w:rsidRPr="00E25D11" w:rsidDel="005F1FF2">
          <w:rPr>
            <w:highlight w:val="yellow"/>
            <w:rPrChange w:id="1060" w:author="Ayush Mittal" w:date="2019-01-02T17:45:00Z">
              <w:rPr/>
            </w:rPrChange>
          </w:rPr>
          <w:delText>$4.3</w:delText>
        </w:r>
        <w:r w:rsidRPr="00E25D11" w:rsidDel="005F1FF2">
          <w:rPr>
            <w:highlight w:val="yellow"/>
            <w:rPrChange w:id="1061" w:author="Ayush Mittal" w:date="2019-01-02T17:45:00Z">
              <w:rPr/>
            </w:rPrChange>
          </w:rPr>
          <w:delText xml:space="preserve"> billion by 2025, shrinking at a CAGR of 2.9%.  Patent expiry of blockbuster drugs prescribed for the treatment of acid reflux disorders is majorly attributable </w:delText>
        </w:r>
        <w:r w:rsidR="000262DB" w:rsidRPr="00E25D11" w:rsidDel="005F1FF2">
          <w:rPr>
            <w:noProof/>
            <w:highlight w:val="yellow"/>
            <w:rPrChange w:id="1062" w:author="Ayush Mittal" w:date="2019-01-02T17:45:00Z">
              <w:rPr>
                <w:noProof/>
              </w:rPr>
            </w:rPrChange>
          </w:rPr>
          <w:delText>to</w:delText>
        </w:r>
        <w:r w:rsidRPr="00E25D11" w:rsidDel="005F1FF2">
          <w:rPr>
            <w:highlight w:val="yellow"/>
            <w:rPrChange w:id="1063" w:author="Ayush Mittal" w:date="2019-01-02T17:45:00Z">
              <w:rPr/>
            </w:rPrChange>
          </w:rPr>
          <w:delText xml:space="preserve"> the downfall of this market.</w:delText>
        </w:r>
      </w:del>
    </w:p>
    <w:p w14:paraId="33220F58" w14:textId="2C172ECB" w:rsidR="00AC1161" w:rsidRPr="00E25D11" w:rsidDel="005F1FF2" w:rsidRDefault="00AC1161" w:rsidP="002104C4">
      <w:pPr>
        <w:rPr>
          <w:del w:id="1064" w:author="Ayush Mittal" w:date="2019-01-07T09:55:00Z"/>
          <w:highlight w:val="yellow"/>
          <w:rPrChange w:id="1065" w:author="Ayush Mittal" w:date="2019-01-02T17:45:00Z">
            <w:rPr>
              <w:del w:id="1066" w:author="Ayush Mittal" w:date="2019-01-07T09:55:00Z"/>
            </w:rPr>
          </w:rPrChange>
        </w:rPr>
      </w:pPr>
    </w:p>
    <w:p w14:paraId="3CB367E7" w14:textId="17C9C9DD" w:rsidR="00AC1161" w:rsidRPr="00E25D11" w:rsidDel="001B6DE6" w:rsidRDefault="0068119F">
      <w:pPr>
        <w:rPr>
          <w:del w:id="1067" w:author="Ayush Mittal" w:date="2019-01-04T19:06:00Z"/>
          <w:highlight w:val="yellow"/>
          <w:rPrChange w:id="1068" w:author="Ayush Mittal" w:date="2019-01-02T17:45:00Z">
            <w:rPr>
              <w:del w:id="1069" w:author="Ayush Mittal" w:date="2019-01-04T19:06:00Z"/>
            </w:rPr>
          </w:rPrChange>
        </w:rPr>
      </w:pPr>
      <w:del w:id="1070" w:author="Ayush Mittal" w:date="2019-01-07T09:55:00Z">
        <w:r w:rsidRPr="00E25D11" w:rsidDel="005F1FF2">
          <w:rPr>
            <w:highlight w:val="yellow"/>
            <w:rPrChange w:id="1071" w:author="Ayush Mittal" w:date="2019-01-02T17:45:00Z">
              <w:rPr/>
            </w:rPrChange>
          </w:rPr>
          <w:delText>PPI, antacids, pro-kinetic agents</w:delText>
        </w:r>
        <w:r w:rsidR="00AC1161" w:rsidRPr="00E25D11" w:rsidDel="005F1FF2">
          <w:rPr>
            <w:highlight w:val="yellow"/>
            <w:rPrChange w:id="1072" w:author="Ayush Mittal" w:date="2019-01-02T17:45:00Z">
              <w:rPr/>
            </w:rPrChange>
          </w:rPr>
          <w:delText xml:space="preserve"> and histamine H2 receptor antagonists</w:delText>
        </w:r>
        <w:r w:rsidR="00151D5B" w:rsidRPr="00E25D11" w:rsidDel="005F1FF2">
          <w:rPr>
            <w:highlight w:val="yellow"/>
            <w:rPrChange w:id="1073" w:author="Ayush Mittal" w:date="2019-01-02T17:45:00Z">
              <w:rPr/>
            </w:rPrChange>
          </w:rPr>
          <w:delText xml:space="preserve"> (“H2 Blocker”)</w:delText>
        </w:r>
        <w:r w:rsidR="00AC1161" w:rsidRPr="00E25D11" w:rsidDel="005F1FF2">
          <w:rPr>
            <w:highlight w:val="yellow"/>
            <w:rPrChange w:id="1074" w:author="Ayush Mittal" w:date="2019-01-02T17:45:00Z">
              <w:rPr/>
            </w:rPrChange>
          </w:rPr>
          <w:delText xml:space="preserve"> have proven efficacy in the treatment of GERD</w:delText>
        </w:r>
        <w:r w:rsidRPr="00E25D11" w:rsidDel="005F1FF2">
          <w:rPr>
            <w:highlight w:val="yellow"/>
            <w:rPrChange w:id="1075" w:author="Ayush Mittal" w:date="2019-01-02T17:45:00Z">
              <w:rPr/>
            </w:rPrChange>
          </w:rPr>
          <w:delText xml:space="preserve">. </w:delText>
        </w:r>
        <w:r w:rsidR="00AC1161" w:rsidRPr="00E25D11" w:rsidDel="005F1FF2">
          <w:rPr>
            <w:highlight w:val="yellow"/>
            <w:rPrChange w:id="1076" w:author="Ayush Mittal" w:date="2019-01-02T17:45:00Z">
              <w:rPr/>
            </w:rPrChange>
          </w:rPr>
          <w:delText xml:space="preserve"> </w:delText>
        </w:r>
        <w:r w:rsidRPr="00E25D11" w:rsidDel="005F1FF2">
          <w:rPr>
            <w:highlight w:val="yellow"/>
            <w:rPrChange w:id="1077" w:author="Ayush Mittal" w:date="2019-01-02T17:45:00Z">
              <w:rPr/>
            </w:rPrChange>
          </w:rPr>
          <w:delText xml:space="preserve">The PPI and </w:delText>
        </w:r>
        <w:r w:rsidR="00151D5B" w:rsidRPr="00E25D11" w:rsidDel="005F1FF2">
          <w:rPr>
            <w:highlight w:val="yellow"/>
            <w:rPrChange w:id="1078" w:author="Ayush Mittal" w:date="2019-01-02T17:45:00Z">
              <w:rPr/>
            </w:rPrChange>
          </w:rPr>
          <w:delText xml:space="preserve">H2 Blocker </w:delText>
        </w:r>
        <w:r w:rsidRPr="00E25D11" w:rsidDel="005F1FF2">
          <w:rPr>
            <w:highlight w:val="yellow"/>
            <w:rPrChange w:id="1079" w:author="Ayush Mittal" w:date="2019-01-02T17:45:00Z">
              <w:rPr/>
            </w:rPrChange>
          </w:rPr>
          <w:delText>hold prominence in the current market scenario.</w:delText>
        </w:r>
        <w:r w:rsidR="0043348A" w:rsidRPr="00E25D11" w:rsidDel="005F1FF2">
          <w:rPr>
            <w:rStyle w:val="FootnoteReference"/>
            <w:rFonts w:eastAsiaTheme="minorHAnsi"/>
            <w:b/>
            <w:i/>
            <w:caps/>
            <w:color w:val="2975B5"/>
            <w:sz w:val="20"/>
            <w:szCs w:val="20"/>
            <w:highlight w:val="yellow"/>
            <w:u w:val="single"/>
            <w:rPrChange w:id="1080" w:author="Ayush Mittal" w:date="2019-01-02T17:45:00Z">
              <w:rPr>
                <w:rStyle w:val="FootnoteReference"/>
                <w:rFonts w:eastAsiaTheme="minorHAnsi"/>
                <w:b/>
                <w:i/>
                <w:caps/>
                <w:color w:val="2975B5"/>
                <w:sz w:val="20"/>
                <w:szCs w:val="20"/>
                <w:u w:val="single"/>
              </w:rPr>
            </w:rPrChange>
          </w:rPr>
          <w:delText xml:space="preserve"> </w:delText>
        </w:r>
        <w:r w:rsidR="0043348A" w:rsidRPr="00E25D11" w:rsidDel="005F1FF2">
          <w:rPr>
            <w:rStyle w:val="FootnoteReference"/>
            <w:highlight w:val="yellow"/>
            <w:rPrChange w:id="1081" w:author="Ayush Mittal" w:date="2019-01-02T17:45:00Z">
              <w:rPr>
                <w:rStyle w:val="FootnoteReference"/>
              </w:rPr>
            </w:rPrChange>
          </w:rPr>
          <w:footnoteReference w:id="33"/>
        </w:r>
      </w:del>
    </w:p>
    <w:p w14:paraId="49A5E6F4" w14:textId="318E8971" w:rsidR="00AC1161" w:rsidRPr="00E25D11" w:rsidDel="001B6DE6" w:rsidRDefault="00AC1161">
      <w:pPr>
        <w:rPr>
          <w:del w:id="1084" w:author="Ayush Mittal" w:date="2019-01-04T19:06:00Z"/>
          <w:highlight w:val="yellow"/>
          <w:rPrChange w:id="1085" w:author="Ayush Mittal" w:date="2019-01-02T17:45:00Z">
            <w:rPr>
              <w:del w:id="1086" w:author="Ayush Mittal" w:date="2019-01-04T19:06:00Z"/>
            </w:rPr>
          </w:rPrChange>
        </w:rPr>
      </w:pPr>
    </w:p>
    <w:p w14:paraId="7C99F6E7" w14:textId="7FFF16C1" w:rsidR="0068119F" w:rsidRPr="00E25D11" w:rsidDel="001B6DE6" w:rsidRDefault="0068119F">
      <w:pPr>
        <w:rPr>
          <w:del w:id="1087" w:author="Ayush Mittal" w:date="2019-01-04T19:06:00Z"/>
          <w:rFonts w:eastAsiaTheme="minorHAnsi"/>
          <w:b/>
          <w:i/>
          <w:caps/>
          <w:color w:val="2975B5"/>
          <w:sz w:val="20"/>
          <w:szCs w:val="20"/>
          <w:highlight w:val="yellow"/>
          <w:u w:val="single"/>
          <w:rPrChange w:id="1088" w:author="Ayush Mittal" w:date="2019-01-02T17:45:00Z">
            <w:rPr>
              <w:del w:id="1089" w:author="Ayush Mittal" w:date="2019-01-04T19:06:00Z"/>
              <w:rFonts w:eastAsiaTheme="minorHAnsi"/>
              <w:b/>
              <w:i/>
              <w:caps w:val="0"/>
              <w:color w:val="2975B5"/>
              <w:spacing w:val="0"/>
              <w:sz w:val="20"/>
              <w:szCs w:val="20"/>
              <w:u w:val="single"/>
            </w:rPr>
          </w:rPrChange>
        </w:rPr>
        <w:pPrChange w:id="1090" w:author="Ayush Mittal" w:date="2019-01-04T19:06:00Z">
          <w:pPr>
            <w:pStyle w:val="Caption"/>
            <w:keepNext/>
          </w:pPr>
        </w:pPrChange>
      </w:pPr>
      <w:bookmarkStart w:id="1091" w:name="_Toc533665919"/>
      <w:del w:id="1092" w:author="Ayush Mittal" w:date="2019-01-04T19:06:00Z">
        <w:r w:rsidRPr="00E25D11" w:rsidDel="001B6DE6">
          <w:rPr>
            <w:noProof/>
            <w:highlight w:val="yellow"/>
            <w:rPrChange w:id="1093" w:author="Ayush Mittal" w:date="2019-01-02T17:45:00Z">
              <w:rPr>
                <w:caps w:val="0"/>
                <w:noProof/>
              </w:rPr>
            </w:rPrChange>
          </w:rPr>
          <w:drawing>
            <wp:anchor distT="0" distB="0" distL="114300" distR="114300" simplePos="0" relativeHeight="251665408" behindDoc="1" locked="0" layoutInCell="1" allowOverlap="1" wp14:anchorId="011EBC32" wp14:editId="048FFF9B">
              <wp:simplePos x="0" y="0"/>
              <wp:positionH relativeFrom="margin">
                <wp:align>center</wp:align>
              </wp:positionH>
              <wp:positionV relativeFrom="paragraph">
                <wp:posOffset>318608</wp:posOffset>
              </wp:positionV>
              <wp:extent cx="6055360" cy="3168015"/>
              <wp:effectExtent l="19050" t="19050" r="21590" b="13335"/>
              <wp:wrapTight wrapText="bothSides">
                <wp:wrapPolygon edited="0">
                  <wp:start x="-68" y="-130"/>
                  <wp:lineTo x="-68" y="21561"/>
                  <wp:lineTo x="21609" y="21561"/>
                  <wp:lineTo x="21609" y="-130"/>
                  <wp:lineTo x="-68" y="-13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055360" cy="31680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E25D11" w:rsidDel="001B6DE6">
          <w:rPr>
            <w:rStyle w:val="Strong"/>
            <w:rFonts w:eastAsiaTheme="minorHAnsi"/>
            <w:bCs w:val="0"/>
            <w:i/>
            <w:caps/>
            <w:color w:val="2975B5"/>
            <w:spacing w:val="0"/>
            <w:sz w:val="20"/>
            <w:szCs w:val="20"/>
            <w:highlight w:val="yellow"/>
            <w:u w:val="single"/>
            <w:rPrChange w:id="1094" w:author="Ayush Mittal" w:date="2019-01-02T17:45:00Z">
              <w:rPr>
                <w:rStyle w:val="Strong"/>
                <w:rFonts w:eastAsiaTheme="minorHAnsi"/>
                <w:bCs w:val="0"/>
                <w:i/>
                <w:color w:val="2975B5"/>
                <w:spacing w:val="0"/>
                <w:sz w:val="20"/>
                <w:szCs w:val="20"/>
                <w:u w:val="single"/>
              </w:rPr>
            </w:rPrChange>
          </w:rPr>
          <w:delText xml:space="preserve">Figure </w:delText>
        </w:r>
        <w:r w:rsidRPr="00E25D11" w:rsidDel="001B6DE6">
          <w:rPr>
            <w:rStyle w:val="Strong"/>
            <w:rFonts w:eastAsiaTheme="minorHAnsi"/>
            <w:bCs w:val="0"/>
            <w:i/>
            <w:caps/>
            <w:color w:val="2975B5"/>
            <w:spacing w:val="0"/>
            <w:sz w:val="20"/>
            <w:szCs w:val="20"/>
            <w:highlight w:val="yellow"/>
            <w:u w:val="single"/>
            <w:rPrChange w:id="1095" w:author="Ayush Mittal" w:date="2019-01-02T17:45:00Z">
              <w:rPr>
                <w:rStyle w:val="Strong"/>
                <w:rFonts w:eastAsiaTheme="minorHAnsi"/>
                <w:bCs w:val="0"/>
                <w:i/>
                <w:color w:val="2975B5"/>
                <w:spacing w:val="0"/>
                <w:sz w:val="20"/>
                <w:szCs w:val="20"/>
                <w:u w:val="single"/>
              </w:rPr>
            </w:rPrChange>
          </w:rPr>
          <w:fldChar w:fldCharType="begin"/>
        </w:r>
        <w:r w:rsidRPr="00E25D11" w:rsidDel="001B6DE6">
          <w:rPr>
            <w:rStyle w:val="Strong"/>
            <w:rFonts w:eastAsiaTheme="minorHAnsi"/>
            <w:bCs w:val="0"/>
            <w:i/>
            <w:caps/>
            <w:color w:val="2975B5"/>
            <w:spacing w:val="0"/>
            <w:sz w:val="20"/>
            <w:szCs w:val="20"/>
            <w:highlight w:val="yellow"/>
            <w:u w:val="single"/>
            <w:rPrChange w:id="1096" w:author="Ayush Mittal" w:date="2019-01-02T17:45:00Z">
              <w:rPr>
                <w:rStyle w:val="Strong"/>
                <w:rFonts w:eastAsiaTheme="minorHAnsi"/>
                <w:bCs w:val="0"/>
                <w:i/>
                <w:color w:val="2975B5"/>
                <w:spacing w:val="0"/>
                <w:sz w:val="20"/>
                <w:szCs w:val="20"/>
                <w:u w:val="single"/>
              </w:rPr>
            </w:rPrChange>
          </w:rPr>
          <w:delInstrText xml:space="preserve"> SEQ Figure \* ARABIC </w:delInstrText>
        </w:r>
        <w:r w:rsidRPr="00E25D11" w:rsidDel="001B6DE6">
          <w:rPr>
            <w:rStyle w:val="Strong"/>
            <w:rFonts w:eastAsiaTheme="minorHAnsi"/>
            <w:bCs w:val="0"/>
            <w:i/>
            <w:caps/>
            <w:color w:val="2975B5"/>
            <w:spacing w:val="0"/>
            <w:sz w:val="20"/>
            <w:szCs w:val="20"/>
            <w:highlight w:val="yellow"/>
            <w:u w:val="single"/>
            <w:rPrChange w:id="1097" w:author="Ayush Mittal" w:date="2019-01-02T17:45:00Z">
              <w:rPr>
                <w:rStyle w:val="Strong"/>
                <w:rFonts w:eastAsiaTheme="minorHAnsi"/>
                <w:bCs w:val="0"/>
                <w:i/>
                <w:color w:val="2975B5"/>
                <w:spacing w:val="0"/>
                <w:sz w:val="20"/>
                <w:szCs w:val="20"/>
                <w:u w:val="single"/>
              </w:rPr>
            </w:rPrChange>
          </w:rPr>
          <w:fldChar w:fldCharType="separate"/>
        </w:r>
        <w:r w:rsidR="00DC4C2B" w:rsidRPr="00E25D11" w:rsidDel="001B6DE6">
          <w:rPr>
            <w:rStyle w:val="Strong"/>
            <w:rFonts w:eastAsiaTheme="minorHAnsi"/>
            <w:bCs w:val="0"/>
            <w:i/>
            <w:caps/>
            <w:noProof/>
            <w:color w:val="2975B5"/>
            <w:spacing w:val="0"/>
            <w:sz w:val="20"/>
            <w:szCs w:val="20"/>
            <w:highlight w:val="yellow"/>
            <w:u w:val="single"/>
            <w:rPrChange w:id="1098" w:author="Ayush Mittal" w:date="2019-01-02T17:45:00Z">
              <w:rPr>
                <w:rStyle w:val="Strong"/>
                <w:rFonts w:eastAsiaTheme="minorHAnsi"/>
                <w:bCs w:val="0"/>
                <w:i/>
                <w:noProof/>
                <w:color w:val="2975B5"/>
                <w:spacing w:val="0"/>
                <w:sz w:val="20"/>
                <w:szCs w:val="20"/>
                <w:u w:val="single"/>
              </w:rPr>
            </w:rPrChange>
          </w:rPr>
          <w:delText>6</w:delText>
        </w:r>
        <w:r w:rsidRPr="00E25D11" w:rsidDel="001B6DE6">
          <w:rPr>
            <w:rStyle w:val="Strong"/>
            <w:rFonts w:eastAsiaTheme="minorHAnsi"/>
            <w:bCs w:val="0"/>
            <w:i/>
            <w:caps/>
            <w:color w:val="2975B5"/>
            <w:spacing w:val="0"/>
            <w:sz w:val="20"/>
            <w:szCs w:val="20"/>
            <w:highlight w:val="yellow"/>
            <w:u w:val="single"/>
            <w:rPrChange w:id="1099" w:author="Ayush Mittal" w:date="2019-01-02T17:45:00Z">
              <w:rPr>
                <w:rStyle w:val="Strong"/>
                <w:rFonts w:eastAsiaTheme="minorHAnsi"/>
                <w:bCs w:val="0"/>
                <w:i/>
                <w:color w:val="2975B5"/>
                <w:spacing w:val="0"/>
                <w:sz w:val="20"/>
                <w:szCs w:val="20"/>
                <w:u w:val="single"/>
              </w:rPr>
            </w:rPrChange>
          </w:rPr>
          <w:fldChar w:fldCharType="end"/>
        </w:r>
        <w:r w:rsidRPr="00E25D11" w:rsidDel="001B6DE6">
          <w:rPr>
            <w:rStyle w:val="Strong"/>
            <w:rFonts w:eastAsiaTheme="minorHAnsi"/>
            <w:bCs w:val="0"/>
            <w:i/>
            <w:caps/>
            <w:color w:val="2975B5"/>
            <w:spacing w:val="0"/>
            <w:sz w:val="20"/>
            <w:szCs w:val="20"/>
            <w:highlight w:val="yellow"/>
            <w:u w:val="single"/>
            <w:rPrChange w:id="1100" w:author="Ayush Mittal" w:date="2019-01-02T17:45:00Z">
              <w:rPr>
                <w:rStyle w:val="Strong"/>
                <w:rFonts w:eastAsiaTheme="minorHAnsi"/>
                <w:bCs w:val="0"/>
                <w:i/>
                <w:color w:val="2975B5"/>
                <w:spacing w:val="0"/>
                <w:sz w:val="20"/>
                <w:szCs w:val="20"/>
                <w:u w:val="single"/>
              </w:rPr>
            </w:rPrChange>
          </w:rPr>
          <w:delText>: US GERD Therapeutics Market, by Drug Type</w:delText>
        </w:r>
        <w:r w:rsidRPr="00E25D11" w:rsidDel="001B6DE6">
          <w:rPr>
            <w:rStyle w:val="FootnoteReference"/>
            <w:rFonts w:eastAsiaTheme="minorHAnsi"/>
            <w:b/>
            <w:i/>
            <w:caps/>
            <w:color w:val="2975B5"/>
            <w:sz w:val="20"/>
            <w:szCs w:val="20"/>
            <w:highlight w:val="yellow"/>
            <w:u w:val="single"/>
            <w:rPrChange w:id="1101" w:author="Ayush Mittal" w:date="2019-01-02T17:45:00Z">
              <w:rPr>
                <w:rStyle w:val="FootnoteReference"/>
                <w:rFonts w:eastAsiaTheme="minorHAnsi"/>
                <w:b/>
                <w:i/>
                <w:color w:val="2975B5"/>
                <w:sz w:val="20"/>
                <w:szCs w:val="20"/>
                <w:u w:val="single"/>
              </w:rPr>
            </w:rPrChange>
          </w:rPr>
          <w:footnoteReference w:id="34"/>
        </w:r>
        <w:bookmarkEnd w:id="1091"/>
      </w:del>
    </w:p>
    <w:p w14:paraId="39A1FB12" w14:textId="7818D7F4" w:rsidR="00AC1161" w:rsidRPr="00E25D11" w:rsidDel="001B6DE6" w:rsidRDefault="00AC1161">
      <w:pPr>
        <w:rPr>
          <w:del w:id="1104" w:author="Ayush Mittal" w:date="2019-01-04T19:06:00Z"/>
          <w:highlight w:val="yellow"/>
          <w:rPrChange w:id="1105" w:author="Ayush Mittal" w:date="2019-01-02T17:45:00Z">
            <w:rPr>
              <w:del w:id="1106" w:author="Ayush Mittal" w:date="2019-01-04T19:06:00Z"/>
            </w:rPr>
          </w:rPrChange>
        </w:rPr>
      </w:pPr>
    </w:p>
    <w:p w14:paraId="1629C4D2" w14:textId="6C21B6EE" w:rsidR="00337CFD" w:rsidRPr="00E25D11" w:rsidDel="001B6DE6" w:rsidRDefault="00337CFD">
      <w:pPr>
        <w:rPr>
          <w:del w:id="1107" w:author="Ayush Mittal" w:date="2019-01-04T19:06:00Z"/>
          <w:highlight w:val="yellow"/>
          <w:rPrChange w:id="1108" w:author="Ayush Mittal" w:date="2019-01-02T17:45:00Z">
            <w:rPr>
              <w:del w:id="1109" w:author="Ayush Mittal" w:date="2019-01-04T19:06:00Z"/>
            </w:rPr>
          </w:rPrChange>
        </w:rPr>
      </w:pPr>
    </w:p>
    <w:p w14:paraId="043BCD66" w14:textId="736405F7" w:rsidR="009924BE" w:rsidRPr="00E25D11" w:rsidDel="001B6DE6" w:rsidRDefault="00151D5B">
      <w:pPr>
        <w:rPr>
          <w:del w:id="1110" w:author="Ayush Mittal" w:date="2019-01-04T19:06:00Z"/>
          <w:rStyle w:val="Strong"/>
          <w:rFonts w:eastAsiaTheme="minorHAnsi"/>
          <w:bCs w:val="0"/>
          <w:i/>
          <w:color w:val="2975B5"/>
          <w:spacing w:val="0"/>
          <w:sz w:val="20"/>
          <w:szCs w:val="20"/>
          <w:highlight w:val="yellow"/>
          <w:u w:val="single"/>
          <w:rPrChange w:id="1111" w:author="Ayush Mittal" w:date="2019-01-02T17:45:00Z">
            <w:rPr>
              <w:del w:id="1112" w:author="Ayush Mittal" w:date="2019-01-04T19:06:00Z"/>
              <w:rStyle w:val="Strong"/>
              <w:rFonts w:eastAsiaTheme="minorHAnsi"/>
              <w:bCs w:val="0"/>
              <w:i/>
              <w:color w:val="2975B5"/>
              <w:spacing w:val="0"/>
              <w:sz w:val="20"/>
              <w:szCs w:val="20"/>
              <w:u w:val="single"/>
            </w:rPr>
          </w:rPrChange>
        </w:rPr>
      </w:pPr>
      <w:del w:id="1113" w:author="Ayush Mittal" w:date="2019-01-04T19:06:00Z">
        <w:r w:rsidRPr="00E25D11" w:rsidDel="001B6DE6">
          <w:rPr>
            <w:highlight w:val="yellow"/>
            <w:rPrChange w:id="1114" w:author="Ayush Mittal" w:date="2019-01-02T17:45:00Z">
              <w:rPr>
                <w:b/>
                <w:bCs/>
                <w:color w:val="78ACDC" w:themeColor="accent2" w:themeTint="99"/>
                <w:spacing w:val="5"/>
              </w:rPr>
            </w:rPrChange>
          </w:rPr>
          <w:delText xml:space="preserve">PPI </w:delText>
        </w:r>
        <w:r w:rsidR="000262DB" w:rsidRPr="00E25D11" w:rsidDel="001B6DE6">
          <w:rPr>
            <w:noProof/>
            <w:highlight w:val="yellow"/>
            <w:rPrChange w:id="1115" w:author="Ayush Mittal" w:date="2019-01-02T17:45:00Z">
              <w:rPr>
                <w:noProof/>
              </w:rPr>
            </w:rPrChange>
          </w:rPr>
          <w:delText>are</w:delText>
        </w:r>
        <w:r w:rsidRPr="00E25D11" w:rsidDel="001B6DE6">
          <w:rPr>
            <w:highlight w:val="yellow"/>
            <w:rPrChange w:id="1116" w:author="Ayush Mittal" w:date="2019-01-02T17:45:00Z">
              <w:rPr/>
            </w:rPrChange>
          </w:rPr>
          <w:delText xml:space="preserve"> the most potent inhibitors of gastric acid secretion and </w:delText>
        </w:r>
        <w:r w:rsidRPr="00E25D11" w:rsidDel="001B6DE6">
          <w:rPr>
            <w:noProof/>
            <w:highlight w:val="yellow"/>
            <w:rPrChange w:id="1117" w:author="Ayush Mittal" w:date="2019-01-02T17:45:00Z">
              <w:rPr>
                <w:noProof/>
              </w:rPr>
            </w:rPrChange>
          </w:rPr>
          <w:delText>continue</w:delText>
        </w:r>
        <w:r w:rsidRPr="00E25D11" w:rsidDel="001B6DE6">
          <w:rPr>
            <w:highlight w:val="yellow"/>
            <w:rPrChange w:id="1118" w:author="Ayush Mittal" w:date="2019-01-02T17:45:00Z">
              <w:rPr/>
            </w:rPrChange>
          </w:rPr>
          <w:delText xml:space="preserve"> to gain share from both antacids and H2 blockers</w:delText>
        </w:r>
        <w:r w:rsidRPr="00E25D11" w:rsidDel="001B6DE6">
          <w:rPr>
            <w:i/>
            <w:highlight w:val="yellow"/>
            <w:rPrChange w:id="1119" w:author="Ayush Mittal" w:date="2019-01-02T17:45:00Z">
              <w:rPr>
                <w:i/>
              </w:rPr>
            </w:rPrChange>
          </w:rPr>
          <w:delText>.</w:delText>
        </w:r>
        <w:r w:rsidR="007E7764" w:rsidRPr="00E25D11" w:rsidDel="001B6DE6">
          <w:rPr>
            <w:rStyle w:val="FootnoteReference"/>
            <w:rFonts w:eastAsiaTheme="minorHAnsi"/>
            <w:caps/>
            <w:sz w:val="20"/>
            <w:szCs w:val="20"/>
            <w:highlight w:val="yellow"/>
            <w:rPrChange w:id="1120" w:author="Ayush Mittal" w:date="2019-01-02T17:45:00Z">
              <w:rPr>
                <w:rStyle w:val="FootnoteReference"/>
                <w:rFonts w:eastAsiaTheme="minorHAnsi"/>
                <w:caps/>
                <w:sz w:val="20"/>
                <w:szCs w:val="20"/>
              </w:rPr>
            </w:rPrChange>
          </w:rPr>
          <w:footnoteReference w:id="35"/>
        </w:r>
        <w:bookmarkStart w:id="1123" w:name="_Toc533665920"/>
        <w:r w:rsidR="009924BE" w:rsidRPr="00E25D11" w:rsidDel="001B6DE6">
          <w:rPr>
            <w:rStyle w:val="Strong"/>
            <w:rFonts w:eastAsiaTheme="minorHAnsi"/>
            <w:bCs w:val="0"/>
            <w:i/>
            <w:caps/>
            <w:color w:val="2975B5"/>
            <w:spacing w:val="0"/>
            <w:sz w:val="20"/>
            <w:szCs w:val="20"/>
            <w:highlight w:val="yellow"/>
            <w:u w:val="single"/>
            <w:rPrChange w:id="1124" w:author="Ayush Mittal" w:date="2019-01-02T17:45:00Z">
              <w:rPr>
                <w:rStyle w:val="Strong"/>
                <w:rFonts w:eastAsiaTheme="minorHAnsi"/>
                <w:bCs w:val="0"/>
                <w:i/>
                <w:caps/>
                <w:color w:val="2975B5"/>
                <w:spacing w:val="0"/>
                <w:sz w:val="20"/>
                <w:szCs w:val="20"/>
                <w:u w:val="single"/>
              </w:rPr>
            </w:rPrChange>
          </w:rPr>
          <w:br w:type="page"/>
        </w:r>
      </w:del>
    </w:p>
    <w:p w14:paraId="7BE4260A" w14:textId="48731ACC" w:rsidR="00337CFD" w:rsidRPr="00E25D11" w:rsidDel="001B6DE6" w:rsidRDefault="00337CFD">
      <w:pPr>
        <w:rPr>
          <w:del w:id="1125" w:author="Ayush Mittal" w:date="2019-01-04T19:06:00Z"/>
          <w:rStyle w:val="Strong"/>
          <w:rFonts w:eastAsiaTheme="minorHAnsi"/>
          <w:i/>
          <w:caps/>
          <w:color w:val="2975B5"/>
          <w:spacing w:val="0"/>
          <w:sz w:val="20"/>
          <w:szCs w:val="20"/>
          <w:highlight w:val="yellow"/>
          <w:u w:val="single"/>
          <w:rPrChange w:id="1126" w:author="Ayush Mittal" w:date="2019-01-02T17:45:00Z">
            <w:rPr>
              <w:del w:id="1127" w:author="Ayush Mittal" w:date="2019-01-04T19:06:00Z"/>
              <w:rStyle w:val="Strong"/>
              <w:rFonts w:eastAsiaTheme="minorHAnsi"/>
              <w:i/>
              <w:caps w:val="0"/>
              <w:color w:val="2975B5"/>
              <w:spacing w:val="0"/>
              <w:sz w:val="20"/>
              <w:szCs w:val="20"/>
              <w:u w:val="single"/>
            </w:rPr>
          </w:rPrChange>
        </w:rPr>
        <w:pPrChange w:id="1128" w:author="Ayush Mittal" w:date="2019-01-04T19:06:00Z">
          <w:pPr>
            <w:pStyle w:val="Caption"/>
            <w:keepNext/>
          </w:pPr>
        </w:pPrChange>
      </w:pPr>
      <w:del w:id="1129" w:author="Ayush Mittal" w:date="2019-01-04T19:06:00Z">
        <w:r w:rsidRPr="00E25D11" w:rsidDel="001B6DE6">
          <w:rPr>
            <w:rStyle w:val="Strong"/>
            <w:rFonts w:eastAsiaTheme="minorHAnsi"/>
            <w:bCs w:val="0"/>
            <w:i/>
            <w:caps/>
            <w:color w:val="2975B5"/>
            <w:spacing w:val="0"/>
            <w:sz w:val="20"/>
            <w:szCs w:val="20"/>
            <w:highlight w:val="yellow"/>
            <w:u w:val="single"/>
            <w:rPrChange w:id="1130" w:author="Ayush Mittal" w:date="2019-01-02T17:45:00Z">
              <w:rPr>
                <w:rStyle w:val="Strong"/>
                <w:rFonts w:eastAsiaTheme="minorHAnsi"/>
                <w:bCs w:val="0"/>
                <w:i/>
                <w:color w:val="2975B5"/>
                <w:spacing w:val="0"/>
                <w:sz w:val="20"/>
                <w:szCs w:val="20"/>
                <w:u w:val="single"/>
              </w:rPr>
            </w:rPrChange>
          </w:rPr>
          <w:delText xml:space="preserve">Figure </w:delText>
        </w:r>
        <w:r w:rsidRPr="00E25D11" w:rsidDel="001B6DE6">
          <w:rPr>
            <w:rStyle w:val="Strong"/>
            <w:rFonts w:eastAsiaTheme="minorHAnsi"/>
            <w:bCs w:val="0"/>
            <w:i/>
            <w:caps/>
            <w:color w:val="2975B5"/>
            <w:spacing w:val="0"/>
            <w:sz w:val="20"/>
            <w:szCs w:val="20"/>
            <w:highlight w:val="yellow"/>
            <w:u w:val="single"/>
            <w:rPrChange w:id="1131" w:author="Ayush Mittal" w:date="2019-01-02T17:45:00Z">
              <w:rPr>
                <w:rStyle w:val="Strong"/>
                <w:rFonts w:eastAsiaTheme="minorHAnsi"/>
                <w:bCs w:val="0"/>
                <w:i/>
                <w:color w:val="2975B5"/>
                <w:spacing w:val="0"/>
                <w:sz w:val="20"/>
                <w:szCs w:val="20"/>
                <w:u w:val="single"/>
              </w:rPr>
            </w:rPrChange>
          </w:rPr>
          <w:fldChar w:fldCharType="begin"/>
        </w:r>
        <w:r w:rsidRPr="00E25D11" w:rsidDel="001B6DE6">
          <w:rPr>
            <w:rStyle w:val="Strong"/>
            <w:rFonts w:eastAsiaTheme="minorHAnsi"/>
            <w:bCs w:val="0"/>
            <w:i/>
            <w:caps/>
            <w:color w:val="2975B5"/>
            <w:spacing w:val="0"/>
            <w:sz w:val="20"/>
            <w:szCs w:val="20"/>
            <w:highlight w:val="yellow"/>
            <w:u w:val="single"/>
            <w:rPrChange w:id="1132" w:author="Ayush Mittal" w:date="2019-01-02T17:45:00Z">
              <w:rPr>
                <w:rStyle w:val="Strong"/>
                <w:rFonts w:eastAsiaTheme="minorHAnsi"/>
                <w:bCs w:val="0"/>
                <w:i/>
                <w:color w:val="2975B5"/>
                <w:spacing w:val="0"/>
                <w:sz w:val="20"/>
                <w:szCs w:val="20"/>
                <w:u w:val="single"/>
              </w:rPr>
            </w:rPrChange>
          </w:rPr>
          <w:delInstrText xml:space="preserve"> SEQ Figure \* ARABIC </w:delInstrText>
        </w:r>
        <w:r w:rsidRPr="00E25D11" w:rsidDel="001B6DE6">
          <w:rPr>
            <w:rStyle w:val="Strong"/>
            <w:rFonts w:eastAsiaTheme="minorHAnsi"/>
            <w:bCs w:val="0"/>
            <w:i/>
            <w:caps/>
            <w:color w:val="2975B5"/>
            <w:spacing w:val="0"/>
            <w:sz w:val="20"/>
            <w:szCs w:val="20"/>
            <w:highlight w:val="yellow"/>
            <w:u w:val="single"/>
            <w:rPrChange w:id="1133" w:author="Ayush Mittal" w:date="2019-01-02T17:45:00Z">
              <w:rPr>
                <w:rStyle w:val="Strong"/>
                <w:rFonts w:eastAsiaTheme="minorHAnsi"/>
                <w:bCs w:val="0"/>
                <w:i/>
                <w:color w:val="2975B5"/>
                <w:spacing w:val="0"/>
                <w:sz w:val="20"/>
                <w:szCs w:val="20"/>
                <w:u w:val="single"/>
              </w:rPr>
            </w:rPrChange>
          </w:rPr>
          <w:fldChar w:fldCharType="separate"/>
        </w:r>
        <w:r w:rsidR="00DC4C2B" w:rsidRPr="00E25D11" w:rsidDel="001B6DE6">
          <w:rPr>
            <w:rStyle w:val="Strong"/>
            <w:rFonts w:eastAsiaTheme="minorHAnsi"/>
            <w:bCs w:val="0"/>
            <w:i/>
            <w:caps/>
            <w:noProof/>
            <w:color w:val="2975B5"/>
            <w:spacing w:val="0"/>
            <w:sz w:val="20"/>
            <w:szCs w:val="20"/>
            <w:highlight w:val="yellow"/>
            <w:u w:val="single"/>
            <w:rPrChange w:id="1134" w:author="Ayush Mittal" w:date="2019-01-02T17:45:00Z">
              <w:rPr>
                <w:rStyle w:val="Strong"/>
                <w:rFonts w:eastAsiaTheme="minorHAnsi"/>
                <w:bCs w:val="0"/>
                <w:i/>
                <w:noProof/>
                <w:color w:val="2975B5"/>
                <w:spacing w:val="0"/>
                <w:sz w:val="20"/>
                <w:szCs w:val="20"/>
                <w:u w:val="single"/>
              </w:rPr>
            </w:rPrChange>
          </w:rPr>
          <w:delText>7</w:delText>
        </w:r>
        <w:r w:rsidRPr="00E25D11" w:rsidDel="001B6DE6">
          <w:rPr>
            <w:rStyle w:val="Strong"/>
            <w:rFonts w:eastAsiaTheme="minorHAnsi"/>
            <w:bCs w:val="0"/>
            <w:i/>
            <w:caps/>
            <w:color w:val="2975B5"/>
            <w:spacing w:val="0"/>
            <w:sz w:val="20"/>
            <w:szCs w:val="20"/>
            <w:highlight w:val="yellow"/>
            <w:u w:val="single"/>
            <w:rPrChange w:id="1135" w:author="Ayush Mittal" w:date="2019-01-02T17:45:00Z">
              <w:rPr>
                <w:rStyle w:val="Strong"/>
                <w:rFonts w:eastAsiaTheme="minorHAnsi"/>
                <w:bCs w:val="0"/>
                <w:i/>
                <w:color w:val="2975B5"/>
                <w:spacing w:val="0"/>
                <w:sz w:val="20"/>
                <w:szCs w:val="20"/>
                <w:u w:val="single"/>
              </w:rPr>
            </w:rPrChange>
          </w:rPr>
          <w:fldChar w:fldCharType="end"/>
        </w:r>
        <w:r w:rsidRPr="00E25D11" w:rsidDel="001B6DE6">
          <w:rPr>
            <w:rStyle w:val="Strong"/>
            <w:rFonts w:eastAsiaTheme="minorHAnsi"/>
            <w:bCs w:val="0"/>
            <w:i/>
            <w:caps/>
            <w:color w:val="2975B5"/>
            <w:spacing w:val="0"/>
            <w:sz w:val="20"/>
            <w:szCs w:val="20"/>
            <w:highlight w:val="yellow"/>
            <w:u w:val="single"/>
            <w:rPrChange w:id="1136" w:author="Ayush Mittal" w:date="2019-01-02T17:45:00Z">
              <w:rPr>
                <w:rStyle w:val="Strong"/>
                <w:rFonts w:eastAsiaTheme="minorHAnsi"/>
                <w:bCs w:val="0"/>
                <w:i/>
                <w:color w:val="2975B5"/>
                <w:spacing w:val="0"/>
                <w:sz w:val="20"/>
                <w:szCs w:val="20"/>
                <w:u w:val="single"/>
              </w:rPr>
            </w:rPrChange>
          </w:rPr>
          <w:delText>:  US Heartburn Market</w:delText>
        </w:r>
        <w:r w:rsidR="001047F5" w:rsidRPr="00E25D11" w:rsidDel="001B6DE6">
          <w:rPr>
            <w:rStyle w:val="FootnoteReference"/>
            <w:rFonts w:eastAsiaTheme="minorHAnsi"/>
            <w:b/>
            <w:i/>
            <w:caps/>
            <w:color w:val="2975B5"/>
            <w:sz w:val="20"/>
            <w:szCs w:val="20"/>
            <w:highlight w:val="yellow"/>
            <w:u w:val="single"/>
            <w:rPrChange w:id="1137" w:author="Ayush Mittal" w:date="2019-01-02T17:45:00Z">
              <w:rPr>
                <w:rStyle w:val="FootnoteReference"/>
                <w:rFonts w:eastAsiaTheme="minorHAnsi"/>
                <w:b/>
                <w:i/>
                <w:color w:val="2975B5"/>
                <w:sz w:val="20"/>
                <w:szCs w:val="20"/>
                <w:u w:val="single"/>
              </w:rPr>
            </w:rPrChange>
          </w:rPr>
          <w:footnoteReference w:id="36"/>
        </w:r>
        <w:bookmarkEnd w:id="1123"/>
      </w:del>
    </w:p>
    <w:p w14:paraId="7A945061" w14:textId="02D7EA3E" w:rsidR="00F723FA" w:rsidRPr="00E25D11" w:rsidDel="001B6DE6" w:rsidRDefault="00F723FA">
      <w:pPr>
        <w:rPr>
          <w:del w:id="1140" w:author="Ayush Mittal" w:date="2019-01-04T19:06:00Z"/>
          <w:highlight w:val="yellow"/>
          <w:rPrChange w:id="1141" w:author="Ayush Mittal" w:date="2019-01-02T17:45:00Z">
            <w:rPr>
              <w:del w:id="1142" w:author="Ayush Mittal" w:date="2019-01-04T19:06:00Z"/>
            </w:rPr>
          </w:rPrChange>
        </w:rPr>
      </w:pPr>
    </w:p>
    <w:p w14:paraId="26DC9818" w14:textId="3DF4E813" w:rsidR="00D77209" w:rsidRPr="00E25D11" w:rsidDel="001B6DE6" w:rsidRDefault="00337CFD">
      <w:pPr>
        <w:rPr>
          <w:del w:id="1143" w:author="Ayush Mittal" w:date="2019-01-04T19:06:00Z"/>
          <w:highlight w:val="yellow"/>
          <w:rPrChange w:id="1144" w:author="Ayush Mittal" w:date="2019-01-02T17:45:00Z">
            <w:rPr>
              <w:del w:id="1145" w:author="Ayush Mittal" w:date="2019-01-04T19:06:00Z"/>
            </w:rPr>
          </w:rPrChange>
        </w:rPr>
      </w:pPr>
      <w:del w:id="1146" w:author="Ayush Mittal" w:date="2019-01-04T19:06:00Z">
        <w:r w:rsidRPr="00E25D11" w:rsidDel="001B6DE6">
          <w:rPr>
            <w:noProof/>
            <w:highlight w:val="yellow"/>
            <w:rPrChange w:id="1147" w:author="Ayush Mittal" w:date="2019-01-02T17:45:00Z">
              <w:rPr>
                <w:noProof/>
              </w:rPr>
            </w:rPrChange>
          </w:rPr>
          <w:drawing>
            <wp:inline distT="0" distB="0" distL="0" distR="0" wp14:anchorId="488918EA" wp14:editId="4E8D921A">
              <wp:extent cx="4276725" cy="2382578"/>
              <wp:effectExtent l="19050" t="19050" r="9525" b="177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5244" cy="2387324"/>
                      </a:xfrm>
                      <a:prstGeom prst="rect">
                        <a:avLst/>
                      </a:prstGeom>
                      <a:ln>
                        <a:solidFill>
                          <a:schemeClr val="tx1"/>
                        </a:solidFill>
                      </a:ln>
                    </pic:spPr>
                  </pic:pic>
                </a:graphicData>
              </a:graphic>
            </wp:inline>
          </w:drawing>
        </w:r>
      </w:del>
    </w:p>
    <w:p w14:paraId="77C3981F" w14:textId="7777EC94" w:rsidR="00337CFD" w:rsidRPr="00E25D11" w:rsidDel="001B6DE6" w:rsidRDefault="00337CFD">
      <w:pPr>
        <w:rPr>
          <w:del w:id="1148" w:author="Ayush Mittal" w:date="2019-01-04T19:06:00Z"/>
          <w:highlight w:val="yellow"/>
          <w:rPrChange w:id="1149" w:author="Ayush Mittal" w:date="2019-01-02T17:45:00Z">
            <w:rPr>
              <w:del w:id="1150" w:author="Ayush Mittal" w:date="2019-01-04T19:06:00Z"/>
            </w:rPr>
          </w:rPrChange>
        </w:rPr>
      </w:pPr>
    </w:p>
    <w:p w14:paraId="25AFE170" w14:textId="4EBBD523" w:rsidR="00337CFD" w:rsidRPr="00E25D11" w:rsidDel="001B6DE6" w:rsidRDefault="00337CFD">
      <w:pPr>
        <w:rPr>
          <w:del w:id="1151" w:author="Ayush Mittal" w:date="2019-01-04T19:06:00Z"/>
          <w:highlight w:val="yellow"/>
          <w:rPrChange w:id="1152" w:author="Ayush Mittal" w:date="2019-01-02T17:45:00Z">
            <w:rPr>
              <w:del w:id="1153" w:author="Ayush Mittal" w:date="2019-01-04T19:06:00Z"/>
            </w:rPr>
          </w:rPrChange>
        </w:rPr>
      </w:pPr>
    </w:p>
    <w:p w14:paraId="6768490C" w14:textId="7F71DEF6" w:rsidR="00CC56C3" w:rsidRPr="00E25D11" w:rsidDel="001B6DE6" w:rsidRDefault="00CC56C3">
      <w:pPr>
        <w:rPr>
          <w:del w:id="1154" w:author="Ayush Mittal" w:date="2019-01-04T19:06:00Z"/>
          <w:b/>
          <w:highlight w:val="yellow"/>
          <w:u w:val="single"/>
          <w:rPrChange w:id="1155" w:author="Ayush Mittal" w:date="2019-01-02T17:45:00Z">
            <w:rPr>
              <w:del w:id="1156" w:author="Ayush Mittal" w:date="2019-01-04T19:06:00Z"/>
              <w:b/>
              <w:u w:val="single"/>
            </w:rPr>
          </w:rPrChange>
        </w:rPr>
        <w:pPrChange w:id="1157" w:author="Ayush Mittal" w:date="2019-01-04T19:06:00Z">
          <w:pPr>
            <w:keepNext/>
          </w:pPr>
        </w:pPrChange>
      </w:pPr>
      <w:del w:id="1158" w:author="Ayush Mittal" w:date="2019-01-04T19:06:00Z">
        <w:r w:rsidRPr="00E25D11" w:rsidDel="001B6DE6">
          <w:rPr>
            <w:b/>
            <w:highlight w:val="yellow"/>
            <w:u w:val="single"/>
            <w:rPrChange w:id="1159" w:author="Ayush Mittal" w:date="2019-01-02T17:45:00Z">
              <w:rPr>
                <w:b/>
                <w:u w:val="single"/>
              </w:rPr>
            </w:rPrChange>
          </w:rPr>
          <w:delText>Global</w:delText>
        </w:r>
        <w:r w:rsidR="00552F81" w:rsidRPr="00E25D11" w:rsidDel="001B6DE6">
          <w:rPr>
            <w:b/>
            <w:highlight w:val="yellow"/>
            <w:u w:val="single"/>
            <w:rPrChange w:id="1160" w:author="Ayush Mittal" w:date="2019-01-02T17:45:00Z">
              <w:rPr>
                <w:b/>
                <w:u w:val="single"/>
              </w:rPr>
            </w:rPrChange>
          </w:rPr>
          <w:delText xml:space="preserve"> PPI Market</w:delText>
        </w:r>
      </w:del>
    </w:p>
    <w:p w14:paraId="26C73684" w14:textId="72292CBB" w:rsidR="000F15A7" w:rsidRPr="00E25D11" w:rsidDel="001B6DE6" w:rsidRDefault="000F15A7">
      <w:pPr>
        <w:rPr>
          <w:del w:id="1161" w:author="Ayush Mittal" w:date="2019-01-04T19:06:00Z"/>
          <w:highlight w:val="yellow"/>
          <w:rPrChange w:id="1162" w:author="Ayush Mittal" w:date="2019-01-02T17:45:00Z">
            <w:rPr>
              <w:del w:id="1163" w:author="Ayush Mittal" w:date="2019-01-04T19:06:00Z"/>
            </w:rPr>
          </w:rPrChange>
        </w:rPr>
      </w:pPr>
      <w:del w:id="1164" w:author="Ayush Mittal" w:date="2019-01-04T19:06:00Z">
        <w:r w:rsidRPr="00E25D11" w:rsidDel="001B6DE6">
          <w:rPr>
            <w:highlight w:val="yellow"/>
            <w:rPrChange w:id="1165" w:author="Ayush Mittal" w:date="2019-01-02T17:45:00Z">
              <w:rPr/>
            </w:rPrChange>
          </w:rPr>
          <w:delText xml:space="preserve">PPI </w:delText>
        </w:r>
        <w:r w:rsidRPr="00E25D11" w:rsidDel="001B6DE6">
          <w:rPr>
            <w:noProof/>
            <w:highlight w:val="yellow"/>
            <w:rPrChange w:id="1166" w:author="Ayush Mittal" w:date="2019-01-02T17:45:00Z">
              <w:rPr>
                <w:noProof/>
              </w:rPr>
            </w:rPrChange>
          </w:rPr>
          <w:delText>are</w:delText>
        </w:r>
        <w:r w:rsidRPr="00E25D11" w:rsidDel="001B6DE6">
          <w:rPr>
            <w:highlight w:val="yellow"/>
            <w:rPrChange w:id="1167" w:author="Ayush Mittal" w:date="2019-01-02T17:45:00Z">
              <w:rPr/>
            </w:rPrChange>
          </w:rPr>
          <w:delText xml:space="preserve"> a group of medicines that </w:delText>
        </w:r>
        <w:r w:rsidRPr="00E25D11" w:rsidDel="001B6DE6">
          <w:rPr>
            <w:noProof/>
            <w:highlight w:val="yellow"/>
            <w:rPrChange w:id="1168" w:author="Ayush Mittal" w:date="2019-01-02T17:45:00Z">
              <w:rPr>
                <w:noProof/>
              </w:rPr>
            </w:rPrChange>
          </w:rPr>
          <w:delText>reduce</w:delText>
        </w:r>
        <w:r w:rsidRPr="00E25D11" w:rsidDel="001B6DE6">
          <w:rPr>
            <w:highlight w:val="yellow"/>
            <w:rPrChange w:id="1169" w:author="Ayush Mittal" w:date="2019-01-02T17:45:00Z">
              <w:rPr/>
            </w:rPrChange>
          </w:rPr>
          <w:delText xml:space="preserve"> the gastric acid secretion in the linings of the stomach.  They block the enzyme process in the gastric system that actively transports gastric acid from parietal cells to the gastrointestinal lumen in the form of </w:delText>
        </w:r>
        <w:r w:rsidRPr="00E25D11" w:rsidDel="001B6DE6">
          <w:rPr>
            <w:noProof/>
            <w:highlight w:val="yellow"/>
            <w:rPrChange w:id="1170" w:author="Ayush Mittal" w:date="2019-01-02T17:45:00Z">
              <w:rPr>
                <w:noProof/>
              </w:rPr>
            </w:rPrChange>
          </w:rPr>
          <w:delText>hydrogen</w:delText>
        </w:r>
        <w:r w:rsidR="000262DB" w:rsidRPr="00E25D11" w:rsidDel="001B6DE6">
          <w:rPr>
            <w:noProof/>
            <w:highlight w:val="yellow"/>
            <w:rPrChange w:id="1171" w:author="Ayush Mittal" w:date="2019-01-02T17:45:00Z">
              <w:rPr>
                <w:noProof/>
              </w:rPr>
            </w:rPrChange>
          </w:rPr>
          <w:delText>-</w:delText>
        </w:r>
        <w:r w:rsidRPr="00E25D11" w:rsidDel="001B6DE6">
          <w:rPr>
            <w:noProof/>
            <w:highlight w:val="yellow"/>
            <w:rPrChange w:id="1172" w:author="Ayush Mittal" w:date="2019-01-02T17:45:00Z">
              <w:rPr>
                <w:noProof/>
              </w:rPr>
            </w:rPrChange>
          </w:rPr>
          <w:delText>potassium</w:delText>
        </w:r>
        <w:r w:rsidRPr="00E25D11" w:rsidDel="001B6DE6">
          <w:rPr>
            <w:highlight w:val="yellow"/>
            <w:rPrChange w:id="1173" w:author="Ayush Mittal" w:date="2019-01-02T17:45:00Z">
              <w:rPr/>
            </w:rPrChange>
          </w:rPr>
          <w:delText xml:space="preserve"> adenosine triphosphate</w:delText>
        </w:r>
        <w:r w:rsidR="007E7764" w:rsidRPr="00E25D11" w:rsidDel="001B6DE6">
          <w:rPr>
            <w:highlight w:val="yellow"/>
            <w:rPrChange w:id="1174" w:author="Ayush Mittal" w:date="2019-01-02T17:45:00Z">
              <w:rPr/>
            </w:rPrChange>
          </w:rPr>
          <w:delText>.</w:delText>
        </w:r>
        <w:r w:rsidRPr="00E25D11" w:rsidDel="001B6DE6">
          <w:rPr>
            <w:highlight w:val="yellow"/>
            <w:rPrChange w:id="1175" w:author="Ayush Mittal" w:date="2019-01-02T17:45:00Z">
              <w:rPr/>
            </w:rPrChange>
          </w:rPr>
          <w:delText xml:space="preserve"> </w:delText>
        </w:r>
        <w:r w:rsidR="007E7764" w:rsidRPr="00E25D11" w:rsidDel="001B6DE6">
          <w:rPr>
            <w:highlight w:val="yellow"/>
            <w:rPrChange w:id="1176" w:author="Ayush Mittal" w:date="2019-01-02T17:45:00Z">
              <w:rPr/>
            </w:rPrChange>
          </w:rPr>
          <w:delText xml:space="preserve"> </w:delText>
        </w:r>
        <w:r w:rsidRPr="00E25D11" w:rsidDel="001B6DE6">
          <w:rPr>
            <w:highlight w:val="yellow"/>
            <w:rPrChange w:id="1177" w:author="Ayush Mittal" w:date="2019-01-02T17:45:00Z">
              <w:rPr/>
            </w:rPrChange>
          </w:rPr>
          <w:delText xml:space="preserve">PPI </w:delText>
        </w:r>
        <w:r w:rsidRPr="00E25D11" w:rsidDel="001B6DE6">
          <w:rPr>
            <w:noProof/>
            <w:highlight w:val="yellow"/>
            <w:rPrChange w:id="1178" w:author="Ayush Mittal" w:date="2019-01-02T17:45:00Z">
              <w:rPr>
                <w:noProof/>
              </w:rPr>
            </w:rPrChange>
          </w:rPr>
          <w:delText>are</w:delText>
        </w:r>
        <w:r w:rsidRPr="00E25D11" w:rsidDel="001B6DE6">
          <w:rPr>
            <w:highlight w:val="yellow"/>
            <w:rPrChange w:id="1179" w:author="Ayush Mittal" w:date="2019-01-02T17:45:00Z">
              <w:rPr/>
            </w:rPrChange>
          </w:rPr>
          <w:delText xml:space="preserve"> used to relieve the symptoms of GERD, peptic ulcers, dyspepsia, gastritis, and other gastrointestinal disorders.  The medicines are administered orally, and they are available in the form of capsules and tablets.</w:delText>
        </w:r>
        <w:r w:rsidRPr="00E25D11" w:rsidDel="001B6DE6">
          <w:rPr>
            <w:rStyle w:val="FootnoteReference"/>
            <w:highlight w:val="yellow"/>
            <w:rPrChange w:id="1180" w:author="Ayush Mittal" w:date="2019-01-02T17:45:00Z">
              <w:rPr>
                <w:rStyle w:val="FootnoteReference"/>
              </w:rPr>
            </w:rPrChange>
          </w:rPr>
          <w:footnoteReference w:id="37"/>
        </w:r>
      </w:del>
    </w:p>
    <w:p w14:paraId="438321AC" w14:textId="30A5F4A6" w:rsidR="000F15A7" w:rsidRPr="00E25D11" w:rsidDel="001B6DE6" w:rsidRDefault="000F15A7">
      <w:pPr>
        <w:rPr>
          <w:del w:id="1183" w:author="Ayush Mittal" w:date="2019-01-04T19:06:00Z"/>
          <w:highlight w:val="yellow"/>
          <w:rPrChange w:id="1184" w:author="Ayush Mittal" w:date="2019-01-02T17:45:00Z">
            <w:rPr>
              <w:del w:id="1185" w:author="Ayush Mittal" w:date="2019-01-04T19:06:00Z"/>
            </w:rPr>
          </w:rPrChange>
        </w:rPr>
      </w:pPr>
    </w:p>
    <w:p w14:paraId="58329D77" w14:textId="0BC3D4C5" w:rsidR="00F70012" w:rsidRPr="00E25D11" w:rsidDel="001B6DE6" w:rsidRDefault="00F70012">
      <w:pPr>
        <w:rPr>
          <w:del w:id="1186" w:author="Ayush Mittal" w:date="2019-01-04T19:06:00Z"/>
          <w:b/>
          <w:highlight w:val="yellow"/>
          <w:rPrChange w:id="1187" w:author="Ayush Mittal" w:date="2019-01-02T17:45:00Z">
            <w:rPr>
              <w:del w:id="1188" w:author="Ayush Mittal" w:date="2019-01-04T19:06:00Z"/>
              <w:b w:val="0"/>
            </w:rPr>
          </w:rPrChange>
        </w:rPr>
        <w:pPrChange w:id="1189" w:author="Ayush Mittal" w:date="2019-01-04T19:06:00Z">
          <w:pPr>
            <w:pStyle w:val="NormalBold"/>
          </w:pPr>
        </w:pPrChange>
      </w:pPr>
      <w:del w:id="1190" w:author="Ayush Mittal" w:date="2019-01-04T19:06:00Z">
        <w:r w:rsidRPr="00E25D11" w:rsidDel="001B6DE6">
          <w:rPr>
            <w:b/>
            <w:highlight w:val="yellow"/>
            <w:rPrChange w:id="1191" w:author="Ayush Mittal" w:date="2019-01-02T17:45:00Z">
              <w:rPr/>
            </w:rPrChange>
          </w:rPr>
          <w:delText>The proton pump inhibitors market can be segmented according to drug types.  They are omeprazole, rabeprazole, pantoprazole, lansoprazole, dexlansoprazole, esomeprazole, and others.</w:delText>
        </w:r>
        <w:r w:rsidRPr="00E25D11" w:rsidDel="001B6DE6">
          <w:rPr>
            <w:rStyle w:val="FootnoteReference"/>
            <w:b/>
            <w:highlight w:val="yellow"/>
            <w:rPrChange w:id="1192" w:author="Ayush Mittal" w:date="2019-01-02T17:45:00Z">
              <w:rPr>
                <w:rStyle w:val="FootnoteReference"/>
              </w:rPr>
            </w:rPrChange>
          </w:rPr>
          <w:delText xml:space="preserve"> </w:delText>
        </w:r>
        <w:r w:rsidRPr="00E25D11" w:rsidDel="001B6DE6">
          <w:rPr>
            <w:rStyle w:val="FootnoteReference"/>
            <w:b/>
            <w:highlight w:val="yellow"/>
            <w:rPrChange w:id="1193" w:author="Ayush Mittal" w:date="2019-01-02T17:45:00Z">
              <w:rPr>
                <w:rStyle w:val="FootnoteReference"/>
              </w:rPr>
            </w:rPrChange>
          </w:rPr>
          <w:footnoteReference w:id="38"/>
        </w:r>
        <w:r w:rsidRPr="00E25D11" w:rsidDel="001B6DE6">
          <w:rPr>
            <w:b/>
            <w:highlight w:val="yellow"/>
            <w:rPrChange w:id="1196" w:author="Ayush Mittal" w:date="2019-01-02T17:45:00Z">
              <w:rPr/>
            </w:rPrChange>
          </w:rPr>
          <w:delText xml:space="preserve">  </w:delText>
        </w:r>
      </w:del>
    </w:p>
    <w:p w14:paraId="1CED5716" w14:textId="72C65145" w:rsidR="00F70012" w:rsidRPr="00E25D11" w:rsidDel="001B6DE6" w:rsidRDefault="00F70012">
      <w:pPr>
        <w:rPr>
          <w:del w:id="1197" w:author="Ayush Mittal" w:date="2019-01-04T19:06:00Z"/>
          <w:highlight w:val="yellow"/>
          <w:rPrChange w:id="1198" w:author="Ayush Mittal" w:date="2019-01-02T17:45:00Z">
            <w:rPr>
              <w:del w:id="1199" w:author="Ayush Mittal" w:date="2019-01-04T19:06:00Z"/>
            </w:rPr>
          </w:rPrChange>
        </w:rPr>
      </w:pPr>
    </w:p>
    <w:p w14:paraId="227207EF" w14:textId="6C7815B1" w:rsidR="00F70012" w:rsidRPr="00E25D11" w:rsidDel="001B6DE6" w:rsidRDefault="003E097D">
      <w:pPr>
        <w:rPr>
          <w:del w:id="1200" w:author="Ayush Mittal" w:date="2019-01-04T19:06:00Z"/>
          <w:rStyle w:val="Strong"/>
          <w:rFonts w:eastAsiaTheme="minorHAnsi"/>
          <w:b w:val="0"/>
          <w:bCs w:val="0"/>
          <w:i/>
          <w:color w:val="2975B5"/>
          <w:spacing w:val="0"/>
          <w:sz w:val="20"/>
          <w:szCs w:val="20"/>
          <w:highlight w:val="yellow"/>
          <w:u w:val="single"/>
          <w:rPrChange w:id="1201" w:author="Ayush Mittal" w:date="2019-01-02T17:45:00Z">
            <w:rPr>
              <w:del w:id="1202" w:author="Ayush Mittal" w:date="2019-01-04T19:06:00Z"/>
              <w:rStyle w:val="Strong"/>
              <w:rFonts w:eastAsiaTheme="majorEastAsia"/>
              <w:b/>
              <w:bCs w:val="0"/>
              <w:i w:val="0"/>
              <w:color w:val="2975B5"/>
              <w:spacing w:val="0"/>
              <w:sz w:val="22"/>
              <w:szCs w:val="22"/>
              <w:u w:val="none"/>
            </w:rPr>
          </w:rPrChange>
        </w:rPr>
        <w:pPrChange w:id="1203" w:author="Ayush Mittal" w:date="2019-01-04T19:06:00Z">
          <w:pPr>
            <w:pStyle w:val="TableHeader"/>
          </w:pPr>
        </w:pPrChange>
      </w:pPr>
      <w:del w:id="1204" w:author="Ayush Mittal" w:date="2019-01-04T19:06:00Z">
        <w:r w:rsidRPr="00E25D11" w:rsidDel="001B6DE6">
          <w:rPr>
            <w:b/>
            <w:noProof/>
            <w:color w:val="2975B5"/>
            <w:highlight w:val="yellow"/>
            <w:rPrChange w:id="1205" w:author="Ayush Mittal" w:date="2019-01-02T17:45:00Z">
              <w:rPr>
                <w:bCs/>
                <w:i w:val="0"/>
                <w:noProof/>
                <w:color w:val="78ACDC" w:themeColor="accent2" w:themeTint="99"/>
                <w:spacing w:val="5"/>
              </w:rPr>
            </w:rPrChange>
          </w:rPr>
          <w:drawing>
            <wp:anchor distT="0" distB="0" distL="114300" distR="114300" simplePos="0" relativeHeight="251669504" behindDoc="1" locked="0" layoutInCell="1" allowOverlap="1" wp14:anchorId="1BA1157A" wp14:editId="05916B32">
              <wp:simplePos x="0" y="0"/>
              <wp:positionH relativeFrom="margin">
                <wp:align>left</wp:align>
              </wp:positionH>
              <wp:positionV relativeFrom="paragraph">
                <wp:posOffset>261133</wp:posOffset>
              </wp:positionV>
              <wp:extent cx="4733925" cy="2292350"/>
              <wp:effectExtent l="19050" t="19050" r="28575" b="1270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33925" cy="2292350"/>
                      </a:xfrm>
                      <a:prstGeom prst="rect">
                        <a:avLst/>
                      </a:prstGeom>
                      <a:ln>
                        <a:solidFill>
                          <a:schemeClr val="tx1"/>
                        </a:solidFill>
                      </a:ln>
                    </pic:spPr>
                  </pic:pic>
                </a:graphicData>
              </a:graphic>
            </wp:anchor>
          </w:drawing>
        </w:r>
        <w:r w:rsidR="00F70012" w:rsidRPr="00E25D11" w:rsidDel="001B6DE6">
          <w:rPr>
            <w:rStyle w:val="Strong"/>
            <w:b w:val="0"/>
            <w:bCs w:val="0"/>
            <w:color w:val="2975B5"/>
            <w:spacing w:val="0"/>
            <w:highlight w:val="yellow"/>
            <w:rPrChange w:id="1206" w:author="Ayush Mittal" w:date="2019-01-02T17:45:00Z">
              <w:rPr>
                <w:rStyle w:val="Strong"/>
                <w:bCs w:val="0"/>
                <w:i w:val="0"/>
                <w:color w:val="2975B5"/>
                <w:spacing w:val="0"/>
              </w:rPr>
            </w:rPrChange>
          </w:rPr>
          <w:delText xml:space="preserve">Figure </w:delText>
        </w:r>
        <w:r w:rsidR="00F70012" w:rsidRPr="00E25D11" w:rsidDel="001B6DE6">
          <w:rPr>
            <w:rStyle w:val="Strong"/>
            <w:b w:val="0"/>
            <w:bCs w:val="0"/>
            <w:color w:val="2975B5"/>
            <w:spacing w:val="0"/>
            <w:highlight w:val="yellow"/>
            <w:rPrChange w:id="1207" w:author="Ayush Mittal" w:date="2019-01-02T17:45:00Z">
              <w:rPr>
                <w:rStyle w:val="Strong"/>
                <w:bCs w:val="0"/>
                <w:i w:val="0"/>
                <w:color w:val="2975B5"/>
                <w:spacing w:val="0"/>
              </w:rPr>
            </w:rPrChange>
          </w:rPr>
          <w:fldChar w:fldCharType="begin"/>
        </w:r>
        <w:r w:rsidR="00F70012" w:rsidRPr="00E25D11" w:rsidDel="001B6DE6">
          <w:rPr>
            <w:rStyle w:val="Strong"/>
            <w:b w:val="0"/>
            <w:bCs w:val="0"/>
            <w:color w:val="2975B5"/>
            <w:spacing w:val="0"/>
            <w:highlight w:val="yellow"/>
            <w:rPrChange w:id="1208" w:author="Ayush Mittal" w:date="2019-01-02T17:45:00Z">
              <w:rPr>
                <w:rStyle w:val="Strong"/>
                <w:bCs w:val="0"/>
                <w:i w:val="0"/>
                <w:color w:val="2975B5"/>
                <w:spacing w:val="0"/>
              </w:rPr>
            </w:rPrChange>
          </w:rPr>
          <w:delInstrText xml:space="preserve"> SEQ Figure \* ARABIC </w:delInstrText>
        </w:r>
        <w:r w:rsidR="00F70012" w:rsidRPr="00E25D11" w:rsidDel="001B6DE6">
          <w:rPr>
            <w:rStyle w:val="Strong"/>
            <w:b w:val="0"/>
            <w:bCs w:val="0"/>
            <w:color w:val="2975B5"/>
            <w:spacing w:val="0"/>
            <w:highlight w:val="yellow"/>
            <w:rPrChange w:id="1209" w:author="Ayush Mittal" w:date="2019-01-02T17:45:00Z">
              <w:rPr>
                <w:rStyle w:val="Strong"/>
                <w:bCs w:val="0"/>
                <w:i w:val="0"/>
                <w:color w:val="2975B5"/>
                <w:spacing w:val="0"/>
              </w:rPr>
            </w:rPrChange>
          </w:rPr>
          <w:fldChar w:fldCharType="separate"/>
        </w:r>
        <w:r w:rsidR="00F70012" w:rsidRPr="00E25D11" w:rsidDel="001B6DE6">
          <w:rPr>
            <w:rStyle w:val="Strong"/>
            <w:b w:val="0"/>
            <w:bCs w:val="0"/>
            <w:noProof/>
            <w:color w:val="2975B5"/>
            <w:spacing w:val="0"/>
            <w:highlight w:val="yellow"/>
            <w:rPrChange w:id="1210" w:author="Ayush Mittal" w:date="2019-01-02T17:45:00Z">
              <w:rPr>
                <w:rStyle w:val="Strong"/>
                <w:bCs w:val="0"/>
                <w:i w:val="0"/>
                <w:noProof/>
                <w:color w:val="2975B5"/>
                <w:spacing w:val="0"/>
              </w:rPr>
            </w:rPrChange>
          </w:rPr>
          <w:delText>8</w:delText>
        </w:r>
        <w:r w:rsidR="00F70012" w:rsidRPr="00E25D11" w:rsidDel="001B6DE6">
          <w:rPr>
            <w:rStyle w:val="Strong"/>
            <w:b w:val="0"/>
            <w:bCs w:val="0"/>
            <w:color w:val="2975B5"/>
            <w:spacing w:val="0"/>
            <w:highlight w:val="yellow"/>
            <w:rPrChange w:id="1211" w:author="Ayush Mittal" w:date="2019-01-02T17:45:00Z">
              <w:rPr>
                <w:rStyle w:val="Strong"/>
                <w:bCs w:val="0"/>
                <w:i w:val="0"/>
                <w:color w:val="2975B5"/>
                <w:spacing w:val="0"/>
              </w:rPr>
            </w:rPrChange>
          </w:rPr>
          <w:fldChar w:fldCharType="end"/>
        </w:r>
        <w:r w:rsidR="00F70012" w:rsidRPr="00E25D11" w:rsidDel="001B6DE6">
          <w:rPr>
            <w:rStyle w:val="Strong"/>
            <w:b w:val="0"/>
            <w:bCs w:val="0"/>
            <w:color w:val="2975B5"/>
            <w:spacing w:val="0"/>
            <w:highlight w:val="yellow"/>
            <w:rPrChange w:id="1212" w:author="Ayush Mittal" w:date="2019-01-02T17:45:00Z">
              <w:rPr>
                <w:rStyle w:val="Strong"/>
                <w:bCs w:val="0"/>
                <w:i w:val="0"/>
                <w:color w:val="2975B5"/>
                <w:spacing w:val="0"/>
              </w:rPr>
            </w:rPrChange>
          </w:rPr>
          <w:delText>:  Currently Available PPI</w:delText>
        </w:r>
        <w:r w:rsidR="00F70012" w:rsidRPr="00E25D11" w:rsidDel="001B6DE6">
          <w:rPr>
            <w:rStyle w:val="FootnoteReference"/>
            <w:highlight w:val="yellow"/>
            <w:rPrChange w:id="1213" w:author="Ayush Mittal" w:date="2019-01-02T17:45:00Z">
              <w:rPr>
                <w:rStyle w:val="FootnoteReference"/>
                <w:b w:val="0"/>
                <w:i w:val="0"/>
              </w:rPr>
            </w:rPrChange>
          </w:rPr>
          <w:footnoteReference w:id="39"/>
        </w:r>
      </w:del>
    </w:p>
    <w:p w14:paraId="0F461E4E" w14:textId="55E52A33" w:rsidR="00F70012" w:rsidRPr="00E25D11" w:rsidDel="001B6DE6" w:rsidRDefault="00F70012">
      <w:pPr>
        <w:rPr>
          <w:del w:id="1216" w:author="Ayush Mittal" w:date="2019-01-04T19:06:00Z"/>
          <w:b/>
          <w:highlight w:val="yellow"/>
          <w:rPrChange w:id="1217" w:author="Ayush Mittal" w:date="2019-01-02T17:45:00Z">
            <w:rPr>
              <w:del w:id="1218" w:author="Ayush Mittal" w:date="2019-01-04T19:06:00Z"/>
              <w:b w:val="0"/>
            </w:rPr>
          </w:rPrChange>
        </w:rPr>
        <w:pPrChange w:id="1219" w:author="Ayush Mittal" w:date="2019-01-04T19:06:00Z">
          <w:pPr>
            <w:pStyle w:val="NormalBold"/>
          </w:pPr>
        </w:pPrChange>
      </w:pPr>
    </w:p>
    <w:p w14:paraId="36C9FDFC" w14:textId="5390CCF4" w:rsidR="003E097D" w:rsidRPr="00E25D11" w:rsidDel="001B6DE6" w:rsidRDefault="003E097D">
      <w:pPr>
        <w:rPr>
          <w:del w:id="1220" w:author="Ayush Mittal" w:date="2019-01-04T19:06:00Z"/>
          <w:b/>
          <w:highlight w:val="yellow"/>
          <w:rPrChange w:id="1221" w:author="Ayush Mittal" w:date="2019-01-02T17:45:00Z">
            <w:rPr>
              <w:del w:id="1222" w:author="Ayush Mittal" w:date="2019-01-04T19:06:00Z"/>
              <w:b w:val="0"/>
            </w:rPr>
          </w:rPrChange>
        </w:rPr>
        <w:pPrChange w:id="1223" w:author="Ayush Mittal" w:date="2019-01-04T19:06:00Z">
          <w:pPr>
            <w:pStyle w:val="NormalBold"/>
          </w:pPr>
        </w:pPrChange>
      </w:pPr>
    </w:p>
    <w:p w14:paraId="69DC4297" w14:textId="661A2970" w:rsidR="003E097D" w:rsidRPr="00E25D11" w:rsidDel="001B6DE6" w:rsidRDefault="003E097D">
      <w:pPr>
        <w:rPr>
          <w:del w:id="1224" w:author="Ayush Mittal" w:date="2019-01-04T19:06:00Z"/>
          <w:highlight w:val="yellow"/>
          <w:rPrChange w:id="1225" w:author="Ayush Mittal" w:date="2019-01-02T17:45:00Z">
            <w:rPr>
              <w:del w:id="1226" w:author="Ayush Mittal" w:date="2019-01-04T19:06:00Z"/>
            </w:rPr>
          </w:rPrChange>
        </w:rPr>
      </w:pPr>
      <w:del w:id="1227" w:author="Ayush Mittal" w:date="2019-01-04T19:06:00Z">
        <w:r w:rsidRPr="00E25D11" w:rsidDel="001B6DE6">
          <w:rPr>
            <w:highlight w:val="yellow"/>
            <w:rPrChange w:id="1228" w:author="Ayush Mittal" w:date="2019-01-02T17:45:00Z">
              <w:rPr/>
            </w:rPrChange>
          </w:rPr>
          <w:delText xml:space="preserve">According to a report by Mordor Intelligence, The PPI market is expected to register a CAGR of 5.0% during the forecast period </w:delText>
        </w:r>
        <w:r w:rsidRPr="00E25D11" w:rsidDel="001B6DE6">
          <w:rPr>
            <w:noProof/>
            <w:highlight w:val="yellow"/>
            <w:rPrChange w:id="1229" w:author="Ayush Mittal" w:date="2019-01-02T17:45:00Z">
              <w:rPr>
                <w:noProof/>
              </w:rPr>
            </w:rPrChange>
          </w:rPr>
          <w:delText>from</w:delText>
        </w:r>
        <w:r w:rsidRPr="00E25D11" w:rsidDel="001B6DE6">
          <w:rPr>
            <w:highlight w:val="yellow"/>
            <w:rPrChange w:id="1230" w:author="Ayush Mittal" w:date="2019-01-02T17:45:00Z">
              <w:rPr/>
            </w:rPrChange>
          </w:rPr>
          <w:delText xml:space="preserve"> 2018 to 2023.</w:delText>
        </w:r>
        <w:r w:rsidRPr="00E25D11" w:rsidDel="001B6DE6">
          <w:rPr>
            <w:rStyle w:val="FootnoteReference"/>
            <w:highlight w:val="yellow"/>
            <w:rPrChange w:id="1231" w:author="Ayush Mittal" w:date="2019-01-02T17:45:00Z">
              <w:rPr>
                <w:rStyle w:val="FootnoteReference"/>
              </w:rPr>
            </w:rPrChange>
          </w:rPr>
          <w:delText xml:space="preserve"> </w:delText>
        </w:r>
        <w:r w:rsidRPr="00E25D11" w:rsidDel="001B6DE6">
          <w:rPr>
            <w:rStyle w:val="FootnoteReference"/>
            <w:highlight w:val="yellow"/>
            <w:rPrChange w:id="1232" w:author="Ayush Mittal" w:date="2019-01-02T17:45:00Z">
              <w:rPr>
                <w:rStyle w:val="FootnoteReference"/>
              </w:rPr>
            </w:rPrChange>
          </w:rPr>
          <w:footnoteReference w:id="40"/>
        </w:r>
        <w:r w:rsidRPr="00E25D11" w:rsidDel="001B6DE6">
          <w:rPr>
            <w:highlight w:val="yellow"/>
            <w:rPrChange w:id="1235" w:author="Ayush Mittal" w:date="2019-01-02T17:45:00Z">
              <w:rPr/>
            </w:rPrChange>
          </w:rPr>
          <w:delText xml:space="preserve"> </w:delText>
        </w:r>
      </w:del>
    </w:p>
    <w:p w14:paraId="35B38C9C" w14:textId="14B48A60" w:rsidR="003E097D" w:rsidRPr="00E25D11" w:rsidDel="001B6DE6" w:rsidRDefault="003E097D">
      <w:pPr>
        <w:rPr>
          <w:del w:id="1236" w:author="Ayush Mittal" w:date="2019-01-04T19:06:00Z"/>
          <w:b/>
          <w:highlight w:val="yellow"/>
          <w:rPrChange w:id="1237" w:author="Ayush Mittal" w:date="2019-01-02T17:45:00Z">
            <w:rPr>
              <w:del w:id="1238" w:author="Ayush Mittal" w:date="2019-01-04T19:06:00Z"/>
              <w:b w:val="0"/>
            </w:rPr>
          </w:rPrChange>
        </w:rPr>
        <w:pPrChange w:id="1239" w:author="Ayush Mittal" w:date="2019-01-04T19:06:00Z">
          <w:pPr>
            <w:pStyle w:val="NormalBold"/>
          </w:pPr>
        </w:pPrChange>
      </w:pPr>
    </w:p>
    <w:p w14:paraId="44261443" w14:textId="02811CE2" w:rsidR="003E097D" w:rsidRPr="00E25D11" w:rsidDel="001B6DE6" w:rsidRDefault="003E097D">
      <w:pPr>
        <w:rPr>
          <w:del w:id="1240" w:author="Ayush Mittal" w:date="2019-01-04T19:06:00Z"/>
          <w:b/>
          <w:highlight w:val="yellow"/>
          <w:rPrChange w:id="1241" w:author="Ayush Mittal" w:date="2019-01-02T17:45:00Z">
            <w:rPr>
              <w:del w:id="1242" w:author="Ayush Mittal" w:date="2019-01-04T19:06:00Z"/>
              <w:b w:val="0"/>
            </w:rPr>
          </w:rPrChange>
        </w:rPr>
        <w:pPrChange w:id="1243" w:author="Ayush Mittal" w:date="2019-01-04T19:06:00Z">
          <w:pPr>
            <w:pStyle w:val="NormalBold"/>
          </w:pPr>
        </w:pPrChange>
      </w:pPr>
      <w:del w:id="1244" w:author="Ayush Mittal" w:date="2019-01-04T19:06:00Z">
        <w:r w:rsidRPr="00E25D11" w:rsidDel="001B6DE6">
          <w:rPr>
            <w:b/>
            <w:highlight w:val="yellow"/>
            <w:rPrChange w:id="1245" w:author="Ayush Mittal" w:date="2019-01-02T17:45:00Z">
              <w:rPr/>
            </w:rPrChange>
          </w:rPr>
          <w:delText>According to a report by Management, PPI market will remain flat over the forecast period as modest volume growth is offset by slight brand deflation and the negative mix effect of continued private label gains.  Private label will continues to grow reaching 65.0% of total omeprazole sales in FY 2026 (versus 57.0% in FY 2016).</w:delText>
        </w:r>
        <w:r w:rsidR="00E0209E" w:rsidRPr="00E25D11" w:rsidDel="001B6DE6">
          <w:rPr>
            <w:rStyle w:val="FootnoteReference"/>
            <w:b/>
            <w:highlight w:val="yellow"/>
            <w:rPrChange w:id="1246" w:author="Ayush Mittal" w:date="2019-01-02T17:45:00Z">
              <w:rPr>
                <w:rStyle w:val="FootnoteReference"/>
              </w:rPr>
            </w:rPrChange>
          </w:rPr>
          <w:footnoteReference w:id="41"/>
        </w:r>
      </w:del>
    </w:p>
    <w:p w14:paraId="7E217573" w14:textId="2E3DC931" w:rsidR="003E097D" w:rsidRPr="00E25D11" w:rsidDel="001B6DE6" w:rsidRDefault="003E097D">
      <w:pPr>
        <w:rPr>
          <w:del w:id="1249" w:author="Ayush Mittal" w:date="2019-01-04T19:06:00Z"/>
          <w:b/>
          <w:highlight w:val="yellow"/>
          <w:rPrChange w:id="1250" w:author="Ayush Mittal" w:date="2019-01-02T17:45:00Z">
            <w:rPr>
              <w:del w:id="1251" w:author="Ayush Mittal" w:date="2019-01-04T19:06:00Z"/>
              <w:b w:val="0"/>
            </w:rPr>
          </w:rPrChange>
        </w:rPr>
        <w:pPrChange w:id="1252" w:author="Ayush Mittal" w:date="2019-01-04T19:06:00Z">
          <w:pPr>
            <w:pStyle w:val="NormalBold"/>
          </w:pPr>
        </w:pPrChange>
      </w:pPr>
    </w:p>
    <w:p w14:paraId="6FE99048" w14:textId="3C958C39" w:rsidR="00F70012" w:rsidRPr="00E25D11" w:rsidDel="001B6DE6" w:rsidRDefault="00F70012">
      <w:pPr>
        <w:rPr>
          <w:del w:id="1253" w:author="Ayush Mittal" w:date="2019-01-04T19:06:00Z"/>
          <w:b/>
          <w:highlight w:val="yellow"/>
          <w:rPrChange w:id="1254" w:author="Ayush Mittal" w:date="2019-01-02T17:45:00Z">
            <w:rPr>
              <w:del w:id="1255" w:author="Ayush Mittal" w:date="2019-01-04T19:06:00Z"/>
              <w:b w:val="0"/>
            </w:rPr>
          </w:rPrChange>
        </w:rPr>
        <w:pPrChange w:id="1256" w:author="Ayush Mittal" w:date="2019-01-04T19:06:00Z">
          <w:pPr>
            <w:pStyle w:val="NormalBold"/>
          </w:pPr>
        </w:pPrChange>
      </w:pPr>
      <w:del w:id="1257" w:author="Ayush Mittal" w:date="2019-01-04T19:06:00Z">
        <w:r w:rsidRPr="00E25D11" w:rsidDel="001B6DE6">
          <w:rPr>
            <w:b/>
            <w:highlight w:val="yellow"/>
            <w:rPrChange w:id="1258" w:author="Ayush Mittal" w:date="2019-01-02T17:45:00Z">
              <w:rPr/>
            </w:rPrChange>
          </w:rPr>
          <w:delText xml:space="preserve">Esomeprazole is the most widely prescribed drug for a </w:delText>
        </w:r>
        <w:r w:rsidRPr="00E25D11" w:rsidDel="001B6DE6">
          <w:rPr>
            <w:b/>
            <w:noProof/>
            <w:highlight w:val="yellow"/>
            <w:rPrChange w:id="1259" w:author="Ayush Mittal" w:date="2019-01-02T17:45:00Z">
              <w:rPr>
                <w:noProof/>
              </w:rPr>
            </w:rPrChange>
          </w:rPr>
          <w:delText>gastric</w:delText>
        </w:r>
        <w:r w:rsidRPr="00E25D11" w:rsidDel="001B6DE6">
          <w:rPr>
            <w:b/>
            <w:highlight w:val="yellow"/>
            <w:rPrChange w:id="1260" w:author="Ayush Mittal" w:date="2019-01-02T17:45:00Z">
              <w:rPr/>
            </w:rPrChange>
          </w:rPr>
          <w:delText xml:space="preserve"> ulcer in the PPI market</w:delText>
        </w:r>
        <w:r w:rsidR="003E097D" w:rsidRPr="00E25D11" w:rsidDel="001B6DE6">
          <w:rPr>
            <w:b/>
            <w:highlight w:val="yellow"/>
            <w:rPrChange w:id="1261" w:author="Ayush Mittal" w:date="2019-01-02T17:45:00Z">
              <w:rPr/>
            </w:rPrChange>
          </w:rPr>
          <w:delText xml:space="preserve">. </w:delText>
        </w:r>
        <w:r w:rsidR="00E0209E" w:rsidRPr="00E25D11" w:rsidDel="001B6DE6">
          <w:rPr>
            <w:b/>
            <w:highlight w:val="yellow"/>
            <w:rPrChange w:id="1262" w:author="Ayush Mittal" w:date="2019-01-02T17:45:00Z">
              <w:rPr/>
            </w:rPrChange>
          </w:rPr>
          <w:delText xml:space="preserve"> </w:delText>
        </w:r>
        <w:r w:rsidRPr="00E25D11" w:rsidDel="001B6DE6">
          <w:rPr>
            <w:b/>
            <w:highlight w:val="yellow"/>
            <w:rPrChange w:id="1263" w:author="Ayush Mittal" w:date="2019-01-02T17:45:00Z">
              <w:rPr/>
            </w:rPrChange>
          </w:rPr>
          <w:delText xml:space="preserve">The segment dominated the PPI in 2015 attributed to its potency, efficacy, and its wide distribution in the market.  </w:delText>
        </w:r>
        <w:r w:rsidRPr="00E25D11" w:rsidDel="001B6DE6">
          <w:rPr>
            <w:b/>
            <w:noProof/>
            <w:highlight w:val="yellow"/>
            <w:rPrChange w:id="1264" w:author="Ayush Mittal" w:date="2019-01-02T17:45:00Z">
              <w:rPr>
                <w:noProof/>
              </w:rPr>
            </w:rPrChange>
          </w:rPr>
          <w:delText>exlansoprazole</w:delText>
        </w:r>
        <w:r w:rsidRPr="00E25D11" w:rsidDel="001B6DE6">
          <w:rPr>
            <w:b/>
            <w:highlight w:val="yellow"/>
            <w:rPrChange w:id="1265" w:author="Ayush Mittal" w:date="2019-01-02T17:45:00Z">
              <w:rPr/>
            </w:rPrChange>
          </w:rPr>
          <w:delText xml:space="preserve"> &amp; rabeprazole were the second most widely prescribed medication types after esomeprazole in 2015.  Omeprazole is estimated to gain higher share during the forecast period, which is attributed to its availability in generic and OTC form, and its cost-effectiveness.  The patent license of drug Nexium (esomeprazole) expired in the year 2015, which is the major reason for the likely domination of omeprazole &amp; lansoprazole in the PPI market during the forecast period.</w:delText>
        </w:r>
        <w:r w:rsidRPr="00E25D11" w:rsidDel="001B6DE6">
          <w:rPr>
            <w:rStyle w:val="FootnoteReference"/>
            <w:b/>
            <w:highlight w:val="yellow"/>
            <w:rPrChange w:id="1266" w:author="Ayush Mittal" w:date="2019-01-02T17:45:00Z">
              <w:rPr>
                <w:rStyle w:val="FootnoteReference"/>
              </w:rPr>
            </w:rPrChange>
          </w:rPr>
          <w:delText xml:space="preserve"> </w:delText>
        </w:r>
        <w:r w:rsidRPr="00E25D11" w:rsidDel="001B6DE6">
          <w:rPr>
            <w:rStyle w:val="FootnoteReference"/>
            <w:b/>
            <w:highlight w:val="yellow"/>
            <w:rPrChange w:id="1267" w:author="Ayush Mittal" w:date="2019-01-02T17:45:00Z">
              <w:rPr>
                <w:rStyle w:val="FootnoteReference"/>
              </w:rPr>
            </w:rPrChange>
          </w:rPr>
          <w:footnoteReference w:id="42"/>
        </w:r>
      </w:del>
    </w:p>
    <w:p w14:paraId="268D88A6" w14:textId="50314737" w:rsidR="00F70012" w:rsidRPr="00E25D11" w:rsidDel="001B6DE6" w:rsidRDefault="00F70012">
      <w:pPr>
        <w:rPr>
          <w:del w:id="1270" w:author="Ayush Mittal" w:date="2019-01-04T19:06:00Z"/>
          <w:highlight w:val="yellow"/>
          <w:rPrChange w:id="1271" w:author="Ayush Mittal" w:date="2019-01-02T17:45:00Z">
            <w:rPr>
              <w:del w:id="1272" w:author="Ayush Mittal" w:date="2019-01-04T19:06:00Z"/>
            </w:rPr>
          </w:rPrChange>
        </w:rPr>
      </w:pPr>
    </w:p>
    <w:p w14:paraId="4048C8B9" w14:textId="091599CF" w:rsidR="00515EF3" w:rsidRPr="00E25D11" w:rsidDel="001B6DE6" w:rsidRDefault="00515EF3">
      <w:pPr>
        <w:rPr>
          <w:del w:id="1273" w:author="Ayush Mittal" w:date="2019-01-04T19:06:00Z"/>
          <w:rStyle w:val="Strong"/>
          <w:rFonts w:eastAsiaTheme="minorHAnsi"/>
          <w:b w:val="0"/>
          <w:bCs w:val="0"/>
          <w:i/>
          <w:color w:val="2975B5"/>
          <w:spacing w:val="0"/>
          <w:sz w:val="20"/>
          <w:szCs w:val="20"/>
          <w:highlight w:val="yellow"/>
          <w:u w:val="single"/>
          <w:rPrChange w:id="1274" w:author="Ayush Mittal" w:date="2019-01-02T17:45:00Z">
            <w:rPr>
              <w:del w:id="1275" w:author="Ayush Mittal" w:date="2019-01-04T19:06:00Z"/>
              <w:rStyle w:val="Strong"/>
              <w:rFonts w:eastAsiaTheme="majorEastAsia"/>
              <w:b/>
              <w:bCs w:val="0"/>
              <w:i w:val="0"/>
              <w:color w:val="2975B5"/>
              <w:spacing w:val="0"/>
              <w:sz w:val="22"/>
              <w:szCs w:val="22"/>
              <w:u w:val="none"/>
            </w:rPr>
          </w:rPrChange>
        </w:rPr>
        <w:pPrChange w:id="1276" w:author="Ayush Mittal" w:date="2019-01-04T19:06:00Z">
          <w:pPr>
            <w:pStyle w:val="TableHeader"/>
          </w:pPr>
        </w:pPrChange>
      </w:pPr>
      <w:del w:id="1277" w:author="Ayush Mittal" w:date="2019-01-04T19:06:00Z">
        <w:r w:rsidRPr="00E25D11" w:rsidDel="001B6DE6">
          <w:rPr>
            <w:rStyle w:val="Strong"/>
            <w:b w:val="0"/>
            <w:bCs w:val="0"/>
            <w:color w:val="2975B5"/>
            <w:spacing w:val="0"/>
            <w:highlight w:val="yellow"/>
            <w:rPrChange w:id="1278" w:author="Ayush Mittal" w:date="2019-01-02T17:45:00Z">
              <w:rPr>
                <w:rStyle w:val="Strong"/>
                <w:bCs w:val="0"/>
                <w:i w:val="0"/>
                <w:color w:val="2975B5"/>
                <w:spacing w:val="0"/>
              </w:rPr>
            </w:rPrChange>
          </w:rPr>
          <w:delText xml:space="preserve">Figure </w:delText>
        </w:r>
        <w:r w:rsidRPr="00E25D11" w:rsidDel="001B6DE6">
          <w:rPr>
            <w:rStyle w:val="Strong"/>
            <w:b w:val="0"/>
            <w:bCs w:val="0"/>
            <w:color w:val="2975B5"/>
            <w:spacing w:val="0"/>
            <w:highlight w:val="yellow"/>
            <w:rPrChange w:id="1279" w:author="Ayush Mittal" w:date="2019-01-02T17:45:00Z">
              <w:rPr>
                <w:rStyle w:val="Strong"/>
                <w:bCs w:val="0"/>
                <w:i w:val="0"/>
                <w:color w:val="2975B5"/>
                <w:spacing w:val="0"/>
              </w:rPr>
            </w:rPrChange>
          </w:rPr>
          <w:fldChar w:fldCharType="begin"/>
        </w:r>
        <w:r w:rsidRPr="00E25D11" w:rsidDel="001B6DE6">
          <w:rPr>
            <w:rStyle w:val="Strong"/>
            <w:b w:val="0"/>
            <w:bCs w:val="0"/>
            <w:color w:val="2975B5"/>
            <w:spacing w:val="0"/>
            <w:highlight w:val="yellow"/>
            <w:rPrChange w:id="1280" w:author="Ayush Mittal" w:date="2019-01-02T17:45:00Z">
              <w:rPr>
                <w:rStyle w:val="Strong"/>
                <w:bCs w:val="0"/>
                <w:i w:val="0"/>
                <w:color w:val="2975B5"/>
                <w:spacing w:val="0"/>
              </w:rPr>
            </w:rPrChange>
          </w:rPr>
          <w:delInstrText xml:space="preserve"> SEQ Figure \* ARABIC </w:delInstrText>
        </w:r>
        <w:r w:rsidRPr="00E25D11" w:rsidDel="001B6DE6">
          <w:rPr>
            <w:rStyle w:val="Strong"/>
            <w:b w:val="0"/>
            <w:bCs w:val="0"/>
            <w:color w:val="2975B5"/>
            <w:spacing w:val="0"/>
            <w:highlight w:val="yellow"/>
            <w:rPrChange w:id="1281" w:author="Ayush Mittal" w:date="2019-01-02T17:45:00Z">
              <w:rPr>
                <w:rStyle w:val="Strong"/>
                <w:bCs w:val="0"/>
                <w:i w:val="0"/>
                <w:color w:val="2975B5"/>
                <w:spacing w:val="0"/>
              </w:rPr>
            </w:rPrChange>
          </w:rPr>
          <w:fldChar w:fldCharType="separate"/>
        </w:r>
        <w:r w:rsidRPr="00E25D11" w:rsidDel="001B6DE6">
          <w:rPr>
            <w:rStyle w:val="Strong"/>
            <w:b w:val="0"/>
            <w:bCs w:val="0"/>
            <w:noProof/>
            <w:color w:val="2975B5"/>
            <w:spacing w:val="0"/>
            <w:highlight w:val="yellow"/>
            <w:rPrChange w:id="1282" w:author="Ayush Mittal" w:date="2019-01-02T17:45:00Z">
              <w:rPr>
                <w:rStyle w:val="Strong"/>
                <w:bCs w:val="0"/>
                <w:i w:val="0"/>
                <w:noProof/>
                <w:color w:val="2975B5"/>
                <w:spacing w:val="0"/>
              </w:rPr>
            </w:rPrChange>
          </w:rPr>
          <w:delText>9</w:delText>
        </w:r>
        <w:r w:rsidRPr="00E25D11" w:rsidDel="001B6DE6">
          <w:rPr>
            <w:rStyle w:val="Strong"/>
            <w:b w:val="0"/>
            <w:bCs w:val="0"/>
            <w:color w:val="2975B5"/>
            <w:spacing w:val="0"/>
            <w:highlight w:val="yellow"/>
            <w:rPrChange w:id="1283" w:author="Ayush Mittal" w:date="2019-01-02T17:45:00Z">
              <w:rPr>
                <w:rStyle w:val="Strong"/>
                <w:bCs w:val="0"/>
                <w:i w:val="0"/>
                <w:color w:val="2975B5"/>
                <w:spacing w:val="0"/>
              </w:rPr>
            </w:rPrChange>
          </w:rPr>
          <w:fldChar w:fldCharType="end"/>
        </w:r>
        <w:r w:rsidRPr="00E25D11" w:rsidDel="001B6DE6">
          <w:rPr>
            <w:rStyle w:val="Strong"/>
            <w:b w:val="0"/>
            <w:bCs w:val="0"/>
            <w:color w:val="2975B5"/>
            <w:spacing w:val="0"/>
            <w:highlight w:val="yellow"/>
            <w:rPrChange w:id="1284" w:author="Ayush Mittal" w:date="2019-01-02T17:45:00Z">
              <w:rPr>
                <w:rStyle w:val="Strong"/>
                <w:bCs w:val="0"/>
                <w:i w:val="0"/>
                <w:color w:val="2975B5"/>
                <w:spacing w:val="0"/>
              </w:rPr>
            </w:rPrChange>
          </w:rPr>
          <w:delText>:  US PPI market</w:delText>
        </w:r>
        <w:r w:rsidRPr="00E25D11" w:rsidDel="001B6DE6">
          <w:rPr>
            <w:rStyle w:val="FootnoteReference"/>
            <w:highlight w:val="yellow"/>
            <w:rPrChange w:id="1285" w:author="Ayush Mittal" w:date="2019-01-02T17:45:00Z">
              <w:rPr>
                <w:rStyle w:val="FootnoteReference"/>
                <w:b w:val="0"/>
                <w:i w:val="0"/>
              </w:rPr>
            </w:rPrChange>
          </w:rPr>
          <w:footnoteReference w:id="43"/>
        </w:r>
      </w:del>
    </w:p>
    <w:p w14:paraId="2386B5F5" w14:textId="67BF7074" w:rsidR="001B6DE6" w:rsidRPr="00E25D11" w:rsidRDefault="00515EF3">
      <w:pPr>
        <w:rPr>
          <w:highlight w:val="yellow"/>
          <w:rPrChange w:id="1288" w:author="Ayush Mittal" w:date="2019-01-02T17:45:00Z">
            <w:rPr/>
          </w:rPrChange>
        </w:rPr>
        <w:pPrChange w:id="1289" w:author="Ayush Mittal" w:date="2019-01-04T19:06:00Z">
          <w:pPr>
            <w:pStyle w:val="NormalBold"/>
          </w:pPr>
        </w:pPrChange>
      </w:pPr>
      <w:del w:id="1290" w:author="Ayush Mittal" w:date="2019-01-04T19:06:00Z">
        <w:r w:rsidRPr="00E25D11" w:rsidDel="001B6DE6">
          <w:rPr>
            <w:noProof/>
            <w:highlight w:val="yellow"/>
            <w:rPrChange w:id="1291" w:author="Ayush Mittal" w:date="2019-01-02T17:45:00Z">
              <w:rPr>
                <w:b w:val="0"/>
                <w:noProof/>
              </w:rPr>
            </w:rPrChange>
          </w:rPr>
          <w:drawing>
            <wp:anchor distT="0" distB="0" distL="114300" distR="114300" simplePos="0" relativeHeight="251671552" behindDoc="1" locked="0" layoutInCell="1" allowOverlap="1" wp14:anchorId="332604D0" wp14:editId="3A848C5D">
              <wp:simplePos x="0" y="0"/>
              <wp:positionH relativeFrom="margin">
                <wp:posOffset>-148590</wp:posOffset>
              </wp:positionH>
              <wp:positionV relativeFrom="paragraph">
                <wp:posOffset>167640</wp:posOffset>
              </wp:positionV>
              <wp:extent cx="3146425" cy="1833245"/>
              <wp:effectExtent l="19050" t="19050" r="15875" b="14605"/>
              <wp:wrapTight wrapText="bothSides">
                <wp:wrapPolygon edited="0">
                  <wp:start x="-131" y="-224"/>
                  <wp:lineTo x="-131" y="21548"/>
                  <wp:lineTo x="21578" y="21548"/>
                  <wp:lineTo x="21578" y="-224"/>
                  <wp:lineTo x="-131" y="-224"/>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46425" cy="18332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E25D11" w:rsidDel="001B6DE6">
          <w:rPr>
            <w:noProof/>
            <w:highlight w:val="yellow"/>
            <w:rPrChange w:id="1292" w:author="Ayush Mittal" w:date="2019-01-02T17:45:00Z">
              <w:rPr>
                <w:b w:val="0"/>
                <w:noProof/>
              </w:rPr>
            </w:rPrChange>
          </w:rPr>
          <w:drawing>
            <wp:anchor distT="0" distB="0" distL="114300" distR="114300" simplePos="0" relativeHeight="251672576" behindDoc="1" locked="0" layoutInCell="1" allowOverlap="1" wp14:anchorId="34CE2252" wp14:editId="198C6828">
              <wp:simplePos x="0" y="0"/>
              <wp:positionH relativeFrom="page">
                <wp:posOffset>4127692</wp:posOffset>
              </wp:positionH>
              <wp:positionV relativeFrom="paragraph">
                <wp:posOffset>171804</wp:posOffset>
              </wp:positionV>
              <wp:extent cx="3181985" cy="1830705"/>
              <wp:effectExtent l="19050" t="19050" r="18415" b="17145"/>
              <wp:wrapTight wrapText="bothSides">
                <wp:wrapPolygon edited="0">
                  <wp:start x="-129" y="-225"/>
                  <wp:lineTo x="-129" y="21578"/>
                  <wp:lineTo x="21596" y="21578"/>
                  <wp:lineTo x="21596" y="-225"/>
                  <wp:lineTo x="-129" y="-225"/>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181985" cy="18307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del>
    </w:p>
    <w:p w14:paraId="389809F3" w14:textId="2C165DF1" w:rsidR="00953C20" w:rsidRPr="00E25D11" w:rsidRDefault="005F1FF2" w:rsidP="000A1FFD">
      <w:pPr>
        <w:pStyle w:val="NormalBold"/>
        <w:rPr>
          <w:b w:val="0"/>
          <w:highlight w:val="yellow"/>
          <w:rPrChange w:id="1293" w:author="Ayush Mittal" w:date="2019-01-02T17:45:00Z">
            <w:rPr>
              <w:b w:val="0"/>
            </w:rPr>
          </w:rPrChange>
        </w:rPr>
      </w:pPr>
      <w:bookmarkStart w:id="1294" w:name="_Toc533665921"/>
      <w:ins w:id="1295" w:author="Ayush Mittal" w:date="2019-01-07T09:55:00Z">
        <w:r>
          <w:rPr>
            <w:highlight w:val="yellow"/>
            <w:u w:val="single"/>
          </w:rPr>
          <w:t xml:space="preserve">Competitive </w:t>
        </w:r>
      </w:ins>
      <w:ins w:id="1296" w:author="Ayush Mittal" w:date="2019-01-07T09:56:00Z">
        <w:r>
          <w:rPr>
            <w:highlight w:val="yellow"/>
            <w:u w:val="single"/>
          </w:rPr>
          <w:t>Environment</w:t>
        </w:r>
      </w:ins>
      <w:del w:id="1297" w:author="Ayush Mittal" w:date="2019-01-07T09:56:00Z">
        <w:r w:rsidR="00953C20" w:rsidRPr="00E25D11" w:rsidDel="005F1FF2">
          <w:rPr>
            <w:highlight w:val="yellow"/>
            <w:u w:val="single"/>
            <w:rPrChange w:id="1298" w:author="Ayush Mittal" w:date="2019-01-02T17:45:00Z">
              <w:rPr>
                <w:u w:val="single"/>
              </w:rPr>
            </w:rPrChange>
          </w:rPr>
          <w:delText>Treatment Paradigm and Pipeline</w:delText>
        </w:r>
      </w:del>
    </w:p>
    <w:p w14:paraId="1133A8F9" w14:textId="5077DB2C" w:rsidR="00E67F8E" w:rsidRDefault="008313E4" w:rsidP="00152F9A">
      <w:pPr>
        <w:pStyle w:val="NormalBold"/>
        <w:rPr>
          <w:ins w:id="1299" w:author="Ayush Mittal" w:date="2019-01-08T09:58:00Z"/>
          <w:b w:val="0"/>
        </w:rPr>
      </w:pPr>
      <w:ins w:id="1300" w:author="Ayush Mittal" w:date="2019-01-08T09:24:00Z">
        <w:r w:rsidRPr="008313E4">
          <w:rPr>
            <w:b w:val="0"/>
          </w:rPr>
          <w:t>The discovery of antibodies is a long, ard</w:t>
        </w:r>
        <w:r>
          <w:rPr>
            <w:b w:val="0"/>
          </w:rPr>
          <w:t xml:space="preserve">uous and cost intensive </w:t>
        </w:r>
      </w:ins>
      <w:ins w:id="1301" w:author="Ayush Mittal" w:date="2019-01-08T09:58:00Z">
        <w:r w:rsidR="00F8502B">
          <w:rPr>
            <w:b w:val="0"/>
          </w:rPr>
          <w:t>process</w:t>
        </w:r>
      </w:ins>
      <w:ins w:id="1302" w:author="Ayush Mittal" w:date="2019-01-08T10:00:00Z">
        <w:r w:rsidR="00F8502B">
          <w:rPr>
            <w:b w:val="0"/>
          </w:rPr>
          <w:t>.</w:t>
        </w:r>
      </w:ins>
      <w:ins w:id="1303" w:author="Ayush Mittal" w:date="2019-01-08T11:03:00Z">
        <w:r w:rsidR="00DA009B">
          <w:rPr>
            <w:rStyle w:val="FootnoteReference"/>
            <w:b w:val="0"/>
          </w:rPr>
          <w:footnoteReference w:id="44"/>
        </w:r>
      </w:ins>
      <w:ins w:id="1305" w:author="Ayush Mittal" w:date="2019-01-08T09:57:00Z">
        <w:r w:rsidR="00F8502B">
          <w:rPr>
            <w:b w:val="0"/>
          </w:rPr>
          <w:t xml:space="preserve"> </w:t>
        </w:r>
      </w:ins>
      <w:ins w:id="1306" w:author="Ayush Mittal" w:date="2019-01-08T10:00:00Z">
        <w:r w:rsidR="00F8502B">
          <w:rPr>
            <w:b w:val="0"/>
          </w:rPr>
          <w:t xml:space="preserve"> T</w:t>
        </w:r>
      </w:ins>
      <w:ins w:id="1307" w:author="Ayush Mittal" w:date="2019-01-08T09:57:00Z">
        <w:r w:rsidR="00F8502B">
          <w:rPr>
            <w:b w:val="0"/>
          </w:rPr>
          <w:t>hus</w:t>
        </w:r>
      </w:ins>
      <w:ins w:id="1308" w:author="Ayush Mittal" w:date="2019-01-08T09:58:00Z">
        <w:r w:rsidR="00F8502B">
          <w:rPr>
            <w:b w:val="0"/>
          </w:rPr>
          <w:t>,</w:t>
        </w:r>
      </w:ins>
      <w:ins w:id="1309" w:author="Ayush Mittal" w:date="2019-01-08T11:17:00Z">
        <w:r w:rsidR="00650531">
          <w:rPr>
            <w:b w:val="0"/>
          </w:rPr>
          <w:t xml:space="preserve"> biologic pharmaceutical</w:t>
        </w:r>
      </w:ins>
      <w:ins w:id="1310" w:author="Ayush Mittal" w:date="2019-01-08T09:57:00Z">
        <w:r w:rsidR="00F8502B">
          <w:rPr>
            <w:b w:val="0"/>
          </w:rPr>
          <w:t xml:space="preserve"> </w:t>
        </w:r>
        <w:r w:rsidR="00152F9A" w:rsidRPr="00152F9A">
          <w:rPr>
            <w:b w:val="0"/>
          </w:rPr>
          <w:t>firms face stiff competition from major pharmaceutical manufacturers and other companies seeking to</w:t>
        </w:r>
        <w:r w:rsidR="00F8502B">
          <w:rPr>
            <w:b w:val="0"/>
          </w:rPr>
          <w:t xml:space="preserve"> </w:t>
        </w:r>
        <w:r w:rsidR="00152F9A" w:rsidRPr="00152F9A">
          <w:rPr>
            <w:b w:val="0"/>
          </w:rPr>
          <w:t xml:space="preserve">be first with a new product or discovery. </w:t>
        </w:r>
      </w:ins>
      <w:ins w:id="1311" w:author="Ayush Mittal" w:date="2019-01-08T09:58:00Z">
        <w:r w:rsidR="00F8502B">
          <w:rPr>
            <w:b w:val="0"/>
          </w:rPr>
          <w:t xml:space="preserve"> </w:t>
        </w:r>
      </w:ins>
      <w:ins w:id="1312" w:author="Ayush Mittal" w:date="2019-01-08T09:57:00Z">
        <w:r w:rsidR="00152F9A" w:rsidRPr="00152F9A">
          <w:rPr>
            <w:b w:val="0"/>
          </w:rPr>
          <w:t>Development is often focused on high-demand, profitable markets such</w:t>
        </w:r>
      </w:ins>
      <w:ins w:id="1313" w:author="Ayush Mittal" w:date="2019-01-08T09:58:00Z">
        <w:r w:rsidR="00F8502B">
          <w:rPr>
            <w:b w:val="0"/>
          </w:rPr>
          <w:t xml:space="preserve"> </w:t>
        </w:r>
      </w:ins>
      <w:ins w:id="1314" w:author="Ayush Mittal" w:date="2019-01-08T09:57:00Z">
        <w:r w:rsidR="00152F9A" w:rsidRPr="00152F9A">
          <w:rPr>
            <w:b w:val="0"/>
          </w:rPr>
          <w:t xml:space="preserve">as cancer or rare disease treatment. </w:t>
        </w:r>
      </w:ins>
      <w:ins w:id="1315" w:author="Ayush Mittal" w:date="2019-01-08T09:58:00Z">
        <w:r w:rsidR="00F8502B">
          <w:rPr>
            <w:b w:val="0"/>
          </w:rPr>
          <w:t xml:space="preserve"> </w:t>
        </w:r>
      </w:ins>
      <w:ins w:id="1316" w:author="Ayush Mittal" w:date="2019-01-08T09:57:00Z">
        <w:r w:rsidR="00152F9A" w:rsidRPr="00152F9A">
          <w:rPr>
            <w:b w:val="0"/>
          </w:rPr>
          <w:t>Biopharmaceutical companies depend on gaining regulatory and insurance</w:t>
        </w:r>
      </w:ins>
      <w:ins w:id="1317" w:author="Ayush Mittal" w:date="2019-01-08T09:58:00Z">
        <w:r w:rsidR="00F8502B">
          <w:rPr>
            <w:b w:val="0"/>
          </w:rPr>
          <w:t xml:space="preserve"> </w:t>
        </w:r>
      </w:ins>
      <w:ins w:id="1318" w:author="Ayush Mittal" w:date="2019-01-08T09:57:00Z">
        <w:r w:rsidR="00152F9A" w:rsidRPr="00152F9A">
          <w:rPr>
            <w:b w:val="0"/>
          </w:rPr>
          <w:t xml:space="preserve">coverage approval for new treatments. </w:t>
        </w:r>
      </w:ins>
      <w:ins w:id="1319" w:author="Ayush Mittal" w:date="2019-01-08T09:58:00Z">
        <w:r w:rsidR="00F8502B">
          <w:rPr>
            <w:b w:val="0"/>
          </w:rPr>
          <w:t xml:space="preserve"> </w:t>
        </w:r>
      </w:ins>
      <w:ins w:id="1320" w:author="Ayush Mittal" w:date="2019-01-08T09:57:00Z">
        <w:r w:rsidR="00152F9A" w:rsidRPr="00152F9A">
          <w:rPr>
            <w:b w:val="0"/>
          </w:rPr>
          <w:t>They may also count on participation in government research or</w:t>
        </w:r>
      </w:ins>
      <w:ins w:id="1321" w:author="Ayush Mittal" w:date="2019-01-08T09:58:00Z">
        <w:r w:rsidR="00F8502B">
          <w:rPr>
            <w:b w:val="0"/>
          </w:rPr>
          <w:t xml:space="preserve"> </w:t>
        </w:r>
      </w:ins>
      <w:ins w:id="1322" w:author="Ayush Mittal" w:date="2019-01-08T09:57:00Z">
        <w:r w:rsidR="00152F9A" w:rsidRPr="00152F9A">
          <w:rPr>
            <w:b w:val="0"/>
          </w:rPr>
          <w:t>expedited approval programs.</w:t>
        </w:r>
      </w:ins>
      <w:ins w:id="1323" w:author="Ayush Mittal" w:date="2019-01-08T11:03:00Z">
        <w:r w:rsidR="00DA009B">
          <w:rPr>
            <w:rStyle w:val="FootnoteReference"/>
            <w:b w:val="0"/>
          </w:rPr>
          <w:footnoteReference w:id="45"/>
        </w:r>
      </w:ins>
    </w:p>
    <w:p w14:paraId="6BE542D8" w14:textId="55425094" w:rsidR="00F8502B" w:rsidRDefault="00F8502B" w:rsidP="00152F9A">
      <w:pPr>
        <w:pStyle w:val="NormalBold"/>
        <w:rPr>
          <w:ins w:id="1325" w:author="Ayush Mittal" w:date="2019-01-08T09:58:00Z"/>
          <w:b w:val="0"/>
        </w:rPr>
      </w:pPr>
    </w:p>
    <w:p w14:paraId="1AC54E29" w14:textId="1479E68C" w:rsidR="008313E4" w:rsidRDefault="00F8502B" w:rsidP="00A30324">
      <w:pPr>
        <w:pStyle w:val="NormalBold"/>
        <w:rPr>
          <w:ins w:id="1326" w:author="Ayush Mittal" w:date="2019-01-08T11:17:00Z"/>
          <w:b w:val="0"/>
          <w:highlight w:val="yellow"/>
        </w:rPr>
      </w:pPr>
      <w:ins w:id="1327" w:author="Ayush Mittal" w:date="2019-01-08T09:59:00Z">
        <w:r>
          <w:rPr>
            <w:b w:val="0"/>
          </w:rPr>
          <w:t>According to Ernst &amp; Young, t</w:t>
        </w:r>
        <w:r w:rsidRPr="00F8502B">
          <w:rPr>
            <w:b w:val="0"/>
          </w:rPr>
          <w:t xml:space="preserve">he US biotechnology product manufacturing industry includes about 2,800 companies. </w:t>
        </w:r>
        <w:r>
          <w:rPr>
            <w:b w:val="0"/>
          </w:rPr>
          <w:t xml:space="preserve"> </w:t>
        </w:r>
        <w:r w:rsidRPr="00F8502B">
          <w:rPr>
            <w:b w:val="0"/>
          </w:rPr>
          <w:t>Because many drugs are now developed using</w:t>
        </w:r>
        <w:r>
          <w:rPr>
            <w:b w:val="0"/>
          </w:rPr>
          <w:t xml:space="preserve"> </w:t>
        </w:r>
        <w:r w:rsidRPr="00F8502B">
          <w:rPr>
            <w:b w:val="0"/>
          </w:rPr>
          <w:t xml:space="preserve">biotechnology, the biotechnology and pharmaceutical industries overlap considerably. </w:t>
        </w:r>
        <w:r>
          <w:rPr>
            <w:b w:val="0"/>
          </w:rPr>
          <w:t xml:space="preserve"> </w:t>
        </w:r>
      </w:ins>
      <w:ins w:id="1328" w:author="Ayush Mittal" w:date="2019-01-08T10:58:00Z">
        <w:r w:rsidR="00DA009B">
          <w:rPr>
            <w:b w:val="0"/>
          </w:rPr>
          <w:t xml:space="preserve">A few of the </w:t>
        </w:r>
      </w:ins>
      <w:ins w:id="1329" w:author="Ayush Mittal" w:date="2019-01-08T11:00:00Z">
        <w:r w:rsidR="00DA009B">
          <w:rPr>
            <w:b w:val="0"/>
          </w:rPr>
          <w:t>prominent providers</w:t>
        </w:r>
      </w:ins>
      <w:ins w:id="1330" w:author="Ayush Mittal" w:date="2019-01-08T10:58:00Z">
        <w:r w:rsidR="00DA009B">
          <w:rPr>
            <w:b w:val="0"/>
          </w:rPr>
          <w:t xml:space="preserve"> in the industry are: </w:t>
        </w:r>
        <w:r w:rsidR="00DA009B" w:rsidRPr="00DA009B">
          <w:rPr>
            <w:b w:val="0"/>
          </w:rPr>
          <w:t>AbCellera, Ablexis, Ligand Pharmaceuticals, Single Cell Technology and TRIANNI.</w:t>
        </w:r>
      </w:ins>
    </w:p>
    <w:p w14:paraId="5DBDD21D" w14:textId="47FF5681" w:rsidR="00A30324" w:rsidRPr="00E25D11" w:rsidDel="00DA009B" w:rsidRDefault="00A30324" w:rsidP="00A30324">
      <w:pPr>
        <w:pStyle w:val="NormalBold"/>
        <w:rPr>
          <w:del w:id="1331" w:author="Ayush Mittal" w:date="2019-01-08T11:03:00Z"/>
          <w:b w:val="0"/>
          <w:highlight w:val="yellow"/>
          <w:rPrChange w:id="1332" w:author="Ayush Mittal" w:date="2019-01-02T17:45:00Z">
            <w:rPr>
              <w:del w:id="1333" w:author="Ayush Mittal" w:date="2019-01-08T11:03:00Z"/>
              <w:b w:val="0"/>
            </w:rPr>
          </w:rPrChange>
        </w:rPr>
      </w:pPr>
      <w:del w:id="1334" w:author="Ayush Mittal" w:date="2019-01-08T11:03:00Z">
        <w:r w:rsidRPr="00E25D11" w:rsidDel="00DA009B">
          <w:rPr>
            <w:b w:val="0"/>
            <w:highlight w:val="yellow"/>
            <w:rPrChange w:id="1335" w:author="Ayush Mittal" w:date="2019-01-02T17:45:00Z">
              <w:rPr>
                <w:b w:val="0"/>
              </w:rPr>
            </w:rPrChange>
          </w:rPr>
          <w:delText>The Product expected to accounts for 17.5% of the OTC PPI market in FY 2026 (down from 24.1% in FY 2016).</w:delText>
        </w:r>
        <w:r w:rsidRPr="00E25D11" w:rsidDel="00DA009B">
          <w:rPr>
            <w:b w:val="0"/>
            <w:highlight w:val="yellow"/>
            <w:rPrChange w:id="1336" w:author="Ayush Mittal" w:date="2019-01-02T17:45:00Z">
              <w:rPr>
                <w:b w:val="0"/>
              </w:rPr>
            </w:rPrChange>
          </w:rPr>
          <w:footnoteReference w:id="46"/>
        </w:r>
        <w:r w:rsidRPr="00E25D11" w:rsidDel="00DA009B">
          <w:rPr>
            <w:b w:val="0"/>
            <w:highlight w:val="yellow"/>
            <w:vertAlign w:val="superscript"/>
            <w:rPrChange w:id="1339" w:author="Ayush Mittal" w:date="2019-01-02T17:45:00Z">
              <w:rPr>
                <w:b w:val="0"/>
                <w:vertAlign w:val="superscript"/>
              </w:rPr>
            </w:rPrChange>
          </w:rPr>
          <w:delText xml:space="preserve">  </w:delText>
        </w:r>
        <w:r w:rsidRPr="00E25D11" w:rsidDel="00DA009B">
          <w:rPr>
            <w:b w:val="0"/>
            <w:highlight w:val="yellow"/>
            <w:rPrChange w:id="1340" w:author="Ayush Mittal" w:date="2019-01-02T17:45:00Z">
              <w:rPr>
                <w:b w:val="0"/>
              </w:rPr>
            </w:rPrChange>
          </w:rPr>
          <w:delText xml:space="preserve">The fall in the market share is expected due to </w:delText>
        </w:r>
        <w:r w:rsidR="00686714" w:rsidRPr="00E25D11" w:rsidDel="00DA009B">
          <w:rPr>
            <w:b w:val="0"/>
            <w:highlight w:val="yellow"/>
            <w:rPrChange w:id="1341" w:author="Ayush Mittal" w:date="2019-01-02T17:45:00Z">
              <w:rPr>
                <w:b w:val="0"/>
              </w:rPr>
            </w:rPrChange>
          </w:rPr>
          <w:delText>o</w:delText>
        </w:r>
        <w:r w:rsidRPr="00E25D11" w:rsidDel="00DA009B">
          <w:rPr>
            <w:b w:val="0"/>
            <w:highlight w:val="yellow"/>
            <w:rPrChange w:id="1342" w:author="Ayush Mittal" w:date="2019-01-02T17:45:00Z">
              <w:rPr>
                <w:b w:val="0"/>
              </w:rPr>
            </w:rPrChange>
          </w:rPr>
          <w:delText xml:space="preserve">verall, </w:delText>
        </w:r>
        <w:r w:rsidR="00686714" w:rsidRPr="00E25D11" w:rsidDel="00DA009B">
          <w:rPr>
            <w:b w:val="0"/>
            <w:highlight w:val="yellow"/>
            <w:rPrChange w:id="1343" w:author="Ayush Mittal" w:date="2019-01-02T17:45:00Z">
              <w:rPr>
                <w:b w:val="0"/>
              </w:rPr>
            </w:rPrChange>
          </w:rPr>
          <w:delText xml:space="preserve">decline of </w:delText>
        </w:r>
        <w:r w:rsidRPr="00E25D11" w:rsidDel="00DA009B">
          <w:rPr>
            <w:b w:val="0"/>
            <w:highlight w:val="yellow"/>
            <w:rPrChange w:id="1344" w:author="Ayush Mittal" w:date="2019-01-02T17:45:00Z">
              <w:rPr>
                <w:b w:val="0"/>
              </w:rPr>
            </w:rPrChange>
          </w:rPr>
          <w:delText xml:space="preserve">non-generic drugs </w:delText>
        </w:r>
        <w:r w:rsidR="00686714" w:rsidRPr="00E25D11" w:rsidDel="00DA009B">
          <w:rPr>
            <w:b w:val="0"/>
            <w:highlight w:val="yellow"/>
            <w:rPrChange w:id="1345" w:author="Ayush Mittal" w:date="2019-01-02T17:45:00Z">
              <w:rPr>
                <w:b w:val="0"/>
              </w:rPr>
            </w:rPrChange>
          </w:rPr>
          <w:delText>w</w:delText>
        </w:r>
        <w:r w:rsidRPr="00E25D11" w:rsidDel="00DA009B">
          <w:rPr>
            <w:b w:val="0"/>
            <w:highlight w:val="yellow"/>
            <w:rPrChange w:id="1346" w:author="Ayush Mittal" w:date="2019-01-02T17:45:00Z">
              <w:rPr>
                <w:b w:val="0"/>
              </w:rPr>
            </w:rPrChange>
          </w:rPr>
          <w:delText xml:space="preserve">hile the value of the generic drug market is expected to rise which can propel the </w:delText>
        </w:r>
        <w:r w:rsidR="00686714" w:rsidRPr="00E25D11" w:rsidDel="00DA009B">
          <w:rPr>
            <w:b w:val="0"/>
            <w:highlight w:val="yellow"/>
            <w:rPrChange w:id="1347" w:author="Ayush Mittal" w:date="2019-01-02T17:45:00Z">
              <w:rPr>
                <w:b w:val="0"/>
              </w:rPr>
            </w:rPrChange>
          </w:rPr>
          <w:delText xml:space="preserve">PPI </w:delText>
        </w:r>
        <w:r w:rsidRPr="00E25D11" w:rsidDel="00DA009B">
          <w:rPr>
            <w:b w:val="0"/>
            <w:highlight w:val="yellow"/>
            <w:rPrChange w:id="1348" w:author="Ayush Mittal" w:date="2019-01-02T17:45:00Z">
              <w:rPr>
                <w:b w:val="0"/>
              </w:rPr>
            </w:rPrChange>
          </w:rPr>
          <w:delText xml:space="preserve">market.  Continued usage of generic drugs of the omeprazole segment is expected to raise the market share, which can surpass </w:delText>
        </w:r>
        <w:r w:rsidRPr="00E25D11" w:rsidDel="00DA009B">
          <w:rPr>
            <w:b w:val="0"/>
            <w:noProof/>
            <w:highlight w:val="yellow"/>
            <w:rPrChange w:id="1349" w:author="Ayush Mittal" w:date="2019-01-02T17:45:00Z">
              <w:rPr>
                <w:b w:val="0"/>
                <w:noProof/>
              </w:rPr>
            </w:rPrChange>
          </w:rPr>
          <w:delText>Nexium</w:delText>
        </w:r>
        <w:r w:rsidRPr="00E25D11" w:rsidDel="00DA009B">
          <w:rPr>
            <w:b w:val="0"/>
            <w:highlight w:val="yellow"/>
            <w:rPrChange w:id="1350" w:author="Ayush Mittal" w:date="2019-01-02T17:45:00Z">
              <w:rPr>
                <w:b w:val="0"/>
              </w:rPr>
            </w:rPrChange>
          </w:rPr>
          <w:delText xml:space="preserve"> drug segment during the forecast period.</w:delText>
        </w:r>
        <w:r w:rsidRPr="00E25D11" w:rsidDel="00DA009B">
          <w:rPr>
            <w:rStyle w:val="FootnoteReference"/>
            <w:b w:val="0"/>
            <w:highlight w:val="yellow"/>
            <w:rPrChange w:id="1351" w:author="Ayush Mittal" w:date="2019-01-02T17:45:00Z">
              <w:rPr>
                <w:rStyle w:val="FootnoteReference"/>
                <w:b w:val="0"/>
              </w:rPr>
            </w:rPrChange>
          </w:rPr>
          <w:footnoteReference w:id="47"/>
        </w:r>
      </w:del>
    </w:p>
    <w:p w14:paraId="7A79EC9F" w14:textId="29A66570" w:rsidR="00686714" w:rsidRPr="00E25D11" w:rsidDel="00DA009B" w:rsidRDefault="00686714" w:rsidP="00A30324">
      <w:pPr>
        <w:pStyle w:val="NormalBold"/>
        <w:rPr>
          <w:del w:id="1354" w:author="Ayush Mittal" w:date="2019-01-08T11:03:00Z"/>
          <w:b w:val="0"/>
          <w:highlight w:val="yellow"/>
          <w:rPrChange w:id="1355" w:author="Ayush Mittal" w:date="2019-01-02T17:45:00Z">
            <w:rPr>
              <w:del w:id="1356" w:author="Ayush Mittal" w:date="2019-01-08T11:03:00Z"/>
              <w:b w:val="0"/>
            </w:rPr>
          </w:rPrChange>
        </w:rPr>
      </w:pPr>
    </w:p>
    <w:p w14:paraId="64459E93" w14:textId="48A4DFED" w:rsidR="00686714" w:rsidRPr="00E25D11" w:rsidDel="0033283F" w:rsidRDefault="00686714" w:rsidP="00686714">
      <w:pPr>
        <w:pStyle w:val="NormalBold"/>
        <w:rPr>
          <w:del w:id="1357" w:author="Ayush Mittal" w:date="2019-01-07T19:54:00Z"/>
          <w:b w:val="0"/>
          <w:highlight w:val="yellow"/>
          <w:rPrChange w:id="1358" w:author="Ayush Mittal" w:date="2019-01-02T17:45:00Z">
            <w:rPr>
              <w:del w:id="1359" w:author="Ayush Mittal" w:date="2019-01-07T19:54:00Z"/>
              <w:b w:val="0"/>
            </w:rPr>
          </w:rPrChange>
        </w:rPr>
      </w:pPr>
      <w:del w:id="1360" w:author="Ayush Mittal" w:date="2019-01-07T19:54:00Z">
        <w:r w:rsidRPr="00E25D11" w:rsidDel="0033283F">
          <w:rPr>
            <w:highlight w:val="yellow"/>
            <w:rPrChange w:id="1361" w:author="Ayush Mittal" w:date="2019-01-02T17:45:00Z">
              <w:rPr/>
            </w:rPrChange>
          </w:rPr>
          <w:delText xml:space="preserve">The launch of Prevacid and Nexium both contributed to strong market growth as an influx of former prescription patients entered the OTC market.  Nexium was the </w:delText>
        </w:r>
        <w:r w:rsidRPr="00E25D11" w:rsidDel="0033283F">
          <w:rPr>
            <w:noProof/>
            <w:highlight w:val="yellow"/>
            <w:rPrChange w:id="1362" w:author="Ayush Mittal" w:date="2019-01-02T17:45:00Z">
              <w:rPr>
                <w:noProof/>
              </w:rPr>
            </w:rPrChange>
          </w:rPr>
          <w:delText>top-selling</w:delText>
        </w:r>
        <w:r w:rsidRPr="00E25D11" w:rsidDel="0033283F">
          <w:rPr>
            <w:highlight w:val="yellow"/>
            <w:rPrChange w:id="1363" w:author="Ayush Mittal" w:date="2019-01-02T17:45:00Z">
              <w:rPr/>
            </w:rPrChange>
          </w:rPr>
          <w:delText xml:space="preserve"> branded PPI in 2016 but when adjusted for the impact of private label competition, Prilosec remains the preferred PPI with 56.0% volume share.</w:delText>
        </w:r>
        <w:r w:rsidRPr="00E25D11" w:rsidDel="0033283F">
          <w:rPr>
            <w:rStyle w:val="FootnoteReference"/>
            <w:b w:val="0"/>
            <w:highlight w:val="yellow"/>
            <w:rPrChange w:id="1364" w:author="Ayush Mittal" w:date="2019-01-02T17:45:00Z">
              <w:rPr>
                <w:rStyle w:val="FootnoteReference"/>
                <w:b w:val="0"/>
              </w:rPr>
            </w:rPrChange>
          </w:rPr>
          <w:delText xml:space="preserve"> </w:delText>
        </w:r>
        <w:r w:rsidRPr="00E25D11" w:rsidDel="0033283F">
          <w:rPr>
            <w:rStyle w:val="FootnoteReference"/>
            <w:b w:val="0"/>
            <w:highlight w:val="yellow"/>
            <w:rPrChange w:id="1365" w:author="Ayush Mittal" w:date="2019-01-02T17:45:00Z">
              <w:rPr>
                <w:rStyle w:val="FootnoteReference"/>
                <w:b w:val="0"/>
              </w:rPr>
            </w:rPrChange>
          </w:rPr>
          <w:footnoteReference w:id="48"/>
        </w:r>
        <w:r w:rsidRPr="00E25D11" w:rsidDel="0033283F">
          <w:rPr>
            <w:b w:val="0"/>
            <w:highlight w:val="yellow"/>
            <w:rPrChange w:id="1368" w:author="Ayush Mittal" w:date="2019-01-02T17:45:00Z">
              <w:rPr>
                <w:b w:val="0"/>
              </w:rPr>
            </w:rPrChange>
          </w:rPr>
          <w:delText xml:space="preserve"> </w:delText>
        </w:r>
        <w:r w:rsidRPr="00E25D11" w:rsidDel="0033283F">
          <w:rPr>
            <w:highlight w:val="yellow"/>
            <w:rPrChange w:id="1369" w:author="Ayush Mittal" w:date="2019-01-02T17:45:00Z">
              <w:rPr/>
            </w:rPrChange>
          </w:rPr>
          <w:delText xml:space="preserve">According to Perrigo Company PLC’s </w:delText>
        </w:r>
        <w:r w:rsidR="00DE4B43" w:rsidRPr="00E25D11" w:rsidDel="0033283F">
          <w:rPr>
            <w:highlight w:val="yellow"/>
            <w:rPrChange w:id="1370" w:author="Ayush Mittal" w:date="2019-01-02T17:45:00Z">
              <w:rPr/>
            </w:rPrChange>
          </w:rPr>
          <w:delText>president and chief executive officer (“CEO”) John Hendrickson, private label expected to grab at least a 25.0% share of the $300.0 million in Nexium</w:delText>
        </w:r>
        <w:r w:rsidR="001B069D" w:rsidRPr="00E25D11" w:rsidDel="0033283F">
          <w:rPr>
            <w:highlight w:val="yellow"/>
            <w:rPrChange w:id="1371" w:author="Ayush Mittal" w:date="2019-01-02T17:45:00Z">
              <w:rPr/>
            </w:rPrChange>
          </w:rPr>
          <w:delText xml:space="preserve"> 24HR sales</w:delText>
        </w:r>
        <w:r w:rsidR="001B069D" w:rsidRPr="00E25D11" w:rsidDel="0033283F">
          <w:rPr>
            <w:rStyle w:val="FootnoteReference"/>
            <w:highlight w:val="yellow"/>
            <w:rPrChange w:id="1372" w:author="Ayush Mittal" w:date="2019-01-02T17:45:00Z">
              <w:rPr>
                <w:rStyle w:val="FootnoteReference"/>
              </w:rPr>
            </w:rPrChange>
          </w:rPr>
          <w:footnoteReference w:id="49"/>
        </w:r>
        <w:r w:rsidR="004D724B" w:rsidRPr="00E25D11" w:rsidDel="0033283F">
          <w:rPr>
            <w:highlight w:val="yellow"/>
            <w:rPrChange w:id="1375" w:author="Ayush Mittal" w:date="2019-01-02T17:45:00Z">
              <w:rPr/>
            </w:rPrChange>
          </w:rPr>
          <w:delText>.  The private label penetration is expected to accounts for 65.0% of the OTC PPI market in FY 2026 (up from 57.0% in FY 2016</w:delText>
        </w:r>
      </w:del>
    </w:p>
    <w:p w14:paraId="7D84A1F1" w14:textId="782F70E5" w:rsidR="00686714" w:rsidRPr="00E25D11" w:rsidDel="0033283F" w:rsidRDefault="00686714" w:rsidP="00A30324">
      <w:pPr>
        <w:pStyle w:val="NormalBold"/>
        <w:rPr>
          <w:del w:id="1376" w:author="Ayush Mittal" w:date="2019-01-07T19:54:00Z"/>
          <w:b w:val="0"/>
          <w:highlight w:val="yellow"/>
          <w:rPrChange w:id="1377" w:author="Ayush Mittal" w:date="2019-01-02T17:45:00Z">
            <w:rPr>
              <w:del w:id="1378" w:author="Ayush Mittal" w:date="2019-01-07T19:54:00Z"/>
              <w:b w:val="0"/>
            </w:rPr>
          </w:rPrChange>
        </w:rPr>
      </w:pPr>
    </w:p>
    <w:tbl>
      <w:tblPr>
        <w:tblpPr w:leftFromText="180" w:rightFromText="180" w:vertAnchor="text" w:tblpXSpec="center" w:tblpY="1"/>
        <w:tblOverlap w:val="never"/>
        <w:tblW w:w="9293" w:type="dxa"/>
        <w:jc w:val="center"/>
        <w:tblLook w:val="04A0" w:firstRow="1" w:lastRow="0" w:firstColumn="1" w:lastColumn="0" w:noHBand="0" w:noVBand="1"/>
      </w:tblPr>
      <w:tblGrid>
        <w:gridCol w:w="4135"/>
        <w:gridCol w:w="1841"/>
        <w:gridCol w:w="3317"/>
      </w:tblGrid>
      <w:tr w:rsidR="001214E7" w:rsidRPr="00E25D11" w:rsidDel="0033283F" w14:paraId="0786A449" w14:textId="7FF0AE34" w:rsidTr="000A1FFD">
        <w:trPr>
          <w:trHeight w:val="269"/>
          <w:jc w:val="center"/>
          <w:del w:id="1379" w:author="Ayush Mittal" w:date="2019-01-07T19:54:00Z"/>
        </w:trPr>
        <w:tc>
          <w:tcPr>
            <w:tcW w:w="4135" w:type="dxa"/>
            <w:tcBorders>
              <w:top w:val="single" w:sz="4" w:space="0" w:color="auto"/>
              <w:left w:val="single" w:sz="4" w:space="0" w:color="auto"/>
              <w:bottom w:val="nil"/>
              <w:right w:val="nil"/>
            </w:tcBorders>
            <w:shd w:val="clear" w:color="auto" w:fill="auto"/>
            <w:noWrap/>
            <w:vAlign w:val="bottom"/>
            <w:hideMark/>
          </w:tcPr>
          <w:p w14:paraId="0476BA85" w14:textId="4F0AED50" w:rsidR="001214E7" w:rsidRPr="00E25D11" w:rsidDel="0033283F" w:rsidRDefault="001214E7" w:rsidP="001214E7">
            <w:pPr>
              <w:jc w:val="left"/>
              <w:rPr>
                <w:del w:id="1380" w:author="Ayush Mittal" w:date="2019-01-07T19:54:00Z"/>
                <w:rFonts w:eastAsia="Times New Roman"/>
                <w:b/>
                <w:bCs/>
                <w:color w:val="000000"/>
                <w:sz w:val="20"/>
                <w:szCs w:val="20"/>
                <w:highlight w:val="yellow"/>
                <w:rPrChange w:id="1381" w:author="Ayush Mittal" w:date="2019-01-02T17:45:00Z">
                  <w:rPr>
                    <w:del w:id="1382" w:author="Ayush Mittal" w:date="2019-01-07T19:54:00Z"/>
                    <w:rFonts w:eastAsia="Times New Roman"/>
                    <w:b/>
                    <w:bCs/>
                    <w:color w:val="000000"/>
                    <w:sz w:val="20"/>
                    <w:szCs w:val="20"/>
                  </w:rPr>
                </w:rPrChange>
              </w:rPr>
            </w:pPr>
            <w:del w:id="1383" w:author="Ayush Mittal" w:date="2019-01-07T19:54:00Z">
              <w:r w:rsidRPr="00E25D11" w:rsidDel="0033283F">
                <w:rPr>
                  <w:rFonts w:eastAsia="Times New Roman"/>
                  <w:b/>
                  <w:bCs/>
                  <w:color w:val="000000"/>
                  <w:sz w:val="20"/>
                  <w:szCs w:val="20"/>
                  <w:highlight w:val="yellow"/>
                  <w:rPrChange w:id="1384" w:author="Ayush Mittal" w:date="2019-01-02T17:45:00Z">
                    <w:rPr>
                      <w:rFonts w:eastAsia="Times New Roman"/>
                      <w:b/>
                      <w:bCs/>
                      <w:color w:val="000000"/>
                      <w:sz w:val="20"/>
                      <w:szCs w:val="20"/>
                    </w:rPr>
                  </w:rPrChange>
                </w:rPr>
                <w:delText> </w:delText>
              </w:r>
            </w:del>
          </w:p>
        </w:tc>
        <w:tc>
          <w:tcPr>
            <w:tcW w:w="1841" w:type="dxa"/>
            <w:tcBorders>
              <w:top w:val="single" w:sz="4" w:space="0" w:color="auto"/>
              <w:left w:val="nil"/>
              <w:bottom w:val="nil"/>
              <w:right w:val="nil"/>
            </w:tcBorders>
            <w:shd w:val="clear" w:color="auto" w:fill="auto"/>
            <w:noWrap/>
            <w:vAlign w:val="bottom"/>
            <w:hideMark/>
          </w:tcPr>
          <w:p w14:paraId="59DE21F5" w14:textId="17273B5A" w:rsidR="001214E7" w:rsidRPr="00E25D11" w:rsidDel="0033283F" w:rsidRDefault="004D724B" w:rsidP="001214E7">
            <w:pPr>
              <w:jc w:val="right"/>
              <w:rPr>
                <w:del w:id="1385" w:author="Ayush Mittal" w:date="2019-01-07T19:54:00Z"/>
                <w:rFonts w:eastAsia="Times New Roman"/>
                <w:b/>
                <w:bCs/>
                <w:color w:val="000000"/>
                <w:sz w:val="20"/>
                <w:szCs w:val="20"/>
                <w:highlight w:val="yellow"/>
                <w:u w:val="single"/>
                <w:rPrChange w:id="1386" w:author="Ayush Mittal" w:date="2019-01-02T17:45:00Z">
                  <w:rPr>
                    <w:del w:id="1387" w:author="Ayush Mittal" w:date="2019-01-07T19:54:00Z"/>
                    <w:rFonts w:eastAsia="Times New Roman"/>
                    <w:b/>
                    <w:bCs/>
                    <w:color w:val="000000"/>
                    <w:sz w:val="20"/>
                    <w:szCs w:val="20"/>
                    <w:u w:val="single"/>
                  </w:rPr>
                </w:rPrChange>
              </w:rPr>
            </w:pPr>
            <w:del w:id="1388" w:author="Ayush Mittal" w:date="2019-01-07T19:54:00Z">
              <w:r w:rsidRPr="00E25D11" w:rsidDel="0033283F">
                <w:rPr>
                  <w:rFonts w:eastAsia="Times New Roman"/>
                  <w:b/>
                  <w:bCs/>
                  <w:color w:val="000000"/>
                  <w:sz w:val="20"/>
                  <w:szCs w:val="20"/>
                  <w:highlight w:val="yellow"/>
                  <w:u w:val="single"/>
                  <w:rPrChange w:id="1389" w:author="Ayush Mittal" w:date="2019-01-02T17:45:00Z">
                    <w:rPr>
                      <w:rFonts w:eastAsia="Times New Roman"/>
                      <w:b/>
                      <w:bCs/>
                      <w:color w:val="000000"/>
                      <w:sz w:val="20"/>
                      <w:szCs w:val="20"/>
                      <w:u w:val="single"/>
                    </w:rPr>
                  </w:rPrChange>
                </w:rPr>
                <w:delText>FY 2016</w:delText>
              </w:r>
              <w:r w:rsidR="001214E7" w:rsidRPr="00E25D11" w:rsidDel="0033283F">
                <w:rPr>
                  <w:rFonts w:eastAsia="Times New Roman"/>
                  <w:b/>
                  <w:bCs/>
                  <w:color w:val="000000"/>
                  <w:sz w:val="20"/>
                  <w:szCs w:val="20"/>
                  <w:highlight w:val="yellow"/>
                  <w:u w:val="single"/>
                  <w:rPrChange w:id="1390" w:author="Ayush Mittal" w:date="2019-01-02T17:45:00Z">
                    <w:rPr>
                      <w:rFonts w:eastAsia="Times New Roman"/>
                      <w:b/>
                      <w:bCs/>
                      <w:color w:val="000000"/>
                      <w:sz w:val="20"/>
                      <w:szCs w:val="20"/>
                      <w:u w:val="single"/>
                    </w:rPr>
                  </w:rPrChange>
                </w:rPr>
                <w:delText xml:space="preserve"> Share %</w:delText>
              </w:r>
            </w:del>
          </w:p>
        </w:tc>
        <w:tc>
          <w:tcPr>
            <w:tcW w:w="3317" w:type="dxa"/>
            <w:tcBorders>
              <w:top w:val="single" w:sz="4" w:space="0" w:color="auto"/>
              <w:left w:val="nil"/>
              <w:bottom w:val="nil"/>
              <w:right w:val="single" w:sz="4" w:space="0" w:color="auto"/>
            </w:tcBorders>
            <w:shd w:val="clear" w:color="auto" w:fill="auto"/>
            <w:noWrap/>
            <w:vAlign w:val="bottom"/>
            <w:hideMark/>
          </w:tcPr>
          <w:p w14:paraId="39C9A333" w14:textId="571C9E45" w:rsidR="001214E7" w:rsidRPr="00E25D11" w:rsidDel="0033283F" w:rsidRDefault="001214E7" w:rsidP="001214E7">
            <w:pPr>
              <w:jc w:val="right"/>
              <w:rPr>
                <w:del w:id="1391" w:author="Ayush Mittal" w:date="2019-01-07T19:54:00Z"/>
                <w:rFonts w:eastAsia="Times New Roman"/>
                <w:b/>
                <w:bCs/>
                <w:color w:val="000000"/>
                <w:sz w:val="20"/>
                <w:szCs w:val="20"/>
                <w:highlight w:val="yellow"/>
                <w:u w:val="single"/>
                <w:rPrChange w:id="1392" w:author="Ayush Mittal" w:date="2019-01-02T17:45:00Z">
                  <w:rPr>
                    <w:del w:id="1393" w:author="Ayush Mittal" w:date="2019-01-07T19:54:00Z"/>
                    <w:rFonts w:eastAsia="Times New Roman"/>
                    <w:b/>
                    <w:bCs/>
                    <w:color w:val="000000"/>
                    <w:sz w:val="20"/>
                    <w:szCs w:val="20"/>
                    <w:u w:val="single"/>
                  </w:rPr>
                </w:rPrChange>
              </w:rPr>
            </w:pPr>
            <w:del w:id="1394" w:author="Ayush Mittal" w:date="2019-01-07T19:54:00Z">
              <w:r w:rsidRPr="00E25D11" w:rsidDel="0033283F">
                <w:rPr>
                  <w:rFonts w:eastAsia="Times New Roman"/>
                  <w:b/>
                  <w:bCs/>
                  <w:color w:val="000000"/>
                  <w:sz w:val="20"/>
                  <w:szCs w:val="20"/>
                  <w:highlight w:val="yellow"/>
                  <w:u w:val="single"/>
                  <w:rPrChange w:id="1395" w:author="Ayush Mittal" w:date="2019-01-02T17:45:00Z">
                    <w:rPr>
                      <w:rFonts w:eastAsia="Times New Roman"/>
                      <w:b/>
                      <w:bCs/>
                      <w:color w:val="000000"/>
                      <w:sz w:val="20"/>
                      <w:szCs w:val="20"/>
                      <w:u w:val="single"/>
                    </w:rPr>
                  </w:rPrChange>
                </w:rPr>
                <w:delText>Expected Share % in FY 2026</w:delText>
              </w:r>
            </w:del>
          </w:p>
        </w:tc>
      </w:tr>
      <w:tr w:rsidR="001214E7" w:rsidRPr="00E25D11" w:rsidDel="0033283F" w14:paraId="3BC7624F" w14:textId="6D22E7C0" w:rsidTr="000A1FFD">
        <w:trPr>
          <w:trHeight w:val="269"/>
          <w:jc w:val="center"/>
          <w:del w:id="1396" w:author="Ayush Mittal" w:date="2019-01-07T19:54:00Z"/>
        </w:trPr>
        <w:tc>
          <w:tcPr>
            <w:tcW w:w="4135" w:type="dxa"/>
            <w:tcBorders>
              <w:top w:val="nil"/>
              <w:left w:val="single" w:sz="4" w:space="0" w:color="auto"/>
              <w:bottom w:val="nil"/>
              <w:right w:val="nil"/>
            </w:tcBorders>
            <w:shd w:val="clear" w:color="auto" w:fill="auto"/>
            <w:noWrap/>
            <w:vAlign w:val="bottom"/>
            <w:hideMark/>
          </w:tcPr>
          <w:p w14:paraId="5359464E" w14:textId="4F580BBB" w:rsidR="001214E7" w:rsidRPr="00E25D11" w:rsidDel="0033283F" w:rsidRDefault="001214E7" w:rsidP="001214E7">
            <w:pPr>
              <w:ind w:firstLineChars="100" w:firstLine="220"/>
              <w:jc w:val="left"/>
              <w:rPr>
                <w:del w:id="1397" w:author="Ayush Mittal" w:date="2019-01-07T19:54:00Z"/>
                <w:highlight w:val="yellow"/>
                <w:rPrChange w:id="1398" w:author="Ayush Mittal" w:date="2019-01-02T17:45:00Z">
                  <w:rPr>
                    <w:del w:id="1399" w:author="Ayush Mittal" w:date="2019-01-07T19:54:00Z"/>
                  </w:rPr>
                </w:rPrChange>
              </w:rPr>
            </w:pPr>
            <w:del w:id="1400" w:author="Ayush Mittal" w:date="2019-01-07T19:54:00Z">
              <w:r w:rsidRPr="00E25D11" w:rsidDel="0033283F">
                <w:rPr>
                  <w:highlight w:val="yellow"/>
                  <w:rPrChange w:id="1401" w:author="Ayush Mittal" w:date="2019-01-02T17:45:00Z">
                    <w:rPr/>
                  </w:rPrChange>
                </w:rPr>
                <w:delText>Total Omeprazole Share of PPI Volume</w:delText>
              </w:r>
            </w:del>
          </w:p>
        </w:tc>
        <w:tc>
          <w:tcPr>
            <w:tcW w:w="1841" w:type="dxa"/>
            <w:tcBorders>
              <w:top w:val="nil"/>
              <w:left w:val="nil"/>
              <w:bottom w:val="nil"/>
              <w:right w:val="nil"/>
            </w:tcBorders>
            <w:shd w:val="clear" w:color="auto" w:fill="auto"/>
            <w:noWrap/>
            <w:vAlign w:val="bottom"/>
            <w:hideMark/>
          </w:tcPr>
          <w:p w14:paraId="22EB0A9C" w14:textId="7FC6F519" w:rsidR="001214E7" w:rsidRPr="00E25D11" w:rsidDel="0033283F" w:rsidRDefault="001214E7" w:rsidP="001214E7">
            <w:pPr>
              <w:jc w:val="right"/>
              <w:rPr>
                <w:del w:id="1402" w:author="Ayush Mittal" w:date="2019-01-07T19:54:00Z"/>
                <w:rFonts w:eastAsia="Times New Roman"/>
                <w:color w:val="000000"/>
                <w:sz w:val="20"/>
                <w:szCs w:val="20"/>
                <w:highlight w:val="yellow"/>
                <w:rPrChange w:id="1403" w:author="Ayush Mittal" w:date="2019-01-02T17:45:00Z">
                  <w:rPr>
                    <w:del w:id="1404" w:author="Ayush Mittal" w:date="2019-01-07T19:54:00Z"/>
                    <w:rFonts w:eastAsia="Times New Roman"/>
                    <w:color w:val="000000"/>
                    <w:sz w:val="20"/>
                    <w:szCs w:val="20"/>
                  </w:rPr>
                </w:rPrChange>
              </w:rPr>
            </w:pPr>
            <w:del w:id="1405" w:author="Ayush Mittal" w:date="2019-01-07T19:54:00Z">
              <w:r w:rsidRPr="00E25D11" w:rsidDel="0033283F">
                <w:rPr>
                  <w:rFonts w:eastAsia="Times New Roman"/>
                  <w:color w:val="000000"/>
                  <w:sz w:val="20"/>
                  <w:szCs w:val="20"/>
                  <w:highlight w:val="yellow"/>
                  <w:rPrChange w:id="1406" w:author="Ayush Mittal" w:date="2019-01-02T17:45:00Z">
                    <w:rPr>
                      <w:rFonts w:eastAsia="Times New Roman"/>
                      <w:color w:val="000000"/>
                      <w:sz w:val="20"/>
                      <w:szCs w:val="20"/>
                    </w:rPr>
                  </w:rPrChange>
                </w:rPr>
                <w:delText>56.0%</w:delText>
              </w:r>
            </w:del>
          </w:p>
        </w:tc>
        <w:tc>
          <w:tcPr>
            <w:tcW w:w="3317" w:type="dxa"/>
            <w:tcBorders>
              <w:top w:val="nil"/>
              <w:left w:val="nil"/>
              <w:bottom w:val="nil"/>
              <w:right w:val="single" w:sz="4" w:space="0" w:color="auto"/>
            </w:tcBorders>
            <w:shd w:val="clear" w:color="auto" w:fill="auto"/>
            <w:noWrap/>
            <w:vAlign w:val="bottom"/>
            <w:hideMark/>
          </w:tcPr>
          <w:p w14:paraId="2E02C835" w14:textId="0EB5BD11" w:rsidR="001214E7" w:rsidRPr="00E25D11" w:rsidDel="0033283F" w:rsidRDefault="001214E7" w:rsidP="001214E7">
            <w:pPr>
              <w:jc w:val="right"/>
              <w:rPr>
                <w:del w:id="1407" w:author="Ayush Mittal" w:date="2019-01-07T19:54:00Z"/>
                <w:rFonts w:eastAsia="Times New Roman"/>
                <w:color w:val="000000"/>
                <w:sz w:val="20"/>
                <w:szCs w:val="20"/>
                <w:highlight w:val="yellow"/>
                <w:rPrChange w:id="1408" w:author="Ayush Mittal" w:date="2019-01-02T17:45:00Z">
                  <w:rPr>
                    <w:del w:id="1409" w:author="Ayush Mittal" w:date="2019-01-07T19:54:00Z"/>
                    <w:rFonts w:eastAsia="Times New Roman"/>
                    <w:color w:val="000000"/>
                    <w:sz w:val="20"/>
                    <w:szCs w:val="20"/>
                  </w:rPr>
                </w:rPrChange>
              </w:rPr>
            </w:pPr>
            <w:del w:id="1410" w:author="Ayush Mittal" w:date="2019-01-07T19:54:00Z">
              <w:r w:rsidRPr="00E25D11" w:rsidDel="0033283F">
                <w:rPr>
                  <w:rFonts w:eastAsia="Times New Roman"/>
                  <w:color w:val="000000"/>
                  <w:sz w:val="20"/>
                  <w:szCs w:val="20"/>
                  <w:highlight w:val="yellow"/>
                  <w:rPrChange w:id="1411" w:author="Ayush Mittal" w:date="2019-01-02T17:45:00Z">
                    <w:rPr>
                      <w:rFonts w:eastAsia="Times New Roman"/>
                      <w:color w:val="000000"/>
                      <w:sz w:val="20"/>
                      <w:szCs w:val="20"/>
                    </w:rPr>
                  </w:rPrChange>
                </w:rPr>
                <w:delText>50.0%</w:delText>
              </w:r>
            </w:del>
          </w:p>
        </w:tc>
      </w:tr>
      <w:tr w:rsidR="001214E7" w:rsidRPr="00E25D11" w:rsidDel="0033283F" w14:paraId="0FBE5A83" w14:textId="62D50B56" w:rsidTr="000A1FFD">
        <w:trPr>
          <w:trHeight w:val="269"/>
          <w:jc w:val="center"/>
          <w:del w:id="1412" w:author="Ayush Mittal" w:date="2019-01-07T19:54:00Z"/>
        </w:trPr>
        <w:tc>
          <w:tcPr>
            <w:tcW w:w="4135" w:type="dxa"/>
            <w:tcBorders>
              <w:top w:val="nil"/>
              <w:left w:val="single" w:sz="4" w:space="0" w:color="auto"/>
              <w:bottom w:val="nil"/>
              <w:right w:val="nil"/>
            </w:tcBorders>
            <w:shd w:val="clear" w:color="auto" w:fill="auto"/>
            <w:noWrap/>
            <w:vAlign w:val="bottom"/>
            <w:hideMark/>
          </w:tcPr>
          <w:p w14:paraId="6B134E5B" w14:textId="6F21A1E4" w:rsidR="001214E7" w:rsidRPr="00E25D11" w:rsidDel="0033283F" w:rsidRDefault="001214E7" w:rsidP="001214E7">
            <w:pPr>
              <w:ind w:firstLineChars="100" w:firstLine="220"/>
              <w:jc w:val="left"/>
              <w:rPr>
                <w:del w:id="1413" w:author="Ayush Mittal" w:date="2019-01-07T19:54:00Z"/>
                <w:highlight w:val="yellow"/>
                <w:rPrChange w:id="1414" w:author="Ayush Mittal" w:date="2019-01-02T17:45:00Z">
                  <w:rPr>
                    <w:del w:id="1415" w:author="Ayush Mittal" w:date="2019-01-07T19:54:00Z"/>
                  </w:rPr>
                </w:rPrChange>
              </w:rPr>
            </w:pPr>
            <w:del w:id="1416" w:author="Ayush Mittal" w:date="2019-01-07T19:54:00Z">
              <w:r w:rsidRPr="00E25D11" w:rsidDel="0033283F">
                <w:rPr>
                  <w:highlight w:val="yellow"/>
                  <w:rPrChange w:id="1417" w:author="Ayush Mittal" w:date="2019-01-02T17:45:00Z">
                    <w:rPr/>
                  </w:rPrChange>
                </w:rPr>
                <w:delText>Private Label Penetration</w:delText>
              </w:r>
            </w:del>
          </w:p>
        </w:tc>
        <w:tc>
          <w:tcPr>
            <w:tcW w:w="1841" w:type="dxa"/>
            <w:tcBorders>
              <w:top w:val="nil"/>
              <w:left w:val="nil"/>
              <w:bottom w:val="nil"/>
              <w:right w:val="nil"/>
            </w:tcBorders>
            <w:shd w:val="clear" w:color="auto" w:fill="auto"/>
            <w:noWrap/>
            <w:vAlign w:val="bottom"/>
            <w:hideMark/>
          </w:tcPr>
          <w:p w14:paraId="5EB1FB35" w14:textId="784C8C74" w:rsidR="001214E7" w:rsidRPr="00E25D11" w:rsidDel="0033283F" w:rsidRDefault="001214E7" w:rsidP="001214E7">
            <w:pPr>
              <w:jc w:val="right"/>
              <w:rPr>
                <w:del w:id="1418" w:author="Ayush Mittal" w:date="2019-01-07T19:54:00Z"/>
                <w:rFonts w:eastAsia="Times New Roman"/>
                <w:color w:val="000000"/>
                <w:sz w:val="20"/>
                <w:szCs w:val="20"/>
                <w:highlight w:val="yellow"/>
                <w:rPrChange w:id="1419" w:author="Ayush Mittal" w:date="2019-01-02T17:45:00Z">
                  <w:rPr>
                    <w:del w:id="1420" w:author="Ayush Mittal" w:date="2019-01-07T19:54:00Z"/>
                    <w:rFonts w:eastAsia="Times New Roman"/>
                    <w:color w:val="000000"/>
                    <w:sz w:val="20"/>
                    <w:szCs w:val="20"/>
                  </w:rPr>
                </w:rPrChange>
              </w:rPr>
            </w:pPr>
            <w:del w:id="1421" w:author="Ayush Mittal" w:date="2019-01-07T19:54:00Z">
              <w:r w:rsidRPr="00E25D11" w:rsidDel="0033283F">
                <w:rPr>
                  <w:rFonts w:eastAsia="Times New Roman"/>
                  <w:color w:val="000000"/>
                  <w:sz w:val="20"/>
                  <w:szCs w:val="20"/>
                  <w:highlight w:val="yellow"/>
                  <w:rPrChange w:id="1422" w:author="Ayush Mittal" w:date="2019-01-02T17:45:00Z">
                    <w:rPr>
                      <w:rFonts w:eastAsia="Times New Roman"/>
                      <w:color w:val="000000"/>
                      <w:sz w:val="20"/>
                      <w:szCs w:val="20"/>
                    </w:rPr>
                  </w:rPrChange>
                </w:rPr>
                <w:delText>57.0%</w:delText>
              </w:r>
            </w:del>
          </w:p>
        </w:tc>
        <w:tc>
          <w:tcPr>
            <w:tcW w:w="3317" w:type="dxa"/>
            <w:tcBorders>
              <w:top w:val="nil"/>
              <w:left w:val="nil"/>
              <w:bottom w:val="nil"/>
              <w:right w:val="single" w:sz="4" w:space="0" w:color="auto"/>
            </w:tcBorders>
            <w:shd w:val="clear" w:color="auto" w:fill="auto"/>
            <w:noWrap/>
            <w:vAlign w:val="bottom"/>
            <w:hideMark/>
          </w:tcPr>
          <w:p w14:paraId="6CFF0DB9" w14:textId="2BB53C3F" w:rsidR="001214E7" w:rsidRPr="00E25D11" w:rsidDel="0033283F" w:rsidRDefault="001214E7" w:rsidP="001214E7">
            <w:pPr>
              <w:jc w:val="right"/>
              <w:rPr>
                <w:del w:id="1423" w:author="Ayush Mittal" w:date="2019-01-07T19:54:00Z"/>
                <w:rFonts w:eastAsia="Times New Roman"/>
                <w:color w:val="000000"/>
                <w:sz w:val="20"/>
                <w:szCs w:val="20"/>
                <w:highlight w:val="yellow"/>
                <w:rPrChange w:id="1424" w:author="Ayush Mittal" w:date="2019-01-02T17:45:00Z">
                  <w:rPr>
                    <w:del w:id="1425" w:author="Ayush Mittal" w:date="2019-01-07T19:54:00Z"/>
                    <w:rFonts w:eastAsia="Times New Roman"/>
                    <w:color w:val="000000"/>
                    <w:sz w:val="20"/>
                    <w:szCs w:val="20"/>
                  </w:rPr>
                </w:rPrChange>
              </w:rPr>
            </w:pPr>
            <w:del w:id="1426" w:author="Ayush Mittal" w:date="2019-01-07T19:54:00Z">
              <w:r w:rsidRPr="00E25D11" w:rsidDel="0033283F">
                <w:rPr>
                  <w:rFonts w:eastAsia="Times New Roman"/>
                  <w:color w:val="000000"/>
                  <w:sz w:val="20"/>
                  <w:szCs w:val="20"/>
                  <w:highlight w:val="yellow"/>
                  <w:rPrChange w:id="1427" w:author="Ayush Mittal" w:date="2019-01-02T17:45:00Z">
                    <w:rPr>
                      <w:rFonts w:eastAsia="Times New Roman"/>
                      <w:color w:val="000000"/>
                      <w:sz w:val="20"/>
                      <w:szCs w:val="20"/>
                    </w:rPr>
                  </w:rPrChange>
                </w:rPr>
                <w:delText>65.0%</w:delText>
              </w:r>
            </w:del>
          </w:p>
        </w:tc>
      </w:tr>
      <w:tr w:rsidR="001214E7" w:rsidRPr="00E25D11" w:rsidDel="0033283F" w14:paraId="320B96B6" w14:textId="0906DD6D" w:rsidTr="000A1FFD">
        <w:trPr>
          <w:trHeight w:val="269"/>
          <w:jc w:val="center"/>
          <w:del w:id="1428" w:author="Ayush Mittal" w:date="2019-01-07T19:54:00Z"/>
        </w:trPr>
        <w:tc>
          <w:tcPr>
            <w:tcW w:w="4135" w:type="dxa"/>
            <w:tcBorders>
              <w:top w:val="nil"/>
              <w:left w:val="single" w:sz="4" w:space="0" w:color="auto"/>
              <w:bottom w:val="single" w:sz="4" w:space="0" w:color="auto"/>
              <w:right w:val="nil"/>
            </w:tcBorders>
            <w:shd w:val="clear" w:color="auto" w:fill="auto"/>
            <w:noWrap/>
            <w:vAlign w:val="bottom"/>
            <w:hideMark/>
          </w:tcPr>
          <w:p w14:paraId="14A30113" w14:textId="2220C2E7" w:rsidR="001214E7" w:rsidRPr="00E25D11" w:rsidDel="0033283F" w:rsidRDefault="001214E7" w:rsidP="001214E7">
            <w:pPr>
              <w:ind w:firstLineChars="100" w:firstLine="220"/>
              <w:jc w:val="left"/>
              <w:rPr>
                <w:del w:id="1429" w:author="Ayush Mittal" w:date="2019-01-07T19:54:00Z"/>
                <w:highlight w:val="yellow"/>
                <w:rPrChange w:id="1430" w:author="Ayush Mittal" w:date="2019-01-02T17:45:00Z">
                  <w:rPr>
                    <w:del w:id="1431" w:author="Ayush Mittal" w:date="2019-01-07T19:54:00Z"/>
                  </w:rPr>
                </w:rPrChange>
              </w:rPr>
            </w:pPr>
            <w:del w:id="1432" w:author="Ayush Mittal" w:date="2019-01-07T19:54:00Z">
              <w:r w:rsidRPr="00E25D11" w:rsidDel="0033283F">
                <w:rPr>
                  <w:highlight w:val="yellow"/>
                  <w:rPrChange w:id="1433" w:author="Ayush Mittal" w:date="2019-01-02T17:45:00Z">
                    <w:rPr/>
                  </w:rPrChange>
                </w:rPr>
                <w:delText>Prilosec OTC Share</w:delText>
              </w:r>
            </w:del>
          </w:p>
        </w:tc>
        <w:tc>
          <w:tcPr>
            <w:tcW w:w="1841" w:type="dxa"/>
            <w:tcBorders>
              <w:top w:val="nil"/>
              <w:left w:val="nil"/>
              <w:bottom w:val="single" w:sz="4" w:space="0" w:color="auto"/>
              <w:right w:val="nil"/>
            </w:tcBorders>
            <w:shd w:val="clear" w:color="auto" w:fill="auto"/>
            <w:noWrap/>
            <w:vAlign w:val="bottom"/>
            <w:hideMark/>
          </w:tcPr>
          <w:p w14:paraId="4C6CF331" w14:textId="3C165E6A" w:rsidR="001214E7" w:rsidRPr="00E25D11" w:rsidDel="0033283F" w:rsidRDefault="001214E7" w:rsidP="001214E7">
            <w:pPr>
              <w:jc w:val="right"/>
              <w:rPr>
                <w:del w:id="1434" w:author="Ayush Mittal" w:date="2019-01-07T19:54:00Z"/>
                <w:rFonts w:eastAsia="Times New Roman"/>
                <w:color w:val="000000"/>
                <w:sz w:val="20"/>
                <w:szCs w:val="20"/>
                <w:highlight w:val="yellow"/>
                <w:rPrChange w:id="1435" w:author="Ayush Mittal" w:date="2019-01-02T17:45:00Z">
                  <w:rPr>
                    <w:del w:id="1436" w:author="Ayush Mittal" w:date="2019-01-07T19:54:00Z"/>
                    <w:rFonts w:eastAsia="Times New Roman"/>
                    <w:color w:val="000000"/>
                    <w:sz w:val="20"/>
                    <w:szCs w:val="20"/>
                  </w:rPr>
                </w:rPrChange>
              </w:rPr>
            </w:pPr>
            <w:del w:id="1437" w:author="Ayush Mittal" w:date="2019-01-07T19:54:00Z">
              <w:r w:rsidRPr="00E25D11" w:rsidDel="0033283F">
                <w:rPr>
                  <w:rFonts w:eastAsia="Times New Roman"/>
                  <w:color w:val="000000"/>
                  <w:sz w:val="20"/>
                  <w:szCs w:val="20"/>
                  <w:highlight w:val="yellow"/>
                  <w:rPrChange w:id="1438" w:author="Ayush Mittal" w:date="2019-01-02T17:45:00Z">
                    <w:rPr>
                      <w:rFonts w:eastAsia="Times New Roman"/>
                      <w:color w:val="000000"/>
                      <w:sz w:val="20"/>
                      <w:szCs w:val="20"/>
                    </w:rPr>
                  </w:rPrChange>
                </w:rPr>
                <w:delText>24.1%</w:delText>
              </w:r>
            </w:del>
          </w:p>
        </w:tc>
        <w:tc>
          <w:tcPr>
            <w:tcW w:w="3317" w:type="dxa"/>
            <w:tcBorders>
              <w:top w:val="nil"/>
              <w:left w:val="nil"/>
              <w:bottom w:val="single" w:sz="4" w:space="0" w:color="auto"/>
              <w:right w:val="single" w:sz="4" w:space="0" w:color="auto"/>
            </w:tcBorders>
            <w:shd w:val="clear" w:color="auto" w:fill="auto"/>
            <w:noWrap/>
            <w:vAlign w:val="bottom"/>
            <w:hideMark/>
          </w:tcPr>
          <w:p w14:paraId="0ABA8EF9" w14:textId="4130D276" w:rsidR="001214E7" w:rsidRPr="00E25D11" w:rsidDel="0033283F" w:rsidRDefault="001214E7" w:rsidP="001214E7">
            <w:pPr>
              <w:jc w:val="right"/>
              <w:rPr>
                <w:del w:id="1439" w:author="Ayush Mittal" w:date="2019-01-07T19:54:00Z"/>
                <w:rFonts w:eastAsia="Times New Roman"/>
                <w:color w:val="000000"/>
                <w:sz w:val="20"/>
                <w:szCs w:val="20"/>
                <w:highlight w:val="yellow"/>
                <w:rPrChange w:id="1440" w:author="Ayush Mittal" w:date="2019-01-02T17:45:00Z">
                  <w:rPr>
                    <w:del w:id="1441" w:author="Ayush Mittal" w:date="2019-01-07T19:54:00Z"/>
                    <w:rFonts w:eastAsia="Times New Roman"/>
                    <w:color w:val="000000"/>
                    <w:sz w:val="20"/>
                    <w:szCs w:val="20"/>
                  </w:rPr>
                </w:rPrChange>
              </w:rPr>
            </w:pPr>
            <w:del w:id="1442" w:author="Ayush Mittal" w:date="2019-01-07T19:54:00Z">
              <w:r w:rsidRPr="00E25D11" w:rsidDel="0033283F">
                <w:rPr>
                  <w:rFonts w:eastAsia="Times New Roman"/>
                  <w:color w:val="000000"/>
                  <w:sz w:val="20"/>
                  <w:szCs w:val="20"/>
                  <w:highlight w:val="yellow"/>
                  <w:rPrChange w:id="1443" w:author="Ayush Mittal" w:date="2019-01-02T17:45:00Z">
                    <w:rPr>
                      <w:rFonts w:eastAsia="Times New Roman"/>
                      <w:color w:val="000000"/>
                      <w:sz w:val="20"/>
                      <w:szCs w:val="20"/>
                    </w:rPr>
                  </w:rPrChange>
                </w:rPr>
                <w:delText>17.5%</w:delText>
              </w:r>
            </w:del>
          </w:p>
        </w:tc>
      </w:tr>
    </w:tbl>
    <w:p w14:paraId="74CA2AB2" w14:textId="676948EE" w:rsidR="001B069D" w:rsidRPr="00E25D11" w:rsidDel="0033283F" w:rsidRDefault="001B069D" w:rsidP="00A30324">
      <w:pPr>
        <w:pStyle w:val="NormalBold"/>
        <w:rPr>
          <w:del w:id="1444" w:author="Ayush Mittal" w:date="2019-01-07T19:54:00Z"/>
          <w:b w:val="0"/>
          <w:highlight w:val="yellow"/>
          <w:rPrChange w:id="1445" w:author="Ayush Mittal" w:date="2019-01-02T17:45:00Z">
            <w:rPr>
              <w:del w:id="1446" w:author="Ayush Mittal" w:date="2019-01-07T19:54:00Z"/>
              <w:b w:val="0"/>
            </w:rPr>
          </w:rPrChange>
        </w:rPr>
      </w:pPr>
    </w:p>
    <w:p w14:paraId="6AC91414" w14:textId="588F5231" w:rsidR="002F72E2" w:rsidRPr="00E25D11" w:rsidDel="0033283F" w:rsidRDefault="002F72E2" w:rsidP="002F72E2">
      <w:pPr>
        <w:pStyle w:val="NormalBold"/>
        <w:rPr>
          <w:del w:id="1447" w:author="Ayush Mittal" w:date="2019-01-07T19:54:00Z"/>
          <w:b w:val="0"/>
          <w:highlight w:val="yellow"/>
          <w:rPrChange w:id="1448" w:author="Ayush Mittal" w:date="2019-01-02T17:45:00Z">
            <w:rPr>
              <w:del w:id="1449" w:author="Ayush Mittal" w:date="2019-01-07T19:54:00Z"/>
              <w:b w:val="0"/>
            </w:rPr>
          </w:rPrChange>
        </w:rPr>
      </w:pPr>
      <w:del w:id="1450" w:author="Ayush Mittal" w:date="2019-01-07T19:54:00Z">
        <w:r w:rsidRPr="00E25D11" w:rsidDel="0033283F">
          <w:rPr>
            <w:highlight w:val="yellow"/>
            <w:rPrChange w:id="1451" w:author="Ayush Mittal" w:date="2019-01-02T17:45:00Z">
              <w:rPr/>
            </w:rPrChange>
          </w:rPr>
          <w:delText>The proton pump inhibitors market is expected to be constrained by generic competition to key therapies.  Many Innovator drugs have already lost their patents.  Generic alternatives for these drugs have already been approved, which will result in future generic competition over the forecast period.  The expirations of the high-profile drugs will have an impact on the market in the US, France, Germany, Italy, Spain, the United Kingdom, and Japan.  Patent expirations impact will be immediately felt in the US and the European Union.  However, due to the time delay in drug submission in Canada and Japan, the impact of patent expirations will not be as immediate.  In addition, the impact of the patent expiration of Nexium in 2014 will continue to have an affect on the market growth during the forecast period due to the availability of its generic competitors.</w:delText>
        </w:r>
      </w:del>
    </w:p>
    <w:p w14:paraId="3F143BAD" w14:textId="0D510203" w:rsidR="002F72E2" w:rsidRPr="00E25D11" w:rsidDel="0033283F" w:rsidRDefault="002F72E2" w:rsidP="002F72E2">
      <w:pPr>
        <w:pStyle w:val="NormalBold"/>
        <w:rPr>
          <w:del w:id="1452" w:author="Ayush Mittal" w:date="2019-01-07T19:54:00Z"/>
          <w:b w:val="0"/>
          <w:highlight w:val="yellow"/>
          <w:rPrChange w:id="1453" w:author="Ayush Mittal" w:date="2019-01-02T17:45:00Z">
            <w:rPr>
              <w:del w:id="1454" w:author="Ayush Mittal" w:date="2019-01-07T19:54:00Z"/>
              <w:b w:val="0"/>
            </w:rPr>
          </w:rPrChange>
        </w:rPr>
      </w:pPr>
    </w:p>
    <w:p w14:paraId="3D034916" w14:textId="6E9DFDB1" w:rsidR="002F72E2" w:rsidRPr="00E25D11" w:rsidDel="0033283F" w:rsidRDefault="002F72E2" w:rsidP="002F72E2">
      <w:pPr>
        <w:pStyle w:val="NormalBold"/>
        <w:rPr>
          <w:del w:id="1455" w:author="Ayush Mittal" w:date="2019-01-07T19:54:00Z"/>
          <w:b w:val="0"/>
          <w:highlight w:val="yellow"/>
          <w:rPrChange w:id="1456" w:author="Ayush Mittal" w:date="2019-01-02T17:45:00Z">
            <w:rPr>
              <w:del w:id="1457" w:author="Ayush Mittal" w:date="2019-01-07T19:54:00Z"/>
              <w:b w:val="0"/>
            </w:rPr>
          </w:rPrChange>
        </w:rPr>
      </w:pPr>
      <w:del w:id="1458" w:author="Ayush Mittal" w:date="2019-01-07T19:54:00Z">
        <w:r w:rsidRPr="00E25D11" w:rsidDel="0033283F">
          <w:rPr>
            <w:highlight w:val="yellow"/>
            <w:rPrChange w:id="1459" w:author="Ayush Mittal" w:date="2019-01-02T17:45:00Z">
              <w:rPr/>
            </w:rPrChange>
          </w:rPr>
          <w:delText>Even the entry of new drugs is not expected to be significant enough to diminish the impact of generic competition.  As new entrants will be competing against cheaper generic products, they are not expected to demand a premium price. This generic competition to new entrants is expected to restrain the market during the forecast period.</w:delText>
        </w:r>
        <w:r w:rsidRPr="00E25D11" w:rsidDel="0033283F">
          <w:rPr>
            <w:rStyle w:val="FootnoteReference"/>
            <w:highlight w:val="yellow"/>
            <w:rPrChange w:id="1460" w:author="Ayush Mittal" w:date="2019-01-02T17:45:00Z">
              <w:rPr>
                <w:rStyle w:val="FootnoteReference"/>
              </w:rPr>
            </w:rPrChange>
          </w:rPr>
          <w:footnoteReference w:id="50"/>
        </w:r>
      </w:del>
    </w:p>
    <w:p w14:paraId="23012808" w14:textId="3E1A66A9" w:rsidR="002F72E2" w:rsidRPr="00E25D11" w:rsidDel="0033283F" w:rsidRDefault="002F72E2" w:rsidP="00785758">
      <w:pPr>
        <w:pStyle w:val="NormalBold"/>
        <w:rPr>
          <w:del w:id="1463" w:author="Ayush Mittal" w:date="2019-01-07T19:54:00Z"/>
          <w:b w:val="0"/>
          <w:highlight w:val="yellow"/>
          <w:rPrChange w:id="1464" w:author="Ayush Mittal" w:date="2019-01-02T17:45:00Z">
            <w:rPr>
              <w:del w:id="1465" w:author="Ayush Mittal" w:date="2019-01-07T19:54:00Z"/>
              <w:b w:val="0"/>
            </w:rPr>
          </w:rPrChange>
        </w:rPr>
      </w:pPr>
    </w:p>
    <w:p w14:paraId="3B153A8A" w14:textId="15E148E0" w:rsidR="00785758" w:rsidRPr="00E25D11" w:rsidDel="0033283F" w:rsidRDefault="00785758" w:rsidP="00785758">
      <w:pPr>
        <w:pStyle w:val="NormalBold"/>
        <w:rPr>
          <w:del w:id="1466" w:author="Ayush Mittal" w:date="2019-01-07T19:54:00Z"/>
          <w:b w:val="0"/>
          <w:highlight w:val="yellow"/>
          <w:rPrChange w:id="1467" w:author="Ayush Mittal" w:date="2019-01-02T17:45:00Z">
            <w:rPr>
              <w:del w:id="1468" w:author="Ayush Mittal" w:date="2019-01-07T19:54:00Z"/>
              <w:b w:val="0"/>
            </w:rPr>
          </w:rPrChange>
        </w:rPr>
      </w:pPr>
      <w:del w:id="1469" w:author="Ayush Mittal" w:date="2019-01-07T19:54:00Z">
        <w:r w:rsidRPr="00E25D11" w:rsidDel="0033283F">
          <w:rPr>
            <w:highlight w:val="yellow"/>
            <w:rPrChange w:id="1470" w:author="Ayush Mittal" w:date="2019-01-02T17:45:00Z">
              <w:rPr/>
            </w:rPrChange>
          </w:rPr>
          <w:delText>Below is the list of competitive approved products</w:delText>
        </w:r>
      </w:del>
    </w:p>
    <w:p w14:paraId="3873878A" w14:textId="7EB566EE" w:rsidR="00785758" w:rsidRPr="00E25D11" w:rsidDel="0033283F" w:rsidRDefault="00785758" w:rsidP="00785758">
      <w:pPr>
        <w:pStyle w:val="NormalBold"/>
        <w:rPr>
          <w:del w:id="1471" w:author="Ayush Mittal" w:date="2019-01-07T19:54:00Z"/>
          <w:b w:val="0"/>
          <w:highlight w:val="yellow"/>
          <w:rPrChange w:id="1472" w:author="Ayush Mittal" w:date="2019-01-02T17:45:00Z">
            <w:rPr>
              <w:del w:id="1473" w:author="Ayush Mittal" w:date="2019-01-07T19:54:00Z"/>
              <w:b w:val="0"/>
            </w:rPr>
          </w:rPrChange>
        </w:rPr>
      </w:pPr>
    </w:p>
    <w:p w14:paraId="3EB2F548" w14:textId="6C21D669" w:rsidR="004D724B" w:rsidRPr="00E25D11" w:rsidDel="0033283F" w:rsidRDefault="004D724B" w:rsidP="004D724B">
      <w:pPr>
        <w:pStyle w:val="NormalBold"/>
        <w:numPr>
          <w:ilvl w:val="0"/>
          <w:numId w:val="109"/>
        </w:numPr>
        <w:rPr>
          <w:del w:id="1474" w:author="Ayush Mittal" w:date="2019-01-07T19:54:00Z"/>
          <w:b w:val="0"/>
          <w:highlight w:val="yellow"/>
          <w:rPrChange w:id="1475" w:author="Ayush Mittal" w:date="2019-01-02T17:45:00Z">
            <w:rPr>
              <w:del w:id="1476" w:author="Ayush Mittal" w:date="2019-01-07T19:54:00Z"/>
              <w:b w:val="0"/>
            </w:rPr>
          </w:rPrChange>
        </w:rPr>
      </w:pPr>
      <w:del w:id="1477" w:author="Ayush Mittal" w:date="2019-01-07T19:54:00Z">
        <w:r w:rsidRPr="00E25D11" w:rsidDel="0033283F">
          <w:rPr>
            <w:highlight w:val="yellow"/>
            <w:rPrChange w:id="1478" w:author="Ayush Mittal" w:date="2019-01-02T17:45:00Z">
              <w:rPr/>
            </w:rPrChange>
          </w:rPr>
          <w:delText>Lansoprazole, sold under the brand name Prevacid among others, is a medication which inhibits the stomach's production of gastric acid.  Prevacid was first approved by the FDA in 1995.  Prevacid patent protection expired on November 10, 2009.</w:delText>
        </w:r>
        <w:r w:rsidRPr="00E25D11" w:rsidDel="0033283F">
          <w:rPr>
            <w:rStyle w:val="FootnoteReference"/>
            <w:highlight w:val="yellow"/>
            <w:rPrChange w:id="1479" w:author="Ayush Mittal" w:date="2019-01-02T17:45:00Z">
              <w:rPr>
                <w:rStyle w:val="FootnoteReference"/>
              </w:rPr>
            </w:rPrChange>
          </w:rPr>
          <w:footnoteReference w:id="51"/>
        </w:r>
      </w:del>
    </w:p>
    <w:p w14:paraId="47628546" w14:textId="57C2B9BF" w:rsidR="00785758" w:rsidRPr="00E25D11" w:rsidDel="0033283F" w:rsidRDefault="004F49EB" w:rsidP="004F49EB">
      <w:pPr>
        <w:pStyle w:val="NormalBold"/>
        <w:numPr>
          <w:ilvl w:val="0"/>
          <w:numId w:val="109"/>
        </w:numPr>
        <w:rPr>
          <w:del w:id="1482" w:author="Ayush Mittal" w:date="2019-01-07T19:54:00Z"/>
          <w:b w:val="0"/>
          <w:highlight w:val="yellow"/>
          <w:rPrChange w:id="1483" w:author="Ayush Mittal" w:date="2019-01-02T17:45:00Z">
            <w:rPr>
              <w:del w:id="1484" w:author="Ayush Mittal" w:date="2019-01-07T19:54:00Z"/>
              <w:b w:val="0"/>
            </w:rPr>
          </w:rPrChange>
        </w:rPr>
      </w:pPr>
      <w:del w:id="1485" w:author="Ayush Mittal" w:date="2019-01-07T19:54:00Z">
        <w:r w:rsidRPr="00E25D11" w:rsidDel="0033283F">
          <w:rPr>
            <w:highlight w:val="yellow"/>
            <w:rPrChange w:id="1486" w:author="Ayush Mittal" w:date="2019-01-02T17:45:00Z">
              <w:rPr/>
            </w:rPrChange>
          </w:rPr>
          <w:delText>Rabeprazole is a PPI that suppresses gastric acid production in the stomach.  On August 19, 1999, rabeprazole was approved in the US for multiple gastrointestinal indications.  The approval for the treatment of symptomatic GERD was on February 12, 2002.</w:delText>
        </w:r>
        <w:r w:rsidRPr="00E25D11" w:rsidDel="0033283F">
          <w:rPr>
            <w:rStyle w:val="FootnoteReference"/>
            <w:highlight w:val="yellow"/>
            <w:rPrChange w:id="1487" w:author="Ayush Mittal" w:date="2019-01-02T17:45:00Z">
              <w:rPr>
                <w:rStyle w:val="FootnoteReference"/>
              </w:rPr>
            </w:rPrChange>
          </w:rPr>
          <w:footnoteReference w:id="52"/>
        </w:r>
      </w:del>
    </w:p>
    <w:p w14:paraId="69E0641E" w14:textId="5BDC2ED4" w:rsidR="004F49EB" w:rsidRPr="00E25D11" w:rsidDel="0033283F" w:rsidRDefault="004F49EB" w:rsidP="004F49EB">
      <w:pPr>
        <w:pStyle w:val="NormalBold"/>
        <w:numPr>
          <w:ilvl w:val="0"/>
          <w:numId w:val="109"/>
        </w:numPr>
        <w:rPr>
          <w:del w:id="1490" w:author="Ayush Mittal" w:date="2019-01-07T19:54:00Z"/>
          <w:b w:val="0"/>
          <w:highlight w:val="yellow"/>
          <w:rPrChange w:id="1491" w:author="Ayush Mittal" w:date="2019-01-02T17:45:00Z">
            <w:rPr>
              <w:del w:id="1492" w:author="Ayush Mittal" w:date="2019-01-07T19:54:00Z"/>
              <w:b w:val="0"/>
            </w:rPr>
          </w:rPrChange>
        </w:rPr>
      </w:pPr>
      <w:del w:id="1493" w:author="Ayush Mittal" w:date="2019-01-07T19:54:00Z">
        <w:r w:rsidRPr="00E25D11" w:rsidDel="0033283F">
          <w:rPr>
            <w:highlight w:val="yellow"/>
            <w:rPrChange w:id="1494" w:author="Ayush Mittal" w:date="2019-01-02T17:45:00Z">
              <w:rPr/>
            </w:rPrChange>
          </w:rPr>
          <w:delText>Pantoprazole, first sold under the brand name Protonix, is used for the treatment of stomach ulcers, short-term treatment of erosive esophagitis due to GERD.  Protonix is an acid suppressant originally approved in February 2000 for the short-term treatment, of up to eight weeks, and symptomatic relief of erosive esophagitis (“EE”) associated with (GERD).</w:delText>
        </w:r>
        <w:r w:rsidRPr="00E25D11" w:rsidDel="0033283F">
          <w:rPr>
            <w:rStyle w:val="FootnoteReference"/>
            <w:highlight w:val="yellow"/>
            <w:rPrChange w:id="1495" w:author="Ayush Mittal" w:date="2019-01-02T17:45:00Z">
              <w:rPr>
                <w:rStyle w:val="FootnoteReference"/>
              </w:rPr>
            </w:rPrChange>
          </w:rPr>
          <w:footnoteReference w:id="53"/>
        </w:r>
      </w:del>
    </w:p>
    <w:p w14:paraId="769AD9B9" w14:textId="0439C72E" w:rsidR="004F49EB" w:rsidRPr="00E25D11" w:rsidDel="0033283F" w:rsidRDefault="004F49EB" w:rsidP="004F49EB">
      <w:pPr>
        <w:pStyle w:val="NormalBold"/>
        <w:numPr>
          <w:ilvl w:val="0"/>
          <w:numId w:val="109"/>
        </w:numPr>
        <w:rPr>
          <w:del w:id="1498" w:author="Ayush Mittal" w:date="2019-01-07T19:54:00Z"/>
          <w:b w:val="0"/>
          <w:highlight w:val="yellow"/>
          <w:rPrChange w:id="1499" w:author="Ayush Mittal" w:date="2019-01-02T17:45:00Z">
            <w:rPr>
              <w:del w:id="1500" w:author="Ayush Mittal" w:date="2019-01-07T19:54:00Z"/>
              <w:b w:val="0"/>
            </w:rPr>
          </w:rPrChange>
        </w:rPr>
      </w:pPr>
      <w:del w:id="1501" w:author="Ayush Mittal" w:date="2019-01-07T19:54:00Z">
        <w:r w:rsidRPr="00E25D11" w:rsidDel="0033283F">
          <w:rPr>
            <w:highlight w:val="yellow"/>
            <w:rPrChange w:id="1502" w:author="Ayush Mittal" w:date="2019-01-02T17:45:00Z">
              <w:rPr/>
            </w:rPrChange>
          </w:rPr>
          <w:delText xml:space="preserve">Esomeprazole, sold under the brand names Nexium among others, is a PPI which reduces stomach acid.  Nexium was approved by FDA in </w:delText>
        </w:r>
        <w:r w:rsidR="002F72E2" w:rsidRPr="00E25D11" w:rsidDel="0033283F">
          <w:rPr>
            <w:highlight w:val="yellow"/>
            <w:rPrChange w:id="1503" w:author="Ayush Mittal" w:date="2019-01-02T17:45:00Z">
              <w:rPr/>
            </w:rPrChange>
          </w:rPr>
          <w:delText>February 2001.</w:delText>
        </w:r>
        <w:r w:rsidR="002F72E2" w:rsidRPr="00E25D11" w:rsidDel="0033283F">
          <w:rPr>
            <w:rStyle w:val="FootnoteReference"/>
            <w:highlight w:val="yellow"/>
            <w:rPrChange w:id="1504" w:author="Ayush Mittal" w:date="2019-01-02T17:45:00Z">
              <w:rPr>
                <w:rStyle w:val="FootnoteReference"/>
              </w:rPr>
            </w:rPrChange>
          </w:rPr>
          <w:footnoteReference w:id="54"/>
        </w:r>
        <w:r w:rsidR="002F72E2" w:rsidRPr="00E25D11" w:rsidDel="0033283F">
          <w:rPr>
            <w:highlight w:val="yellow"/>
            <w:rPrChange w:id="1507" w:author="Ayush Mittal" w:date="2019-01-02T17:45:00Z">
              <w:rPr/>
            </w:rPrChange>
          </w:rPr>
          <w:delText xml:space="preserve"> </w:delText>
        </w:r>
        <w:r w:rsidRPr="00E25D11" w:rsidDel="0033283F">
          <w:rPr>
            <w:highlight w:val="yellow"/>
            <w:rPrChange w:id="1508" w:author="Ayush Mittal" w:date="2019-01-02T17:45:00Z">
              <w:rPr/>
            </w:rPrChange>
          </w:rPr>
          <w:delText xml:space="preserve"> </w:delText>
        </w:r>
      </w:del>
    </w:p>
    <w:p w14:paraId="0C0B4032" w14:textId="6F819B5A" w:rsidR="002F72E2" w:rsidDel="0033283F" w:rsidRDefault="002F72E2" w:rsidP="002F72E2">
      <w:pPr>
        <w:pStyle w:val="NormalBold"/>
        <w:numPr>
          <w:ilvl w:val="0"/>
          <w:numId w:val="109"/>
        </w:numPr>
        <w:rPr>
          <w:del w:id="1509" w:author="Ayush Mittal" w:date="2019-01-07T19:54:00Z"/>
          <w:b w:val="0"/>
        </w:rPr>
      </w:pPr>
      <w:del w:id="1510" w:author="Ayush Mittal" w:date="2019-01-07T19:54:00Z">
        <w:r w:rsidRPr="00E25D11" w:rsidDel="0033283F">
          <w:rPr>
            <w:highlight w:val="yellow"/>
            <w:rPrChange w:id="1511" w:author="Ayush Mittal" w:date="2019-01-02T17:45:00Z">
              <w:rPr/>
            </w:rPrChange>
          </w:rPr>
          <w:delText>Dexlansoprazole is a PPI for the treatment of erosive esophagitis and gastro-oesophageal reflux disease.  Dexlansoprazole was approved by FDA in January 2016.</w:delText>
        </w:r>
        <w:r w:rsidDel="0033283F">
          <w:rPr>
            <w:rStyle w:val="FootnoteReference"/>
            <w:b w:val="0"/>
          </w:rPr>
          <w:footnoteReference w:id="55"/>
        </w:r>
      </w:del>
    </w:p>
    <w:p w14:paraId="2D41C2D3" w14:textId="77777777" w:rsidR="001B069D" w:rsidRDefault="001B069D" w:rsidP="00A30324">
      <w:pPr>
        <w:pStyle w:val="NormalBold"/>
        <w:rPr>
          <w:b w:val="0"/>
        </w:rPr>
      </w:pPr>
    </w:p>
    <w:p w14:paraId="17423EE1" w14:textId="13CB44C8" w:rsidR="00D87D0E" w:rsidRDefault="00BE2F5D">
      <w:pPr>
        <w:pStyle w:val="Heading2"/>
      </w:pPr>
      <w:bookmarkStart w:id="1514" w:name="_Toc436918512"/>
      <w:bookmarkStart w:id="1515" w:name="_Toc436987916"/>
      <w:bookmarkStart w:id="1516" w:name="_Toc469403798"/>
      <w:bookmarkStart w:id="1517" w:name="_Toc533665883"/>
      <w:bookmarkEnd w:id="1294"/>
      <w:r w:rsidRPr="007F6011">
        <w:t>Recent Events</w:t>
      </w:r>
      <w:bookmarkEnd w:id="1514"/>
      <w:bookmarkEnd w:id="1515"/>
      <w:bookmarkEnd w:id="1516"/>
      <w:bookmarkEnd w:id="1517"/>
    </w:p>
    <w:p w14:paraId="6372F688" w14:textId="77777777" w:rsidR="00433BD8" w:rsidRDefault="00433BD8" w:rsidP="0090181F"/>
    <w:p w14:paraId="4C68B378" w14:textId="77777777" w:rsidR="00A61026" w:rsidRPr="00CA0539" w:rsidRDefault="00881381">
      <w:r w:rsidRPr="00CA0539">
        <w:t>We conducted a review of numerous sources to identify news, announcements or other events which could be deemed significant to the Product and, consequently, the Subject Interest</w:t>
      </w:r>
      <w:r w:rsidR="00D022AF" w:rsidRPr="00CA0539">
        <w:t xml:space="preserve">.  </w:t>
      </w:r>
      <w:r w:rsidRPr="00CA0539">
        <w:t xml:space="preserve">These sources included </w:t>
      </w:r>
      <w:r w:rsidR="0052636D" w:rsidRPr="00CA0539">
        <w:t>Cortellis</w:t>
      </w:r>
      <w:r w:rsidRPr="00CA0539">
        <w:t xml:space="preserve">, </w:t>
      </w:r>
      <w:r w:rsidR="00171B3C" w:rsidRPr="00CA0539">
        <w:t xml:space="preserve">EvaluatePharma, </w:t>
      </w:r>
      <w:r w:rsidRPr="00CA0539">
        <w:t xml:space="preserve">Capital IQ, Thomson, Google, the Company’s website (if available), and </w:t>
      </w:r>
      <w:r w:rsidRPr="00CA0539">
        <w:rPr>
          <w:noProof/>
        </w:rPr>
        <w:t>sell</w:t>
      </w:r>
      <w:r w:rsidR="00BD57E3" w:rsidRPr="00CA0539">
        <w:rPr>
          <w:noProof/>
        </w:rPr>
        <w:t>-</w:t>
      </w:r>
      <w:r w:rsidRPr="00CA0539">
        <w:rPr>
          <w:noProof/>
        </w:rPr>
        <w:t>side</w:t>
      </w:r>
      <w:r w:rsidRPr="00CA0539">
        <w:t xml:space="preserve"> analyst reports, if available.</w:t>
      </w:r>
      <w:r w:rsidR="00D21684" w:rsidRPr="00CA0539">
        <w:t xml:space="preserve">  </w:t>
      </w:r>
    </w:p>
    <w:p w14:paraId="67B9EA4B" w14:textId="77777777" w:rsidR="00881381" w:rsidRPr="00CA0539" w:rsidRDefault="00881381"/>
    <w:p w14:paraId="625E2812" w14:textId="77777777" w:rsidR="008A69D0" w:rsidRPr="00CA0539" w:rsidRDefault="00EF4CBB">
      <w:r w:rsidRPr="00CA0539">
        <w:t xml:space="preserve">In our review of the news and information regarding </w:t>
      </w:r>
      <w:r w:rsidR="00961518" w:rsidRPr="00CA0539">
        <w:t>the Company/Product</w:t>
      </w:r>
      <w:r w:rsidRPr="00CA0539">
        <w:t xml:space="preserve">, we identified </w:t>
      </w:r>
      <w:r w:rsidR="002836A2" w:rsidRPr="00CA0539">
        <w:t>the following</w:t>
      </w:r>
      <w:r w:rsidRPr="00CA0539">
        <w:t xml:space="preserve"> notable announcement</w:t>
      </w:r>
      <w:r w:rsidR="00EF3D87" w:rsidRPr="00CA0539">
        <w:t>s</w:t>
      </w:r>
      <w:r w:rsidR="002104C4" w:rsidRPr="00CA0539">
        <w:t>:</w:t>
      </w:r>
      <w:r w:rsidR="00D022AF" w:rsidRPr="00CA0539">
        <w:t xml:space="preserve">  </w:t>
      </w:r>
    </w:p>
    <w:p w14:paraId="513418CC" w14:textId="77777777" w:rsidR="0072793D" w:rsidRPr="00CA0539" w:rsidRDefault="007C7902">
      <w:r w:rsidRPr="00CA0539">
        <w:t xml:space="preserve"> </w:t>
      </w:r>
    </w:p>
    <w:p w14:paraId="05B9199A" w14:textId="71A7178E" w:rsidR="008E0989" w:rsidRDefault="00EA794F" w:rsidP="00926682">
      <w:pPr>
        <w:rPr>
          <w:ins w:id="1518" w:author="Ayush Mittal" w:date="2019-01-08T12:47:00Z"/>
        </w:rPr>
      </w:pPr>
      <w:ins w:id="1519" w:author="Ayush Mittal" w:date="2019-01-08T12:47:00Z">
        <w:r w:rsidRPr="003B3032">
          <w:lastRenderedPageBreak/>
          <w:t xml:space="preserve">On </w:t>
        </w:r>
      </w:ins>
      <w:ins w:id="1520" w:author="Ayush Mittal" w:date="2019-01-08T16:40:00Z">
        <w:r w:rsidR="00CD0551">
          <w:t>January 7</w:t>
        </w:r>
      </w:ins>
      <w:ins w:id="1521" w:author="Ayush Mittal" w:date="2019-01-08T12:47:00Z">
        <w:r w:rsidRPr="003B3032">
          <w:t>, 201</w:t>
        </w:r>
      </w:ins>
      <w:ins w:id="1522" w:author="Ayush Mittal" w:date="2019-01-08T16:41:00Z">
        <w:r w:rsidR="00CD0551">
          <w:t>9</w:t>
        </w:r>
      </w:ins>
      <w:ins w:id="1523" w:author="Ayush Mittal" w:date="2019-01-08T12:47:00Z">
        <w:r w:rsidRPr="003B3032">
          <w:t xml:space="preserve">, Adimab announced </w:t>
        </w:r>
        <w:r>
          <w:t>that it</w:t>
        </w:r>
        <w:r>
          <w:t>s</w:t>
        </w:r>
        <w:r>
          <w:t xml:space="preserve"> </w:t>
        </w:r>
      </w:ins>
      <w:ins w:id="1524" w:author="Ayush Mittal" w:date="2019-01-08T12:48:00Z">
        <w:r w:rsidRPr="00EA794F">
          <w:t>partner Innovent Biologics</w:t>
        </w:r>
      </w:ins>
      <w:ins w:id="1525" w:author="Ayush Mittal" w:date="2019-01-08T20:30:00Z">
        <w:r w:rsidR="00F7352A">
          <w:t>, Inc. (</w:t>
        </w:r>
      </w:ins>
      <w:ins w:id="1526" w:author="Ayush Mittal" w:date="2019-01-08T20:31:00Z">
        <w:r w:rsidR="00F7352A">
          <w:t>“I</w:t>
        </w:r>
      </w:ins>
      <w:ins w:id="1527" w:author="Ayush Mittal" w:date="2019-01-08T20:30:00Z">
        <w:r w:rsidR="00F7352A">
          <w:t>nnovent</w:t>
        </w:r>
      </w:ins>
      <w:ins w:id="1528" w:author="Ayush Mittal" w:date="2019-01-08T20:31:00Z">
        <w:r w:rsidR="00F7352A">
          <w:t>”</w:t>
        </w:r>
      </w:ins>
      <w:ins w:id="1529" w:author="Ayush Mittal" w:date="2019-01-08T20:30:00Z">
        <w:r w:rsidR="00F7352A">
          <w:t>)</w:t>
        </w:r>
      </w:ins>
      <w:ins w:id="1530" w:author="Ayush Mittal" w:date="2019-01-08T12:48:00Z">
        <w:r w:rsidRPr="00EA794F">
          <w:t xml:space="preserve"> has received BLA approval in China for an antibody against PD-1 to treat Hodgkin’s Lymphoma</w:t>
        </w:r>
      </w:ins>
      <w:ins w:id="1531" w:author="Ayush Mittal" w:date="2019-01-08T12:47:00Z">
        <w:r>
          <w:t>.</w:t>
        </w:r>
      </w:ins>
      <w:ins w:id="1532" w:author="Ayush Mittal" w:date="2019-01-08T12:48:00Z">
        <w:r>
          <w:t xml:space="preserve">  </w:t>
        </w:r>
        <w:r w:rsidRPr="00EA794F">
          <w:t>Adimab and Innovent initiated a partnership in 2013 to discover antibodies against multiple targets selected by Innovent. The partnership has been expanded multiple times to add additional programs and to access Adimab’s bi</w:t>
        </w:r>
      </w:ins>
      <w:ins w:id="1533" w:author="Ayush Mittal" w:date="2019-01-08T12:49:00Z">
        <w:r>
          <w:t>o-</w:t>
        </w:r>
      </w:ins>
      <w:ins w:id="1534" w:author="Ayush Mittal" w:date="2019-01-08T12:48:00Z">
        <w:r w:rsidRPr="00EA794F">
          <w:t xml:space="preserve">specifics capabilities. </w:t>
        </w:r>
      </w:ins>
      <w:ins w:id="1535" w:author="Ayush Mittal" w:date="2019-01-08T12:49:00Z">
        <w:r>
          <w:t xml:space="preserve"> </w:t>
        </w:r>
      </w:ins>
      <w:ins w:id="1536" w:author="Ayush Mittal" w:date="2019-01-08T12:48:00Z">
        <w:r w:rsidRPr="00EA794F">
          <w:t xml:space="preserve">Innovent has 12 programs in development </w:t>
        </w:r>
      </w:ins>
      <w:ins w:id="1537" w:author="Ayush Mittal" w:date="2019-01-08T12:49:00Z">
        <w:r>
          <w:t xml:space="preserve">phase </w:t>
        </w:r>
      </w:ins>
      <w:ins w:id="1538" w:author="Ayush Mittal" w:date="2019-01-08T12:48:00Z">
        <w:r w:rsidRPr="00EA794F">
          <w:t xml:space="preserve">derived from the Adimab Platform. </w:t>
        </w:r>
      </w:ins>
      <w:ins w:id="1539" w:author="Ayush Mittal" w:date="2019-01-08T12:49:00Z">
        <w:r>
          <w:t xml:space="preserve"> </w:t>
        </w:r>
      </w:ins>
      <w:ins w:id="1540" w:author="Ayush Mittal" w:date="2019-01-08T12:48:00Z">
        <w:r w:rsidRPr="00EA794F">
          <w:t>The PD-1 program, which Innovent has partnered with Lilly, was initiated in the spring of 2013.</w:t>
        </w:r>
      </w:ins>
      <w:ins w:id="1541" w:author="Ayush Mittal" w:date="2019-01-08T12:47:00Z">
        <w:r>
          <w:rPr>
            <w:rStyle w:val="FootnoteReference"/>
          </w:rPr>
          <w:footnoteReference w:id="56"/>
        </w:r>
      </w:ins>
    </w:p>
    <w:p w14:paraId="12A6B5F6" w14:textId="6627663A" w:rsidR="008E0989" w:rsidRDefault="008E0989" w:rsidP="00926682">
      <w:pPr>
        <w:rPr>
          <w:ins w:id="1546" w:author="Ayush Mittal" w:date="2019-01-08T20:26:00Z"/>
        </w:rPr>
      </w:pPr>
    </w:p>
    <w:p w14:paraId="10899E4F" w14:textId="05EC1084" w:rsidR="005B302B" w:rsidRDefault="005B302B" w:rsidP="00926682">
      <w:pPr>
        <w:rPr>
          <w:ins w:id="1547" w:author="Ayush Mittal" w:date="2019-01-08T12:47:00Z"/>
        </w:rPr>
      </w:pPr>
      <w:ins w:id="1548" w:author="Ayush Mittal" w:date="2019-01-08T20:26:00Z">
        <w:r>
          <w:t xml:space="preserve">On December 27, </w:t>
        </w:r>
        <w:r w:rsidR="00F7352A">
          <w:t xml:space="preserve">2018, Innovent </w:t>
        </w:r>
        <w:r>
          <w:t>and Eli Lully and Company jointly announced</w:t>
        </w:r>
      </w:ins>
      <w:ins w:id="1549" w:author="Ayush Mittal" w:date="2019-01-08T20:29:00Z">
        <w:r w:rsidR="00F7352A">
          <w:t xml:space="preserve"> the</w:t>
        </w:r>
      </w:ins>
      <w:ins w:id="1550" w:author="Ayush Mittal" w:date="2019-01-08T20:26:00Z">
        <w:r>
          <w:t xml:space="preserve"> </w:t>
        </w:r>
      </w:ins>
      <w:ins w:id="1551" w:author="Ayush Mittal" w:date="2019-01-08T20:29:00Z">
        <w:r w:rsidR="00F7352A">
          <w:t xml:space="preserve">approval for </w:t>
        </w:r>
      </w:ins>
      <w:ins w:id="1552" w:author="Ayush Mittal" w:date="2019-01-08T20:27:00Z">
        <w:r w:rsidR="00F7352A">
          <w:t>marketing authorization of their co-developed</w:t>
        </w:r>
      </w:ins>
      <w:ins w:id="1553" w:author="Ayush Mittal" w:date="2019-01-08T20:28:00Z">
        <w:r w:rsidR="00F7352A">
          <w:t>,</w:t>
        </w:r>
      </w:ins>
      <w:ins w:id="1554" w:author="Ayush Mittal" w:date="2019-01-08T20:27:00Z">
        <w:r w:rsidR="00F7352A">
          <w:t xml:space="preserve"> </w:t>
        </w:r>
      </w:ins>
      <w:ins w:id="1555" w:author="Ayush Mittal" w:date="2019-01-08T20:28:00Z">
        <w:r w:rsidR="00F7352A" w:rsidRPr="00F7352A">
          <w:t>fully human anti-PD-1 therapeutic monoclonal antibody</w:t>
        </w:r>
        <w:r w:rsidR="00F7352A">
          <w:t xml:space="preserve">, </w:t>
        </w:r>
      </w:ins>
      <w:ins w:id="1556" w:author="Ayush Mittal" w:date="2019-01-08T20:27:00Z">
        <w:r w:rsidR="00F7352A">
          <w:t xml:space="preserve">Tyvyt </w:t>
        </w:r>
        <w:r w:rsidR="00F7352A" w:rsidRPr="00F7352A">
          <w:t>by the National Medical Products Administration of China ("NMPA", formerly the China Food and Drug Administration)</w:t>
        </w:r>
      </w:ins>
      <w:ins w:id="1557" w:author="Ayush Mittal" w:date="2019-01-08T20:28:00Z">
        <w:r w:rsidR="00F7352A">
          <w:t xml:space="preserve">. </w:t>
        </w:r>
      </w:ins>
      <w:ins w:id="1558" w:author="Ayush Mittal" w:date="2019-01-08T20:29:00Z">
        <w:r w:rsidR="00F7352A">
          <w:t>Tyvyt is a drug co-discovered by Innovent</w:t>
        </w:r>
      </w:ins>
      <w:ins w:id="1559" w:author="Ayush Mittal" w:date="2019-01-08T20:30:00Z">
        <w:r w:rsidR="00F7352A">
          <w:t xml:space="preserve"> and Adimab</w:t>
        </w:r>
      </w:ins>
      <w:ins w:id="1560" w:author="Ayush Mittal" w:date="2019-01-08T20:32:00Z">
        <w:r w:rsidR="00F7352A">
          <w:t>. Currently, Tyvyt is being studied in more than 20 clinical trials</w:t>
        </w:r>
      </w:ins>
      <w:ins w:id="1561" w:author="Ayush Mittal" w:date="2019-01-08T20:34:00Z">
        <w:r w:rsidR="00F7352A">
          <w:t xml:space="preserve"> </w:t>
        </w:r>
      </w:ins>
      <w:ins w:id="1562" w:author="Ayush Mittal" w:date="2019-01-08T20:32:00Z">
        <w:r w:rsidR="00F7352A">
          <w:t>f</w:t>
        </w:r>
      </w:ins>
      <w:ins w:id="1563" w:author="Ayush Mittal" w:date="2019-01-08T20:33:00Z">
        <w:r w:rsidR="00F7352A">
          <w:t xml:space="preserve">or the treatment of </w:t>
        </w:r>
      </w:ins>
      <w:ins w:id="1564" w:author="Ayush Mittal" w:date="2019-01-08T20:34:00Z">
        <w:r w:rsidR="00F7352A" w:rsidRPr="00F7352A">
          <w:t>first</w:t>
        </w:r>
        <w:r w:rsidR="00F7352A">
          <w:t>-</w:t>
        </w:r>
        <w:r w:rsidR="00F7352A" w:rsidRPr="00F7352A">
          <w:t>line non-squamous non-small cell lung cancer (</w:t>
        </w:r>
        <w:r w:rsidR="00F7352A">
          <w:t>“</w:t>
        </w:r>
        <w:r w:rsidR="00F7352A" w:rsidRPr="00F7352A">
          <w:t>NSCLC</w:t>
        </w:r>
        <w:r w:rsidR="00F7352A">
          <w:t>”</w:t>
        </w:r>
        <w:r w:rsidR="00F7352A" w:rsidRPr="00F7352A">
          <w:t>), first</w:t>
        </w:r>
        <w:r w:rsidR="00F7352A">
          <w:t>-</w:t>
        </w:r>
        <w:r w:rsidR="00F7352A" w:rsidRPr="00F7352A">
          <w:t xml:space="preserve">line squamous NSCLC, second line squamous NSCLC, </w:t>
        </w:r>
      </w:ins>
      <w:ins w:id="1565" w:author="Ayush Mittal" w:date="2019-01-08T20:35:00Z">
        <w:r w:rsidR="00F7352A" w:rsidRPr="00F7352A">
          <w:t>Epidermal growth factor receptor</w:t>
        </w:r>
        <w:r w:rsidR="00F7352A">
          <w:t xml:space="preserve"> (“</w:t>
        </w:r>
      </w:ins>
      <w:ins w:id="1566" w:author="Ayush Mittal" w:date="2019-01-08T20:34:00Z">
        <w:r w:rsidR="00F7352A" w:rsidRPr="00F7352A">
          <w:t>EGFR</w:t>
        </w:r>
      </w:ins>
      <w:ins w:id="1567" w:author="Ayush Mittal" w:date="2019-01-08T20:35:00Z">
        <w:r w:rsidR="00F7352A">
          <w:t>”)</w:t>
        </w:r>
      </w:ins>
      <w:ins w:id="1568" w:author="Ayush Mittal" w:date="2019-01-08T20:34:00Z">
        <w:r w:rsidR="00F7352A" w:rsidRPr="00F7352A">
          <w:t xml:space="preserve"> mutant NSCLC after EGFR TKI treatment failure, first line gastric cancer, first line liver cancer, first line esophageal cancer, and second line esophageal cancer.</w:t>
        </w:r>
      </w:ins>
      <w:ins w:id="1569" w:author="Ayush Mittal" w:date="2019-01-08T20:36:00Z">
        <w:r w:rsidR="00F7352A">
          <w:rPr>
            <w:rStyle w:val="FootnoteReference"/>
          </w:rPr>
          <w:footnoteReference w:id="57"/>
        </w:r>
      </w:ins>
      <w:ins w:id="1573" w:author="Ayush Mittal" w:date="2019-01-08T20:30:00Z">
        <w:r w:rsidR="00F7352A">
          <w:t xml:space="preserve"> </w:t>
        </w:r>
      </w:ins>
    </w:p>
    <w:p w14:paraId="24442AB7" w14:textId="77777777" w:rsidR="005B302B" w:rsidRDefault="005B302B" w:rsidP="001C6E26">
      <w:pPr>
        <w:rPr>
          <w:ins w:id="1574" w:author="Ayush Mittal" w:date="2019-01-08T20:26:00Z"/>
        </w:rPr>
      </w:pPr>
    </w:p>
    <w:p w14:paraId="67F44748" w14:textId="40F22362" w:rsidR="001C6E26" w:rsidRPr="003B3032" w:rsidRDefault="001C6E26" w:rsidP="001C6E26">
      <w:pPr>
        <w:rPr>
          <w:ins w:id="1575" w:author="Ayush Mittal" w:date="2019-01-08T17:13:00Z"/>
        </w:rPr>
      </w:pPr>
      <w:ins w:id="1576" w:author="Ayush Mittal" w:date="2019-01-08T17:13:00Z">
        <w:r w:rsidRPr="003B3032">
          <w:t xml:space="preserve">On </w:t>
        </w:r>
        <w:r>
          <w:t>January 1</w:t>
        </w:r>
        <w:r>
          <w:t>1</w:t>
        </w:r>
        <w:r w:rsidRPr="003B3032">
          <w:t>, 201</w:t>
        </w:r>
        <w:r>
          <w:t>8</w:t>
        </w:r>
        <w:r w:rsidRPr="003B3032">
          <w:t xml:space="preserve">, Adimab </w:t>
        </w:r>
      </w:ins>
      <w:ins w:id="1577" w:author="Ayush Mittal" w:date="2019-01-08T20:17:00Z">
        <w:r w:rsidR="005B302B">
          <w:t xml:space="preserve">announced </w:t>
        </w:r>
      </w:ins>
      <w:ins w:id="1578" w:author="Ayush Mittal" w:date="2019-01-08T17:13:00Z">
        <w:r>
          <w:t>up</w:t>
        </w:r>
      </w:ins>
      <w:ins w:id="1579" w:author="Ayush Mittal" w:date="2019-01-08T17:14:00Z">
        <w:r>
          <w:t>date</w:t>
        </w:r>
      </w:ins>
      <w:ins w:id="1580" w:author="Ayush Mittal" w:date="2019-01-08T20:17:00Z">
        <w:r w:rsidR="005B302B">
          <w:t>s</w:t>
        </w:r>
      </w:ins>
      <w:ins w:id="1581" w:author="Ayush Mittal" w:date="2019-01-08T17:14:00Z">
        <w:r>
          <w:t xml:space="preserve"> on the clinical progression of its partner programs.  The </w:t>
        </w:r>
      </w:ins>
      <w:ins w:id="1582" w:author="Ayush Mittal" w:date="2019-01-08T17:25:00Z">
        <w:r>
          <w:t xml:space="preserve">Company </w:t>
        </w:r>
      </w:ins>
      <w:ins w:id="1583" w:author="Ayush Mittal" w:date="2019-01-08T20:17:00Z">
        <w:r w:rsidR="005B302B">
          <w:t>reported that six of its partner programs entered into the clinical trials, bringing the total programs in clinical phase to nine. The</w:t>
        </w:r>
      </w:ins>
      <w:ins w:id="1584" w:author="Ayush Mittal" w:date="2019-01-08T20:18:00Z">
        <w:r w:rsidR="005B302B">
          <w:t xml:space="preserve"> company also reported that Innovent Biologics</w:t>
        </w:r>
      </w:ins>
      <w:ins w:id="1585" w:author="Ayush Mittal" w:date="2019-01-08T20:22:00Z">
        <w:r w:rsidR="005B302B">
          <w:t xml:space="preserve"> was in Phasre 3 clinical trials. </w:t>
        </w:r>
      </w:ins>
      <w:ins w:id="1586" w:author="Ayush Mittal" w:date="2019-01-08T20:23:00Z">
        <w:r w:rsidR="005B302B">
          <w:t xml:space="preserve"> The Company also reported that Arsanis entered Phase II trials with two Adimab antibodies, while six other entered Phase 1 clinical trials in 20</w:t>
        </w:r>
      </w:ins>
      <w:ins w:id="1587" w:author="Ayush Mittal" w:date="2019-01-08T20:24:00Z">
        <w:r w:rsidR="005B302B">
          <w:t>17.</w:t>
        </w:r>
      </w:ins>
      <w:ins w:id="1588" w:author="Ayush Mittal" w:date="2019-01-08T17:13:00Z">
        <w:r>
          <w:rPr>
            <w:rStyle w:val="FootnoteReference"/>
          </w:rPr>
          <w:footnoteReference w:id="58"/>
        </w:r>
      </w:ins>
    </w:p>
    <w:p w14:paraId="64D4A932" w14:textId="77777777" w:rsidR="001C6E26" w:rsidRDefault="001C6E26" w:rsidP="00CD0551">
      <w:pPr>
        <w:rPr>
          <w:ins w:id="1591" w:author="Ayush Mittal" w:date="2019-01-08T17:13:00Z"/>
        </w:rPr>
      </w:pPr>
    </w:p>
    <w:p w14:paraId="30A0C08B" w14:textId="69650DF0" w:rsidR="00CD0551" w:rsidRPr="003B3032" w:rsidRDefault="00CD0551" w:rsidP="00CD0551">
      <w:pPr>
        <w:rPr>
          <w:ins w:id="1592" w:author="Ayush Mittal" w:date="2019-01-08T16:41:00Z"/>
        </w:rPr>
      </w:pPr>
      <w:ins w:id="1593" w:author="Ayush Mittal" w:date="2019-01-08T16:41:00Z">
        <w:r w:rsidRPr="003B3032">
          <w:t xml:space="preserve">On </w:t>
        </w:r>
      </w:ins>
      <w:ins w:id="1594" w:author="Ayush Mittal" w:date="2019-01-08T16:45:00Z">
        <w:r>
          <w:t xml:space="preserve">January </w:t>
        </w:r>
      </w:ins>
      <w:ins w:id="1595" w:author="Ayush Mittal" w:date="2019-01-08T16:41:00Z">
        <w:r>
          <w:t>1</w:t>
        </w:r>
      </w:ins>
      <w:ins w:id="1596" w:author="Ayush Mittal" w:date="2019-01-08T16:45:00Z">
        <w:r>
          <w:t>0</w:t>
        </w:r>
      </w:ins>
      <w:ins w:id="1597" w:author="Ayush Mittal" w:date="2019-01-08T16:41:00Z">
        <w:r w:rsidRPr="003B3032">
          <w:t>, 201</w:t>
        </w:r>
      </w:ins>
      <w:ins w:id="1598" w:author="Ayush Mittal" w:date="2019-01-08T16:46:00Z">
        <w:r>
          <w:t>8</w:t>
        </w:r>
      </w:ins>
      <w:ins w:id="1599" w:author="Ayush Mittal" w:date="2019-01-08T16:41:00Z">
        <w:r w:rsidRPr="003B3032">
          <w:t xml:space="preserve">, Adimab announced </w:t>
        </w:r>
        <w:r>
          <w:t>its multi</w:t>
        </w:r>
      </w:ins>
      <w:ins w:id="1600" w:author="Ayush Mittal" w:date="2019-01-08T16:42:00Z">
        <w:r>
          <w:t>-</w:t>
        </w:r>
      </w:ins>
      <w:ins w:id="1601" w:author="Ayush Mittal" w:date="2019-01-08T17:05:00Z">
        <w:r w:rsidR="00011750">
          <w:t>t</w:t>
        </w:r>
      </w:ins>
      <w:ins w:id="1602" w:author="Ayush Mittal" w:date="2019-01-08T16:42:00Z">
        <w:r w:rsidR="00011750">
          <w:t>arget partnership wit</w:t>
        </w:r>
        <w:r>
          <w:t>h Boehringer Ingelheim</w:t>
        </w:r>
      </w:ins>
      <w:ins w:id="1603" w:author="Ayush Mittal" w:date="2019-01-08T16:41:00Z">
        <w:r w:rsidRPr="00926682">
          <w:t>.</w:t>
        </w:r>
        <w:r>
          <w:t xml:space="preserve">  </w:t>
        </w:r>
      </w:ins>
      <w:ins w:id="1604" w:author="Ayush Mittal" w:date="2019-01-08T16:42:00Z">
        <w:r>
          <w:t xml:space="preserve">Adimab will utilize its proprietary platform to </w:t>
        </w:r>
      </w:ins>
      <w:ins w:id="1605" w:author="Ayush Mittal" w:date="2019-01-08T16:43:00Z">
        <w:r w:rsidRPr="00CD0551">
          <w:t xml:space="preserve">discover and optimize antibodies against targets chosen by </w:t>
        </w:r>
        <w:r>
          <w:t>Boehringer Ingelheim</w:t>
        </w:r>
        <w:r w:rsidRPr="00CD0551">
          <w:t>, who will have the rights to develop and commercialize therapeutic programs resulting from the collaboration</w:t>
        </w:r>
      </w:ins>
      <w:ins w:id="1606" w:author="Ayush Mittal" w:date="2019-01-08T16:41:00Z">
        <w:r>
          <w:t>.</w:t>
        </w:r>
      </w:ins>
      <w:ins w:id="1607" w:author="Ayush Mittal" w:date="2019-01-08T16:44:00Z">
        <w:r>
          <w:t xml:space="preserve">  Under the terms of agreement Adimab will receive an undisclosed </w:t>
        </w:r>
      </w:ins>
      <w:ins w:id="1608" w:author="Ayush Mittal" w:date="2019-01-08T16:45:00Z">
        <w:r w:rsidRPr="00CD0551">
          <w:t xml:space="preserve">upfront payment, research fees, and delivery milestones. </w:t>
        </w:r>
        <w:r>
          <w:t xml:space="preserve"> </w:t>
        </w:r>
        <w:r w:rsidRPr="00CD0551">
          <w:t xml:space="preserve">In addition, for each target, Adimab </w:t>
        </w:r>
        <w:r>
          <w:t>will</w:t>
        </w:r>
        <w:r w:rsidRPr="00CD0551">
          <w:t xml:space="preserve"> receive license fees, clinical milestones and royalties on product sales</w:t>
        </w:r>
        <w:r>
          <w:rPr>
            <w:rStyle w:val="FootnoteReference"/>
            <w:vertAlign w:val="baseline"/>
          </w:rPr>
          <w:t>.</w:t>
        </w:r>
      </w:ins>
      <w:ins w:id="1609" w:author="Ayush Mittal" w:date="2019-01-08T16:41:00Z">
        <w:r>
          <w:rPr>
            <w:rStyle w:val="FootnoteReference"/>
          </w:rPr>
          <w:footnoteReference w:id="59"/>
        </w:r>
      </w:ins>
    </w:p>
    <w:p w14:paraId="4D8159D0" w14:textId="77777777" w:rsidR="00CD0551" w:rsidRDefault="00CD0551" w:rsidP="00926682">
      <w:pPr>
        <w:rPr>
          <w:ins w:id="1612" w:author="Ayush Mittal" w:date="2019-01-08T16:41:00Z"/>
        </w:rPr>
      </w:pPr>
    </w:p>
    <w:p w14:paraId="1D71E09B" w14:textId="50BC7E27" w:rsidR="00926682" w:rsidRPr="003B3032" w:rsidRDefault="00926682" w:rsidP="00926682">
      <w:pPr>
        <w:rPr>
          <w:ins w:id="1613" w:author="Ayush Mittal" w:date="2019-01-07T19:52:00Z"/>
        </w:rPr>
      </w:pPr>
      <w:ins w:id="1614" w:author="Ayush Mittal" w:date="2019-01-07T19:52:00Z">
        <w:r w:rsidRPr="003B3032">
          <w:t xml:space="preserve">On </w:t>
        </w:r>
        <w:r>
          <w:t>Ju</w:t>
        </w:r>
      </w:ins>
      <w:ins w:id="1615" w:author="Ayush Mittal" w:date="2019-01-08T16:46:00Z">
        <w:r w:rsidR="00CD0551">
          <w:t>ly 18</w:t>
        </w:r>
      </w:ins>
      <w:ins w:id="1616" w:author="Ayush Mittal" w:date="2019-01-07T19:52:00Z">
        <w:r w:rsidRPr="003B3032">
          <w:t xml:space="preserve">, 2017, Adimab </w:t>
        </w:r>
      </w:ins>
      <w:ins w:id="1617" w:author="Ayush Mittal" w:date="2019-01-08T16:46:00Z">
        <w:r w:rsidR="00CD0551">
          <w:t>entered into an agreement with Eli Li</w:t>
        </w:r>
      </w:ins>
      <w:ins w:id="1618" w:author="Ayush Mittal" w:date="2019-01-08T16:47:00Z">
        <w:r w:rsidR="00CD0551">
          <w:t xml:space="preserve">lly and Company, to transfer </w:t>
        </w:r>
        <w:r w:rsidR="00CD0551" w:rsidRPr="00CD0551">
          <w:t>the Adimab Platform to Lilly for the discovery and optimization of antibody-based drugs in all therapeutic areas.</w:t>
        </w:r>
        <w:r w:rsidR="00CD0551">
          <w:t xml:space="preserve">  Thus, expanding the ongoing collaboration </w:t>
        </w:r>
      </w:ins>
      <w:ins w:id="1619" w:author="Ayush Mittal" w:date="2019-01-08T16:48:00Z">
        <w:r w:rsidR="00CD0551">
          <w:t>between the two companies</w:t>
        </w:r>
      </w:ins>
      <w:ins w:id="1620" w:author="Ayush Mittal" w:date="2019-01-07T19:52:00Z">
        <w:r>
          <w:t>.</w:t>
        </w:r>
      </w:ins>
      <w:ins w:id="1621" w:author="Ayush Mittal" w:date="2019-01-08T16:48:00Z">
        <w:r w:rsidR="00CD0551">
          <w:t xml:space="preserve">  </w:t>
        </w:r>
      </w:ins>
      <w:ins w:id="1622" w:author="Ayush Mittal" w:date="2019-01-08T16:49:00Z">
        <w:r w:rsidR="00CD0551" w:rsidRPr="00CD0551">
          <w:t>Under the terms of the agreement, Lilly will receive a unique, custom human antibody library</w:t>
        </w:r>
        <w:r w:rsidR="00CD0551">
          <w:t>,</w:t>
        </w:r>
        <w:r w:rsidR="00CD0551" w:rsidRPr="00CD0551">
          <w:t xml:space="preserve"> exclusive to Lilly, </w:t>
        </w:r>
      </w:ins>
      <w:ins w:id="1623" w:author="Ayush Mittal" w:date="2019-01-08T16:50:00Z">
        <w:r w:rsidR="008E0406" w:rsidRPr="00CD0551">
          <w:t>and</w:t>
        </w:r>
      </w:ins>
      <w:ins w:id="1624" w:author="Ayush Mittal" w:date="2019-01-08T16:49:00Z">
        <w:r w:rsidR="00CD0551" w:rsidRPr="00CD0551">
          <w:t xml:space="preserve"> obtain a license to </w:t>
        </w:r>
      </w:ins>
      <w:ins w:id="1625" w:author="Ayush Mittal" w:date="2019-01-08T16:50:00Z">
        <w:r w:rsidR="008E0406">
          <w:t xml:space="preserve">use the </w:t>
        </w:r>
      </w:ins>
      <w:ins w:id="1626" w:author="Ayush Mittal" w:date="2019-01-08T16:49:00Z">
        <w:r w:rsidR="00CD0551" w:rsidRPr="00CD0551">
          <w:t>Platform without any target restriction</w:t>
        </w:r>
      </w:ins>
      <w:ins w:id="1627" w:author="Ayush Mittal" w:date="2019-01-08T16:50:00Z">
        <w:r w:rsidR="008E0406">
          <w:t xml:space="preserve">.  </w:t>
        </w:r>
      </w:ins>
      <w:ins w:id="1628" w:author="Ayush Mittal" w:date="2019-01-08T16:51:00Z">
        <w:r w:rsidR="008E0406">
          <w:t xml:space="preserve">Further, </w:t>
        </w:r>
      </w:ins>
      <w:ins w:id="1629" w:author="Ayush Mittal" w:date="2019-01-08T16:50:00Z">
        <w:r w:rsidR="008E0406" w:rsidRPr="008E0406">
          <w:t>Adimab receive</w:t>
        </w:r>
      </w:ins>
      <w:ins w:id="1630" w:author="Ayush Mittal" w:date="2019-01-08T16:51:00Z">
        <w:r w:rsidR="008E0406">
          <w:t>d</w:t>
        </w:r>
      </w:ins>
      <w:ins w:id="1631" w:author="Ayush Mittal" w:date="2019-01-08T16:50:00Z">
        <w:r w:rsidR="008E0406" w:rsidRPr="008E0406">
          <w:t xml:space="preserve"> an undisclosed upfront fee, future payments upon achievement of specified preclinical and clinical milestones, and royalties on any therapeutic products resulting from use of the technology.</w:t>
        </w:r>
      </w:ins>
      <w:ins w:id="1632" w:author="Ayush Mittal" w:date="2019-01-07T19:52:00Z">
        <w:r>
          <w:rPr>
            <w:rStyle w:val="FootnoteReference"/>
          </w:rPr>
          <w:footnoteReference w:id="60"/>
        </w:r>
      </w:ins>
    </w:p>
    <w:p w14:paraId="4843E22A" w14:textId="77777777" w:rsidR="00CD0551" w:rsidRPr="003B3032" w:rsidRDefault="00926682" w:rsidP="00CD0551">
      <w:pPr>
        <w:rPr>
          <w:ins w:id="1637" w:author="Ayush Mittal" w:date="2019-01-08T16:46:00Z"/>
        </w:rPr>
      </w:pPr>
      <w:ins w:id="1638" w:author="Ayush Mittal" w:date="2019-01-07T19:52:00Z">
        <w:r>
          <w:br/>
        </w:r>
      </w:ins>
      <w:ins w:id="1639" w:author="Ayush Mittal" w:date="2019-01-08T16:46:00Z">
        <w:r w:rsidR="00CD0551" w:rsidRPr="003B3032">
          <w:t xml:space="preserve">On </w:t>
        </w:r>
        <w:r w:rsidR="00CD0551">
          <w:t xml:space="preserve">June </w:t>
        </w:r>
        <w:r w:rsidR="00CD0551" w:rsidRPr="003B3032">
          <w:t>2</w:t>
        </w:r>
        <w:r w:rsidR="00CD0551">
          <w:t>1</w:t>
        </w:r>
        <w:r w:rsidR="00CD0551" w:rsidRPr="003B3032">
          <w:t xml:space="preserve">, 2017, Adimab announced </w:t>
        </w:r>
        <w:r w:rsidR="00CD0551">
          <w:t>that it had entered into agreements with six new companies</w:t>
        </w:r>
        <w:r w:rsidR="00CD0551" w:rsidRPr="00926682">
          <w:t>.</w:t>
        </w:r>
        <w:r w:rsidR="00CD0551">
          <w:t xml:space="preserve">  Further the Company announced expansion of four of its partnerships and the achievement of over 20 technical and development milestones across multiple collaborations.</w:t>
        </w:r>
        <w:r w:rsidR="00CD0551">
          <w:rPr>
            <w:rStyle w:val="FootnoteReference"/>
          </w:rPr>
          <w:footnoteReference w:id="61"/>
        </w:r>
      </w:ins>
    </w:p>
    <w:p w14:paraId="6A6806A6" w14:textId="6F484C8B" w:rsidR="00926682" w:rsidRPr="003B3032" w:rsidRDefault="00CD0551" w:rsidP="00CD0551">
      <w:pPr>
        <w:rPr>
          <w:ins w:id="1642" w:author="Ayush Mittal" w:date="2019-01-07T19:48:00Z"/>
        </w:rPr>
      </w:pPr>
      <w:ins w:id="1643" w:author="Ayush Mittal" w:date="2019-01-08T16:46:00Z">
        <w:r>
          <w:br/>
        </w:r>
      </w:ins>
      <w:ins w:id="1644" w:author="Ayush Mittal" w:date="2019-01-07T19:48:00Z">
        <w:r w:rsidR="00926682" w:rsidRPr="003B3032">
          <w:t xml:space="preserve">On </w:t>
        </w:r>
      </w:ins>
      <w:ins w:id="1645" w:author="Ayush Mittal" w:date="2019-01-07T19:49:00Z">
        <w:r w:rsidR="00926682">
          <w:t xml:space="preserve">June </w:t>
        </w:r>
      </w:ins>
      <w:ins w:id="1646" w:author="Ayush Mittal" w:date="2019-01-07T19:48:00Z">
        <w:r w:rsidR="00926682" w:rsidRPr="003B3032">
          <w:t>2</w:t>
        </w:r>
      </w:ins>
      <w:ins w:id="1647" w:author="Ayush Mittal" w:date="2019-01-07T19:49:00Z">
        <w:r w:rsidR="00926682">
          <w:t>1</w:t>
        </w:r>
      </w:ins>
      <w:ins w:id="1648" w:author="Ayush Mittal" w:date="2019-01-07T19:48:00Z">
        <w:r w:rsidR="00926682" w:rsidRPr="003B3032">
          <w:t xml:space="preserve">, 2017, Adimab announced </w:t>
        </w:r>
      </w:ins>
      <w:ins w:id="1649" w:author="Ayush Mittal" w:date="2019-01-07T19:49:00Z">
        <w:r w:rsidR="00926682">
          <w:t xml:space="preserve">that it had entered into agreements with six new </w:t>
        </w:r>
      </w:ins>
      <w:ins w:id="1650" w:author="Ayush Mittal" w:date="2019-01-07T19:50:00Z">
        <w:r w:rsidR="00926682">
          <w:t>companies</w:t>
        </w:r>
      </w:ins>
      <w:ins w:id="1651" w:author="Ayush Mittal" w:date="2019-01-07T19:48:00Z">
        <w:r w:rsidR="00926682" w:rsidRPr="00926682">
          <w:t>.</w:t>
        </w:r>
      </w:ins>
      <w:ins w:id="1652" w:author="Ayush Mittal" w:date="2019-01-07T19:50:00Z">
        <w:r w:rsidR="00926682">
          <w:t xml:space="preserve">  Further </w:t>
        </w:r>
        <w:r w:rsidR="00926682">
          <w:lastRenderedPageBreak/>
          <w:t xml:space="preserve">the Company announced expansion of four of its </w:t>
        </w:r>
      </w:ins>
      <w:ins w:id="1653" w:author="Ayush Mittal" w:date="2019-01-07T19:52:00Z">
        <w:r w:rsidR="00926682">
          <w:t>partnerships and the achievement of over 20 technical and development milestones across multiple collaborations.</w:t>
        </w:r>
      </w:ins>
      <w:ins w:id="1654" w:author="Ayush Mittal" w:date="2019-01-07T19:48:00Z">
        <w:r w:rsidR="00926682">
          <w:rPr>
            <w:rStyle w:val="FootnoteReference"/>
          </w:rPr>
          <w:footnoteReference w:id="62"/>
        </w:r>
      </w:ins>
    </w:p>
    <w:p w14:paraId="50B92908" w14:textId="77777777" w:rsidR="00926682" w:rsidRDefault="00926682" w:rsidP="000A1FFD">
      <w:pPr>
        <w:rPr>
          <w:ins w:id="1658" w:author="Ayush Mittal" w:date="2019-01-07T19:48:00Z"/>
        </w:rPr>
      </w:pPr>
    </w:p>
    <w:p w14:paraId="515BF305" w14:textId="5CB40B2A" w:rsidR="00CA0539" w:rsidRPr="00CA0539" w:rsidRDefault="00824CD4" w:rsidP="000A1FFD">
      <w:pPr>
        <w:rPr>
          <w:ins w:id="1659" w:author="Ayush Mittal" w:date="2019-01-07T19:27:00Z"/>
          <w:rPrChange w:id="1660" w:author="Ayush Mittal" w:date="2019-01-07T19:28:00Z">
            <w:rPr>
              <w:ins w:id="1661" w:author="Ayush Mittal" w:date="2019-01-07T19:27:00Z"/>
              <w:highlight w:val="yellow"/>
            </w:rPr>
          </w:rPrChange>
        </w:rPr>
      </w:pPr>
      <w:ins w:id="1662" w:author="Ayush Mittal" w:date="2019-01-07T19:25:00Z">
        <w:r w:rsidRPr="00CA0539">
          <w:rPr>
            <w:rPrChange w:id="1663" w:author="Ayush Mittal" w:date="2019-01-07T19:28:00Z">
              <w:rPr>
                <w:highlight w:val="yellow"/>
              </w:rPr>
            </w:rPrChange>
          </w:rPr>
          <w:t xml:space="preserve">On </w:t>
        </w:r>
      </w:ins>
      <w:ins w:id="1664" w:author="Ayush Mittal" w:date="2019-01-07T19:26:00Z">
        <w:r w:rsidR="00CA0539" w:rsidRPr="00CA0539">
          <w:rPr>
            <w:rPrChange w:id="1665" w:author="Ayush Mittal" w:date="2019-01-07T19:28:00Z">
              <w:rPr>
                <w:highlight w:val="yellow"/>
              </w:rPr>
            </w:rPrChange>
          </w:rPr>
          <w:t>February 2</w:t>
        </w:r>
      </w:ins>
      <w:ins w:id="1666" w:author="Ayush Mittal" w:date="2019-01-07T19:43:00Z">
        <w:r w:rsidR="00926682">
          <w:t>7</w:t>
        </w:r>
      </w:ins>
      <w:ins w:id="1667" w:author="Ayush Mittal" w:date="2019-01-07T19:26:00Z">
        <w:r w:rsidR="00CA0539" w:rsidRPr="00CA0539">
          <w:rPr>
            <w:rPrChange w:id="1668" w:author="Ayush Mittal" w:date="2019-01-07T19:28:00Z">
              <w:rPr>
                <w:highlight w:val="yellow"/>
              </w:rPr>
            </w:rPrChange>
          </w:rPr>
          <w:t xml:space="preserve">, 2017, Adimab announced </w:t>
        </w:r>
      </w:ins>
      <w:ins w:id="1669" w:author="Ayush Mittal" w:date="2019-01-07T19:43:00Z">
        <w:r w:rsidR="00926682">
          <w:t xml:space="preserve">a licencing agreement with </w:t>
        </w:r>
      </w:ins>
      <w:ins w:id="1670" w:author="Ayush Mittal" w:date="2019-01-07T19:44:00Z">
        <w:r w:rsidR="00926682">
          <w:t>Arsanis, Inc. a clinical stage biopharmaceutical company</w:t>
        </w:r>
      </w:ins>
      <w:ins w:id="1671" w:author="Ayush Mittal" w:date="2019-01-07T19:27:00Z">
        <w:r w:rsidR="00CA0539" w:rsidRPr="00CA0539">
          <w:rPr>
            <w:rPrChange w:id="1672" w:author="Ayush Mittal" w:date="2019-01-07T19:28:00Z">
              <w:rPr>
                <w:highlight w:val="yellow"/>
              </w:rPr>
            </w:rPrChange>
          </w:rPr>
          <w:t>.</w:t>
        </w:r>
      </w:ins>
      <w:ins w:id="1673" w:author="Ayush Mittal" w:date="2019-01-07T19:44:00Z">
        <w:r w:rsidR="00926682">
          <w:t xml:space="preserve">  </w:t>
        </w:r>
      </w:ins>
      <w:ins w:id="1674" w:author="Ayush Mittal" w:date="2019-01-07T19:45:00Z">
        <w:r w:rsidR="00926682">
          <w:t>U</w:t>
        </w:r>
        <w:r w:rsidR="00926682" w:rsidRPr="00926682">
          <w:t xml:space="preserve">nder </w:t>
        </w:r>
        <w:r w:rsidR="00926682">
          <w:t xml:space="preserve">the terms of the agreement, </w:t>
        </w:r>
        <w:r w:rsidR="00926682" w:rsidRPr="00926682">
          <w:t xml:space="preserve">Arsanis secured </w:t>
        </w:r>
        <w:r w:rsidR="00926682">
          <w:t xml:space="preserve">an </w:t>
        </w:r>
        <w:r w:rsidR="00926682" w:rsidRPr="00926682">
          <w:t>exclusive, worldwide license to antibodies targeting respiratory syncytial virus (RSV)</w:t>
        </w:r>
        <w:r w:rsidR="00926682">
          <w:t>,</w:t>
        </w:r>
        <w:r w:rsidR="00926682" w:rsidRPr="00926682">
          <w:t xml:space="preserve"> discovered by Adimab. </w:t>
        </w:r>
      </w:ins>
      <w:ins w:id="1675" w:author="Ayush Mittal" w:date="2019-01-07T19:46:00Z">
        <w:r w:rsidR="00926682">
          <w:t xml:space="preserve"> </w:t>
        </w:r>
      </w:ins>
      <w:ins w:id="1676" w:author="Ayush Mittal" w:date="2019-01-07T19:45:00Z">
        <w:r w:rsidR="00926682" w:rsidRPr="00926682">
          <w:t xml:space="preserve">Arsanis </w:t>
        </w:r>
      </w:ins>
      <w:ins w:id="1677" w:author="Ayush Mittal" w:date="2019-01-07T19:46:00Z">
        <w:r w:rsidR="00926682">
          <w:t xml:space="preserve">plans to </w:t>
        </w:r>
      </w:ins>
      <w:ins w:id="1678" w:author="Ayush Mittal" w:date="2019-01-07T19:45:00Z">
        <w:r w:rsidR="00926682" w:rsidRPr="00926682">
          <w:t>initially focus on the selection of a lead RSV antibody candidate</w:t>
        </w:r>
      </w:ins>
      <w:ins w:id="1679" w:author="Ayush Mittal" w:date="2019-01-07T19:46:00Z">
        <w:r w:rsidR="00926682">
          <w:t xml:space="preserve">. Arsanis also </w:t>
        </w:r>
      </w:ins>
      <w:ins w:id="1680" w:author="Ayush Mittal" w:date="2019-01-07T19:45:00Z">
        <w:r w:rsidR="00926682" w:rsidRPr="00926682">
          <w:t xml:space="preserve">received a $9.3 million </w:t>
        </w:r>
      </w:ins>
      <w:ins w:id="1681" w:author="Ayush Mittal" w:date="2019-01-07T19:47:00Z">
        <w:r w:rsidR="00926682" w:rsidRPr="00926682">
          <w:t>grant</w:t>
        </w:r>
        <w:r w:rsidR="00926682">
          <w:t xml:space="preserve"> </w:t>
        </w:r>
      </w:ins>
      <w:ins w:id="1682" w:author="Ayush Mittal" w:date="2019-01-07T19:45:00Z">
        <w:r w:rsidR="00926682" w:rsidRPr="00926682">
          <w:t>from the Bill &amp; Melinda Gates Foundation to advance the selected antibody to IND filing.</w:t>
        </w:r>
      </w:ins>
      <w:ins w:id="1683" w:author="Ayush Mittal" w:date="2019-01-07T19:47:00Z">
        <w:r w:rsidR="00926682">
          <w:rPr>
            <w:rStyle w:val="FootnoteReference"/>
          </w:rPr>
          <w:footnoteReference w:id="63"/>
        </w:r>
      </w:ins>
    </w:p>
    <w:p w14:paraId="56A83747" w14:textId="24A4624D" w:rsidR="007C7902" w:rsidRPr="00E67F8E" w:rsidDel="00824CD4" w:rsidRDefault="007C7902">
      <w:pPr>
        <w:rPr>
          <w:del w:id="1686" w:author="Ayush Mittal" w:date="2019-01-07T19:25:00Z"/>
          <w:highlight w:val="yellow"/>
          <w:rPrChange w:id="1687" w:author="Ayush Mittal" w:date="2019-01-07T11:34:00Z">
            <w:rPr>
              <w:del w:id="1688" w:author="Ayush Mittal" w:date="2019-01-07T19:25:00Z"/>
            </w:rPr>
          </w:rPrChange>
        </w:rPr>
      </w:pPr>
      <w:del w:id="1689" w:author="Ayush Mittal" w:date="2019-01-07T19:25:00Z">
        <w:r w:rsidRPr="00E67F8E" w:rsidDel="00824CD4">
          <w:rPr>
            <w:highlight w:val="yellow"/>
            <w:rPrChange w:id="1690" w:author="Ayush Mittal" w:date="2019-01-07T11:34:00Z">
              <w:rPr/>
            </w:rPrChange>
          </w:rPr>
          <w:delText xml:space="preserve">On December 11, 2018, Dr. Reddy's Laboratories along with its subsidiaries announced the launch of </w:delText>
        </w:r>
        <w:r w:rsidR="007E7764" w:rsidRPr="00E67F8E" w:rsidDel="00824CD4">
          <w:rPr>
            <w:highlight w:val="yellow"/>
            <w:rPrChange w:id="1691" w:author="Ayush Mittal" w:date="2019-01-07T11:34:00Z">
              <w:rPr/>
            </w:rPrChange>
          </w:rPr>
          <w:delText>o</w:delText>
        </w:r>
        <w:r w:rsidRPr="00E67F8E" w:rsidDel="00824CD4">
          <w:rPr>
            <w:highlight w:val="yellow"/>
            <w:rPrChange w:id="1692" w:author="Ayush Mittal" w:date="2019-01-07T11:34:00Z">
              <w:rPr/>
            </w:rPrChange>
          </w:rPr>
          <w:delText xml:space="preserve">meprazole delayed-release tablets (20 mg), an OTC store-brand equivalent of </w:delText>
        </w:r>
        <w:r w:rsidR="007E7764" w:rsidRPr="00E67F8E" w:rsidDel="00824CD4">
          <w:rPr>
            <w:highlight w:val="yellow"/>
            <w:rPrChange w:id="1693" w:author="Ayush Mittal" w:date="2019-01-07T11:34:00Z">
              <w:rPr/>
            </w:rPrChange>
          </w:rPr>
          <w:delText>the Product</w:delText>
        </w:r>
        <w:r w:rsidRPr="00E67F8E" w:rsidDel="00824CD4">
          <w:rPr>
            <w:highlight w:val="yellow"/>
            <w:rPrChange w:id="1694" w:author="Ayush Mittal" w:date="2019-01-07T11:34:00Z">
              <w:rPr/>
            </w:rPrChange>
          </w:rPr>
          <w:delText>.</w:delText>
        </w:r>
        <w:r w:rsidRPr="00E67F8E" w:rsidDel="00824CD4">
          <w:rPr>
            <w:rStyle w:val="FootnoteReference"/>
            <w:highlight w:val="yellow"/>
            <w:rPrChange w:id="1695" w:author="Ayush Mittal" w:date="2019-01-07T11:34:00Z">
              <w:rPr>
                <w:rStyle w:val="FootnoteReference"/>
              </w:rPr>
            </w:rPrChange>
          </w:rPr>
          <w:footnoteReference w:id="64"/>
        </w:r>
      </w:del>
    </w:p>
    <w:p w14:paraId="0E5D9196" w14:textId="739A3508" w:rsidR="008224D4" w:rsidRPr="00E67F8E" w:rsidDel="00824CD4" w:rsidRDefault="008224D4" w:rsidP="000A1FFD">
      <w:pPr>
        <w:rPr>
          <w:del w:id="1698" w:author="Ayush Mittal" w:date="2019-01-07T19:25:00Z"/>
          <w:highlight w:val="yellow"/>
          <w:rPrChange w:id="1699" w:author="Ayush Mittal" w:date="2019-01-07T11:34:00Z">
            <w:rPr>
              <w:del w:id="1700" w:author="Ayush Mittal" w:date="2019-01-07T19:25:00Z"/>
            </w:rPr>
          </w:rPrChange>
        </w:rPr>
      </w:pPr>
    </w:p>
    <w:p w14:paraId="3BBD9BA9" w14:textId="545E5606" w:rsidR="008224D4" w:rsidRPr="00E67F8E" w:rsidDel="00824CD4" w:rsidRDefault="008224D4" w:rsidP="000A1FFD">
      <w:pPr>
        <w:rPr>
          <w:del w:id="1701" w:author="Ayush Mittal" w:date="2019-01-07T19:25:00Z"/>
          <w:highlight w:val="yellow"/>
          <w:rPrChange w:id="1702" w:author="Ayush Mittal" w:date="2019-01-07T11:34:00Z">
            <w:rPr>
              <w:del w:id="1703" w:author="Ayush Mittal" w:date="2019-01-07T19:25:00Z"/>
            </w:rPr>
          </w:rPrChange>
        </w:rPr>
      </w:pPr>
      <w:del w:id="1704" w:author="Ayush Mittal" w:date="2019-01-07T19:25:00Z">
        <w:r w:rsidRPr="00E67F8E" w:rsidDel="00824CD4">
          <w:rPr>
            <w:highlight w:val="yellow"/>
            <w:rPrChange w:id="1705" w:author="Ayush Mittal" w:date="2019-01-07T11:34:00Z">
              <w:rPr/>
            </w:rPrChange>
          </w:rPr>
          <w:delText xml:space="preserve">On December 3, 2018, RedHill Biopharma Ltd. announced the Phase </w:delText>
        </w:r>
        <w:r w:rsidR="00C01870" w:rsidRPr="00E67F8E" w:rsidDel="00824CD4">
          <w:rPr>
            <w:highlight w:val="yellow"/>
            <w:rPrChange w:id="1706" w:author="Ayush Mittal" w:date="2019-01-07T11:34:00Z">
              <w:rPr/>
            </w:rPrChange>
          </w:rPr>
          <w:delText>3</w:delText>
        </w:r>
        <w:r w:rsidRPr="00E67F8E" w:rsidDel="00824CD4">
          <w:rPr>
            <w:highlight w:val="yellow"/>
            <w:rPrChange w:id="1707" w:author="Ayush Mittal" w:date="2019-01-07T11:34:00Z">
              <w:rPr/>
            </w:rPrChange>
          </w:rPr>
          <w:delText xml:space="preserve"> results from the </w:delText>
        </w:r>
        <w:r w:rsidR="007E7764" w:rsidRPr="00E67F8E" w:rsidDel="00824CD4">
          <w:rPr>
            <w:highlight w:val="yellow"/>
            <w:rPrChange w:id="1708" w:author="Ayush Mittal" w:date="2019-01-07T11:34:00Z">
              <w:rPr/>
            </w:rPrChange>
          </w:rPr>
          <w:delText>eradicate</w:delText>
        </w:r>
        <w:r w:rsidRPr="00E67F8E" w:rsidDel="00824CD4">
          <w:rPr>
            <w:highlight w:val="yellow"/>
            <w:rPrChange w:id="1709" w:author="Ayush Mittal" w:date="2019-01-07T11:34:00Z">
              <w:rPr/>
            </w:rPrChange>
          </w:rPr>
          <w:delText xml:space="preserve"> Hp2 study with Talicia capsule. </w:delText>
        </w:r>
        <w:r w:rsidR="007C7902" w:rsidRPr="00E67F8E" w:rsidDel="00824CD4">
          <w:rPr>
            <w:highlight w:val="yellow"/>
            <w:rPrChange w:id="1710" w:author="Ayush Mittal" w:date="2019-01-07T11:34:00Z">
              <w:rPr/>
            </w:rPrChange>
          </w:rPr>
          <w:delText xml:space="preserve"> </w:delText>
        </w:r>
        <w:r w:rsidRPr="00E67F8E" w:rsidDel="00824CD4">
          <w:rPr>
            <w:highlight w:val="yellow"/>
            <w:rPrChange w:id="1711" w:author="Ayush Mittal" w:date="2019-01-07T11:34:00Z">
              <w:rPr/>
            </w:rPrChange>
          </w:rPr>
          <w:delText xml:space="preserve">Talicia capsule combines antibiotics and </w:delText>
        </w:r>
        <w:r w:rsidR="007E7764" w:rsidRPr="00E67F8E" w:rsidDel="00824CD4">
          <w:rPr>
            <w:highlight w:val="yellow"/>
            <w:rPrChange w:id="1712" w:author="Ayush Mittal" w:date="2019-01-07T11:34:00Z">
              <w:rPr/>
            </w:rPrChange>
          </w:rPr>
          <w:delText xml:space="preserve">PPI </w:delText>
        </w:r>
        <w:r w:rsidRPr="00E67F8E" w:rsidDel="00824CD4">
          <w:rPr>
            <w:noProof/>
            <w:highlight w:val="yellow"/>
            <w:rPrChange w:id="1713" w:author="Ayush Mittal" w:date="2019-01-07T11:34:00Z">
              <w:rPr>
                <w:noProof/>
              </w:rPr>
            </w:rPrChange>
          </w:rPr>
          <w:delText>omeprazole,</w:delText>
        </w:r>
        <w:r w:rsidRPr="00E67F8E" w:rsidDel="00824CD4">
          <w:rPr>
            <w:highlight w:val="yellow"/>
            <w:rPrChange w:id="1714" w:author="Ayush Mittal" w:date="2019-01-07T11:34:00Z">
              <w:rPr/>
            </w:rPrChange>
          </w:rPr>
          <w:delText xml:space="preserve"> and is expected to be launched in the second-half of 2019.</w:delText>
        </w:r>
        <w:r w:rsidR="007C7902" w:rsidRPr="00E67F8E" w:rsidDel="00824CD4">
          <w:rPr>
            <w:rStyle w:val="FootnoteReference"/>
            <w:highlight w:val="yellow"/>
            <w:rPrChange w:id="1715" w:author="Ayush Mittal" w:date="2019-01-07T11:34:00Z">
              <w:rPr>
                <w:rStyle w:val="FootnoteReference"/>
              </w:rPr>
            </w:rPrChange>
          </w:rPr>
          <w:footnoteReference w:id="65"/>
        </w:r>
      </w:del>
    </w:p>
    <w:p w14:paraId="74097A48" w14:textId="42170F7A" w:rsidR="007C7902" w:rsidRPr="00E67F8E" w:rsidDel="00824CD4" w:rsidRDefault="007C7902" w:rsidP="000A1FFD">
      <w:pPr>
        <w:rPr>
          <w:del w:id="1718" w:author="Ayush Mittal" w:date="2019-01-07T19:25:00Z"/>
          <w:highlight w:val="yellow"/>
          <w:rPrChange w:id="1719" w:author="Ayush Mittal" w:date="2019-01-07T11:34:00Z">
            <w:rPr>
              <w:del w:id="1720" w:author="Ayush Mittal" w:date="2019-01-07T19:25:00Z"/>
            </w:rPr>
          </w:rPrChange>
        </w:rPr>
      </w:pPr>
    </w:p>
    <w:p w14:paraId="2AA51ED5" w14:textId="7EFAF1E5" w:rsidR="007C7902" w:rsidRPr="00E67F8E" w:rsidDel="00824CD4" w:rsidRDefault="007C7902" w:rsidP="000A1FFD">
      <w:pPr>
        <w:rPr>
          <w:del w:id="1721" w:author="Ayush Mittal" w:date="2019-01-07T19:25:00Z"/>
          <w:highlight w:val="yellow"/>
          <w:rPrChange w:id="1722" w:author="Ayush Mittal" w:date="2019-01-07T11:34:00Z">
            <w:rPr>
              <w:del w:id="1723" w:author="Ayush Mittal" w:date="2019-01-07T19:25:00Z"/>
            </w:rPr>
          </w:rPrChange>
        </w:rPr>
      </w:pPr>
      <w:del w:id="1724" w:author="Ayush Mittal" w:date="2019-01-07T19:25:00Z">
        <w:r w:rsidRPr="00E67F8E" w:rsidDel="00824CD4">
          <w:rPr>
            <w:highlight w:val="yellow"/>
            <w:rPrChange w:id="1725" w:author="Ayush Mittal" w:date="2019-01-07T11:34:00Z">
              <w:rPr/>
            </w:rPrChange>
          </w:rPr>
          <w:delText xml:space="preserve">As of June 14, 2018, the </w:delText>
        </w:r>
        <w:r w:rsidR="007E7764" w:rsidRPr="00E67F8E" w:rsidDel="00824CD4">
          <w:rPr>
            <w:highlight w:val="yellow"/>
            <w:rPrChange w:id="1726" w:author="Ayush Mittal" w:date="2019-01-07T11:34:00Z">
              <w:rPr/>
            </w:rPrChange>
          </w:rPr>
          <w:delText>FDA</w:delText>
        </w:r>
        <w:r w:rsidRPr="00E67F8E" w:rsidDel="00824CD4">
          <w:rPr>
            <w:highlight w:val="yellow"/>
            <w:rPrChange w:id="1727" w:author="Ayush Mittal" w:date="2019-01-07T11:34:00Z">
              <w:rPr/>
            </w:rPrChange>
          </w:rPr>
          <w:delText xml:space="preserve"> has approved six </w:delText>
        </w:r>
        <w:r w:rsidR="007E7764" w:rsidRPr="00E67F8E" w:rsidDel="00824CD4">
          <w:rPr>
            <w:highlight w:val="yellow"/>
            <w:rPrChange w:id="1728" w:author="Ayush Mittal" w:date="2019-01-07T11:34:00Z">
              <w:rPr/>
            </w:rPrChange>
          </w:rPr>
          <w:delText>PPI</w:delText>
        </w:r>
        <w:r w:rsidRPr="00E67F8E" w:rsidDel="00824CD4">
          <w:rPr>
            <w:highlight w:val="yellow"/>
            <w:rPrChange w:id="1729" w:author="Ayush Mittal" w:date="2019-01-07T11:34:00Z">
              <w:rPr/>
            </w:rPrChange>
          </w:rPr>
          <w:delText xml:space="preserve"> for treatment of gastrointestinal issues.</w:delText>
        </w:r>
        <w:r w:rsidRPr="00E67F8E" w:rsidDel="00824CD4">
          <w:rPr>
            <w:rStyle w:val="FootnoteReference"/>
            <w:highlight w:val="yellow"/>
            <w:rPrChange w:id="1730" w:author="Ayush Mittal" w:date="2019-01-07T11:34:00Z">
              <w:rPr>
                <w:rStyle w:val="FootnoteReference"/>
              </w:rPr>
            </w:rPrChange>
          </w:rPr>
          <w:footnoteReference w:id="66"/>
        </w:r>
      </w:del>
    </w:p>
    <w:p w14:paraId="1B9CA2D4" w14:textId="7C1EE476" w:rsidR="007C7902" w:rsidRPr="00E67F8E" w:rsidDel="00824CD4" w:rsidRDefault="007C7902" w:rsidP="000A1FFD">
      <w:pPr>
        <w:rPr>
          <w:del w:id="1733" w:author="Ayush Mittal" w:date="2019-01-07T19:25:00Z"/>
          <w:highlight w:val="yellow"/>
          <w:rPrChange w:id="1734" w:author="Ayush Mittal" w:date="2019-01-07T11:34:00Z">
            <w:rPr>
              <w:del w:id="1735" w:author="Ayush Mittal" w:date="2019-01-07T19:25:00Z"/>
            </w:rPr>
          </w:rPrChange>
        </w:rPr>
      </w:pPr>
    </w:p>
    <w:p w14:paraId="631F6380" w14:textId="6017AFA9" w:rsidR="007C7902" w:rsidRPr="00E67F8E" w:rsidDel="00824CD4" w:rsidRDefault="007C7902" w:rsidP="000A1FFD">
      <w:pPr>
        <w:rPr>
          <w:del w:id="1736" w:author="Ayush Mittal" w:date="2019-01-07T19:25:00Z"/>
          <w:highlight w:val="yellow"/>
          <w:rPrChange w:id="1737" w:author="Ayush Mittal" w:date="2019-01-07T11:34:00Z">
            <w:rPr>
              <w:del w:id="1738" w:author="Ayush Mittal" w:date="2019-01-07T19:25:00Z"/>
            </w:rPr>
          </w:rPrChange>
        </w:rPr>
      </w:pPr>
      <w:del w:id="1739" w:author="Ayush Mittal" w:date="2019-01-07T19:25:00Z">
        <w:r w:rsidRPr="00E67F8E" w:rsidDel="00824CD4">
          <w:rPr>
            <w:highlight w:val="yellow"/>
            <w:rPrChange w:id="1740" w:author="Ayush Mittal" w:date="2019-01-07T11:34:00Z">
              <w:rPr/>
            </w:rPrChange>
          </w:rPr>
          <w:delText xml:space="preserve">In June 2018, FDA approved Aurobindo Pharma's omeprazole delayed-release tablets OTC, 20 mg. </w:delText>
        </w:r>
        <w:r w:rsidR="00BD57E3" w:rsidRPr="00E67F8E" w:rsidDel="00824CD4">
          <w:rPr>
            <w:highlight w:val="yellow"/>
            <w:rPrChange w:id="1741" w:author="Ayush Mittal" w:date="2019-01-07T11:34:00Z">
              <w:rPr/>
            </w:rPrChange>
          </w:rPr>
          <w:delText>o</w:delText>
        </w:r>
        <w:r w:rsidRPr="00E67F8E" w:rsidDel="00824CD4">
          <w:rPr>
            <w:noProof/>
            <w:highlight w:val="yellow"/>
            <w:rPrChange w:id="1742" w:author="Ayush Mittal" w:date="2019-01-07T11:34:00Z">
              <w:rPr>
                <w:noProof/>
              </w:rPr>
            </w:rPrChange>
          </w:rPr>
          <w:delText>meprazole</w:delText>
        </w:r>
        <w:r w:rsidRPr="00E67F8E" w:rsidDel="00824CD4">
          <w:rPr>
            <w:highlight w:val="yellow"/>
            <w:rPrChange w:id="1743" w:author="Ayush Mittal" w:date="2019-01-07T11:34:00Z">
              <w:rPr/>
            </w:rPrChange>
          </w:rPr>
          <w:delText xml:space="preserve"> delayed-release tablets are </w:delText>
        </w:r>
        <w:r w:rsidR="00BD57E3" w:rsidRPr="00E67F8E" w:rsidDel="00824CD4">
          <w:rPr>
            <w:highlight w:val="yellow"/>
            <w:rPrChange w:id="1744" w:author="Ayush Mittal" w:date="2019-01-07T11:34:00Z">
              <w:rPr/>
            </w:rPrChange>
          </w:rPr>
          <w:delText xml:space="preserve">a </w:delText>
        </w:r>
        <w:r w:rsidRPr="00E67F8E" w:rsidDel="00824CD4">
          <w:rPr>
            <w:noProof/>
            <w:highlight w:val="yellow"/>
            <w:rPrChange w:id="1745" w:author="Ayush Mittal" w:date="2019-01-07T11:34:00Z">
              <w:rPr>
                <w:noProof/>
              </w:rPr>
            </w:rPrChange>
          </w:rPr>
          <w:delText>generic</w:delText>
        </w:r>
        <w:r w:rsidRPr="00E67F8E" w:rsidDel="00824CD4">
          <w:rPr>
            <w:highlight w:val="yellow"/>
            <w:rPrChange w:id="1746" w:author="Ayush Mittal" w:date="2019-01-07T11:34:00Z">
              <w:rPr/>
            </w:rPrChange>
          </w:rPr>
          <w:delText xml:space="preserve"> equivalent of </w:delText>
        </w:r>
        <w:r w:rsidR="0051392D" w:rsidRPr="00E67F8E" w:rsidDel="00824CD4">
          <w:rPr>
            <w:highlight w:val="yellow"/>
            <w:rPrChange w:id="1747" w:author="Ayush Mittal" w:date="2019-01-07T11:34:00Z">
              <w:rPr/>
            </w:rPrChange>
          </w:rPr>
          <w:delText>the Product</w:delText>
        </w:r>
        <w:r w:rsidRPr="00E67F8E" w:rsidDel="00824CD4">
          <w:rPr>
            <w:highlight w:val="yellow"/>
            <w:rPrChange w:id="1748" w:author="Ayush Mittal" w:date="2019-01-07T11:34:00Z">
              <w:rPr/>
            </w:rPrChange>
          </w:rPr>
          <w:delText>.</w:delText>
        </w:r>
        <w:r w:rsidRPr="00E67F8E" w:rsidDel="00824CD4">
          <w:rPr>
            <w:rStyle w:val="FootnoteReference"/>
            <w:highlight w:val="yellow"/>
            <w:rPrChange w:id="1749" w:author="Ayush Mittal" w:date="2019-01-07T11:34:00Z">
              <w:rPr>
                <w:rStyle w:val="FootnoteReference"/>
              </w:rPr>
            </w:rPrChange>
          </w:rPr>
          <w:footnoteReference w:id="67"/>
        </w:r>
      </w:del>
    </w:p>
    <w:p w14:paraId="46390017" w14:textId="07BAC662" w:rsidR="007C7902" w:rsidRPr="00E67F8E" w:rsidDel="00824CD4" w:rsidRDefault="007C7902" w:rsidP="000A1FFD">
      <w:pPr>
        <w:rPr>
          <w:del w:id="1752" w:author="Ayush Mittal" w:date="2019-01-07T19:25:00Z"/>
          <w:highlight w:val="yellow"/>
          <w:rPrChange w:id="1753" w:author="Ayush Mittal" w:date="2019-01-07T11:34:00Z">
            <w:rPr>
              <w:del w:id="1754" w:author="Ayush Mittal" w:date="2019-01-07T19:25:00Z"/>
            </w:rPr>
          </w:rPrChange>
        </w:rPr>
      </w:pPr>
    </w:p>
    <w:p w14:paraId="13C53CFD" w14:textId="2B8F6ACD" w:rsidR="007C7902" w:rsidRPr="00E67F8E" w:rsidDel="00824CD4" w:rsidRDefault="007C7902" w:rsidP="000A1FFD">
      <w:pPr>
        <w:rPr>
          <w:del w:id="1755" w:author="Ayush Mittal" w:date="2019-01-07T19:25:00Z"/>
          <w:highlight w:val="yellow"/>
          <w:rPrChange w:id="1756" w:author="Ayush Mittal" w:date="2019-01-07T11:34:00Z">
            <w:rPr>
              <w:del w:id="1757" w:author="Ayush Mittal" w:date="2019-01-07T19:25:00Z"/>
            </w:rPr>
          </w:rPrChange>
        </w:rPr>
      </w:pPr>
      <w:del w:id="1758" w:author="Ayush Mittal" w:date="2019-01-07T19:25:00Z">
        <w:r w:rsidRPr="00E67F8E" w:rsidDel="00824CD4">
          <w:rPr>
            <w:highlight w:val="yellow"/>
            <w:rPrChange w:id="1759" w:author="Ayush Mittal" w:date="2019-01-07T11:34:00Z">
              <w:rPr/>
            </w:rPrChange>
          </w:rPr>
          <w:delText xml:space="preserve">On April 11, 2018, Perrigo Company plc and its partner Dexcel Pharma Technologies, Ltd. launched the store brand </w:delText>
        </w:r>
        <w:r w:rsidR="00C01870" w:rsidRPr="00E67F8E" w:rsidDel="00824CD4">
          <w:rPr>
            <w:highlight w:val="yellow"/>
            <w:rPrChange w:id="1760" w:author="Ayush Mittal" w:date="2019-01-07T11:34:00Z">
              <w:rPr/>
            </w:rPrChange>
          </w:rPr>
          <w:delText>o</w:delText>
        </w:r>
        <w:r w:rsidRPr="00E67F8E" w:rsidDel="00824CD4">
          <w:rPr>
            <w:highlight w:val="yellow"/>
            <w:rPrChange w:id="1761" w:author="Ayush Mittal" w:date="2019-01-07T11:34:00Z">
              <w:rPr/>
            </w:rPrChange>
          </w:rPr>
          <w:delText xml:space="preserve">meprazole </w:delText>
        </w:r>
        <w:r w:rsidRPr="00E67F8E" w:rsidDel="00824CD4">
          <w:rPr>
            <w:noProof/>
            <w:highlight w:val="yellow"/>
            <w:rPrChange w:id="1762" w:author="Ayush Mittal" w:date="2019-01-07T11:34:00Z">
              <w:rPr>
                <w:noProof/>
              </w:rPr>
            </w:rPrChange>
          </w:rPr>
          <w:delText>delayed</w:delText>
        </w:r>
        <w:r w:rsidR="00BD57E3" w:rsidRPr="00E67F8E" w:rsidDel="00824CD4">
          <w:rPr>
            <w:noProof/>
            <w:highlight w:val="yellow"/>
            <w:rPrChange w:id="1763" w:author="Ayush Mittal" w:date="2019-01-07T11:34:00Z">
              <w:rPr>
                <w:noProof/>
              </w:rPr>
            </w:rPrChange>
          </w:rPr>
          <w:delText>-</w:delText>
        </w:r>
        <w:r w:rsidRPr="00E67F8E" w:rsidDel="00824CD4">
          <w:rPr>
            <w:noProof/>
            <w:highlight w:val="yellow"/>
            <w:rPrChange w:id="1764" w:author="Ayush Mittal" w:date="2019-01-07T11:34:00Z">
              <w:rPr>
                <w:noProof/>
              </w:rPr>
            </w:rPrChange>
          </w:rPr>
          <w:delText>release</w:delText>
        </w:r>
        <w:r w:rsidRPr="00E67F8E" w:rsidDel="00824CD4">
          <w:rPr>
            <w:highlight w:val="yellow"/>
            <w:rPrChange w:id="1765" w:author="Ayush Mittal" w:date="2019-01-07T11:34:00Z">
              <w:rPr/>
            </w:rPrChange>
          </w:rPr>
          <w:delText xml:space="preserve"> orally disintegrating tablets 20mg </w:delText>
        </w:r>
        <w:r w:rsidR="0051392D" w:rsidRPr="00E67F8E" w:rsidDel="00824CD4">
          <w:rPr>
            <w:highlight w:val="yellow"/>
            <w:rPrChange w:id="1766" w:author="Ayush Mittal" w:date="2019-01-07T11:34:00Z">
              <w:rPr/>
            </w:rPrChange>
          </w:rPr>
          <w:delText xml:space="preserve">named </w:delText>
        </w:r>
        <w:r w:rsidR="00C01870" w:rsidRPr="00E67F8E" w:rsidDel="00824CD4">
          <w:rPr>
            <w:highlight w:val="yellow"/>
            <w:rPrChange w:id="1767" w:author="Ayush Mittal" w:date="2019-01-07T11:34:00Z">
              <w:rPr/>
            </w:rPrChange>
          </w:rPr>
          <w:delText>o</w:delText>
        </w:r>
        <w:r w:rsidR="0051392D" w:rsidRPr="00E67F8E" w:rsidDel="00824CD4">
          <w:rPr>
            <w:highlight w:val="yellow"/>
            <w:rPrChange w:id="1768" w:author="Ayush Mittal" w:date="2019-01-07T11:34:00Z">
              <w:rPr/>
            </w:rPrChange>
          </w:rPr>
          <w:delText>meprazole</w:delText>
        </w:r>
        <w:r w:rsidRPr="00E67F8E" w:rsidDel="00824CD4">
          <w:rPr>
            <w:highlight w:val="yellow"/>
            <w:rPrChange w:id="1769" w:author="Ayush Mittal" w:date="2019-01-07T11:34:00Z">
              <w:rPr/>
            </w:rPrChange>
          </w:rPr>
          <w:delText xml:space="preserve"> ODT, </w:delText>
        </w:r>
        <w:r w:rsidR="0051392D" w:rsidRPr="00E67F8E" w:rsidDel="00824CD4">
          <w:rPr>
            <w:highlight w:val="yellow"/>
            <w:rPrChange w:id="1770" w:author="Ayush Mittal" w:date="2019-01-07T11:34:00Z">
              <w:rPr/>
            </w:rPrChange>
          </w:rPr>
          <w:delText xml:space="preserve">an </w:delText>
        </w:r>
        <w:r w:rsidRPr="00E67F8E" w:rsidDel="00824CD4">
          <w:rPr>
            <w:highlight w:val="yellow"/>
            <w:rPrChange w:id="1771" w:author="Ayush Mittal" w:date="2019-01-07T11:34:00Z">
              <w:rPr/>
            </w:rPrChange>
          </w:rPr>
          <w:delText>OTC</w:delText>
        </w:r>
        <w:r w:rsidR="0051392D" w:rsidRPr="00E67F8E" w:rsidDel="00824CD4">
          <w:rPr>
            <w:highlight w:val="yellow"/>
            <w:rPrChange w:id="1772" w:author="Ayush Mittal" w:date="2019-01-07T11:34:00Z">
              <w:rPr/>
            </w:rPrChange>
          </w:rPr>
          <w:delText xml:space="preserve"> </w:delText>
        </w:r>
        <w:r w:rsidRPr="00E67F8E" w:rsidDel="00824CD4">
          <w:rPr>
            <w:highlight w:val="yellow"/>
            <w:rPrChange w:id="1773" w:author="Ayush Mittal" w:date="2019-01-07T11:34:00Z">
              <w:rPr/>
            </w:rPrChange>
          </w:rPr>
          <w:delText>medication to treat frequent heartburn.</w:delText>
        </w:r>
        <w:r w:rsidRPr="00E67F8E" w:rsidDel="00824CD4">
          <w:rPr>
            <w:rStyle w:val="FootnoteReference"/>
            <w:highlight w:val="yellow"/>
            <w:rPrChange w:id="1774" w:author="Ayush Mittal" w:date="2019-01-07T11:34:00Z">
              <w:rPr>
                <w:rStyle w:val="FootnoteReference"/>
              </w:rPr>
            </w:rPrChange>
          </w:rPr>
          <w:footnoteReference w:id="68"/>
        </w:r>
      </w:del>
    </w:p>
    <w:p w14:paraId="10C16618" w14:textId="3801028E" w:rsidR="008224D4" w:rsidRPr="00E67F8E" w:rsidDel="00824CD4" w:rsidRDefault="008224D4" w:rsidP="000A1FFD">
      <w:pPr>
        <w:rPr>
          <w:del w:id="1777" w:author="Ayush Mittal" w:date="2019-01-07T19:25:00Z"/>
          <w:highlight w:val="yellow"/>
          <w:rPrChange w:id="1778" w:author="Ayush Mittal" w:date="2019-01-07T11:34:00Z">
            <w:rPr>
              <w:del w:id="1779" w:author="Ayush Mittal" w:date="2019-01-07T19:25:00Z"/>
            </w:rPr>
          </w:rPrChange>
        </w:rPr>
      </w:pPr>
    </w:p>
    <w:p w14:paraId="3B2C879A" w14:textId="77777777" w:rsidR="00824CD4" w:rsidRDefault="00824CD4" w:rsidP="000A1FFD">
      <w:pPr>
        <w:rPr>
          <w:ins w:id="1780" w:author="Ayush Mittal" w:date="2019-01-07T19:25:00Z"/>
          <w:highlight w:val="yellow"/>
        </w:rPr>
      </w:pPr>
    </w:p>
    <w:p w14:paraId="66765253" w14:textId="52B09E41" w:rsidR="008224D4" w:rsidDel="00926682" w:rsidRDefault="00196358" w:rsidP="000A1FFD">
      <w:pPr>
        <w:rPr>
          <w:del w:id="1781" w:author="Ayush Mittal" w:date="2019-01-07T19:48:00Z"/>
        </w:rPr>
      </w:pPr>
      <w:del w:id="1782" w:author="Ayush Mittal" w:date="2019-01-07T19:48:00Z">
        <w:r w:rsidRPr="00E67F8E" w:rsidDel="00926682">
          <w:rPr>
            <w:highlight w:val="yellow"/>
            <w:rPrChange w:id="1783" w:author="Ayush Mittal" w:date="2019-01-07T11:34:00Z">
              <w:rPr/>
            </w:rPrChange>
          </w:rPr>
          <w:delText>On March 19,</w:delText>
        </w:r>
        <w:r w:rsidR="004A3AEF" w:rsidRPr="00E67F8E" w:rsidDel="00926682">
          <w:rPr>
            <w:highlight w:val="yellow"/>
            <w:rPrChange w:id="1784" w:author="Ayush Mittal" w:date="2019-01-07T11:34:00Z">
              <w:rPr/>
            </w:rPrChange>
          </w:rPr>
          <w:delText xml:space="preserve"> 201</w:delText>
        </w:r>
        <w:r w:rsidRPr="00E67F8E" w:rsidDel="00926682">
          <w:rPr>
            <w:highlight w:val="yellow"/>
            <w:rPrChange w:id="1785" w:author="Ayush Mittal" w:date="2019-01-07T11:34:00Z">
              <w:rPr/>
            </w:rPrChange>
          </w:rPr>
          <w:delText>4</w:delText>
        </w:r>
        <w:r w:rsidR="004A3AEF" w:rsidRPr="00E67F8E" w:rsidDel="00926682">
          <w:rPr>
            <w:highlight w:val="yellow"/>
            <w:rPrChange w:id="1786" w:author="Ayush Mittal" w:date="2019-01-07T11:34:00Z">
              <w:rPr/>
            </w:rPrChange>
          </w:rPr>
          <w:delText xml:space="preserve">, </w:delText>
        </w:r>
        <w:r w:rsidR="005E5678" w:rsidRPr="00E67F8E" w:rsidDel="00926682">
          <w:rPr>
            <w:noProof/>
            <w:highlight w:val="yellow"/>
            <w:rPrChange w:id="1787" w:author="Ayush Mittal" w:date="2019-01-07T11:34:00Z">
              <w:rPr>
                <w:noProof/>
              </w:rPr>
            </w:rPrChange>
          </w:rPr>
          <w:delText>AstraZeneca</w:delText>
        </w:r>
        <w:r w:rsidR="005E5678" w:rsidRPr="00E67F8E" w:rsidDel="00926682">
          <w:rPr>
            <w:highlight w:val="yellow"/>
            <w:rPrChange w:id="1788" w:author="Ayush Mittal" w:date="2019-01-07T11:34:00Z">
              <w:rPr/>
            </w:rPrChange>
          </w:rPr>
          <w:delText xml:space="preserve"> </w:delText>
        </w:r>
        <w:r w:rsidR="004A3AEF" w:rsidRPr="00E67F8E" w:rsidDel="00926682">
          <w:rPr>
            <w:highlight w:val="yellow"/>
            <w:rPrChange w:id="1789" w:author="Ayush Mittal" w:date="2019-01-07T11:34:00Z">
              <w:rPr/>
            </w:rPrChange>
          </w:rPr>
          <w:delText>announced</w:delText>
        </w:r>
        <w:r w:rsidRPr="00E67F8E" w:rsidDel="00926682">
          <w:rPr>
            <w:highlight w:val="yellow"/>
            <w:rPrChange w:id="1790" w:author="Ayush Mittal" w:date="2019-01-07T11:34:00Z">
              <w:rPr/>
            </w:rPrChange>
          </w:rPr>
          <w:delText xml:space="preserve"> the launch of Nexium Direct, a program that provides eligible patients the option of Nexium delivered directly to their home.  </w:delText>
        </w:r>
        <w:r w:rsidR="0051392D" w:rsidRPr="00E67F8E" w:rsidDel="00926682">
          <w:rPr>
            <w:highlight w:val="yellow"/>
            <w:rPrChange w:id="1791" w:author="Ayush Mittal" w:date="2019-01-07T11:34:00Z">
              <w:rPr/>
            </w:rPrChange>
          </w:rPr>
          <w:delText>Nexium</w:delText>
        </w:r>
        <w:r w:rsidRPr="00E67F8E" w:rsidDel="00926682">
          <w:rPr>
            <w:highlight w:val="yellow"/>
            <w:rPrChange w:id="1792" w:author="Ayush Mittal" w:date="2019-01-07T11:34:00Z">
              <w:rPr/>
            </w:rPrChange>
          </w:rPr>
          <w:delText xml:space="preserve"> Direct is part of AstraZeneca Direct, a web-based offering that delivers select </w:delText>
        </w:r>
        <w:r w:rsidRPr="00E67F8E" w:rsidDel="00926682">
          <w:rPr>
            <w:noProof/>
            <w:highlight w:val="yellow"/>
            <w:rPrChange w:id="1793" w:author="Ayush Mittal" w:date="2019-01-07T11:34:00Z">
              <w:rPr>
                <w:noProof/>
              </w:rPr>
            </w:rPrChange>
          </w:rPr>
          <w:delText>brand</w:delText>
        </w:r>
        <w:r w:rsidR="00BD57E3" w:rsidRPr="00E67F8E" w:rsidDel="00926682">
          <w:rPr>
            <w:noProof/>
            <w:highlight w:val="yellow"/>
            <w:rPrChange w:id="1794" w:author="Ayush Mittal" w:date="2019-01-07T11:34:00Z">
              <w:rPr>
                <w:noProof/>
              </w:rPr>
            </w:rPrChange>
          </w:rPr>
          <w:delText>-</w:delText>
        </w:r>
        <w:r w:rsidRPr="00E67F8E" w:rsidDel="00926682">
          <w:rPr>
            <w:noProof/>
            <w:highlight w:val="yellow"/>
            <w:rPrChange w:id="1795" w:author="Ayush Mittal" w:date="2019-01-07T11:34:00Z">
              <w:rPr>
                <w:noProof/>
              </w:rPr>
            </w:rPrChange>
          </w:rPr>
          <w:delText>name</w:delText>
        </w:r>
        <w:r w:rsidRPr="00E67F8E" w:rsidDel="00926682">
          <w:rPr>
            <w:highlight w:val="yellow"/>
            <w:rPrChange w:id="1796" w:author="Ayush Mittal" w:date="2019-01-07T11:34:00Z">
              <w:rPr/>
            </w:rPrChange>
          </w:rPr>
          <w:delText xml:space="preserve"> prescription medications from Ast</w:delText>
        </w:r>
        <w:r w:rsidR="00DA5287" w:rsidRPr="00E67F8E" w:rsidDel="00926682">
          <w:rPr>
            <w:highlight w:val="yellow"/>
            <w:rPrChange w:id="1797" w:author="Ayush Mittal" w:date="2019-01-07T11:34:00Z">
              <w:rPr/>
            </w:rPrChange>
          </w:rPr>
          <w:delText>raZeneca directly to a buyers’ home.</w:delText>
        </w:r>
        <w:r w:rsidR="00DA5287" w:rsidRPr="00E67F8E" w:rsidDel="00926682">
          <w:rPr>
            <w:rStyle w:val="FootnoteReference"/>
            <w:highlight w:val="yellow"/>
            <w:rPrChange w:id="1798" w:author="Ayush Mittal" w:date="2019-01-07T11:34:00Z">
              <w:rPr>
                <w:rStyle w:val="FootnoteReference"/>
              </w:rPr>
            </w:rPrChange>
          </w:rPr>
          <w:footnoteReference w:id="69"/>
        </w:r>
      </w:del>
    </w:p>
    <w:p w14:paraId="64412F6A" w14:textId="77777777" w:rsidR="008224D4" w:rsidRDefault="008224D4" w:rsidP="004A3AEF">
      <w:pPr>
        <w:jc w:val="left"/>
      </w:pPr>
    </w:p>
    <w:p w14:paraId="33C4D99D" w14:textId="77777777" w:rsidR="004A3AEF" w:rsidRDefault="004A3AEF" w:rsidP="004A3AEF">
      <w:pPr>
        <w:jc w:val="left"/>
      </w:pPr>
    </w:p>
    <w:p w14:paraId="21DD294A" w14:textId="77777777" w:rsidR="004A3AEF" w:rsidRDefault="004A3AEF" w:rsidP="00F70723"/>
    <w:p w14:paraId="3C85B9C6" w14:textId="77777777" w:rsidR="00DC4ECD" w:rsidRPr="00737670" w:rsidRDefault="00DC4ECD" w:rsidP="00861274">
      <w:pPr>
        <w:pStyle w:val="Heading1"/>
        <w:pageBreakBefore/>
      </w:pPr>
      <w:bookmarkStart w:id="1801" w:name="_Toc436918513"/>
      <w:bookmarkStart w:id="1802" w:name="_Toc436987917"/>
      <w:bookmarkStart w:id="1803" w:name="_Toc469403799"/>
      <w:bookmarkStart w:id="1804" w:name="_Toc533665884"/>
      <w:r w:rsidRPr="0090181F">
        <w:lastRenderedPageBreak/>
        <w:t>Valuation Methodology Overview</w:t>
      </w:r>
      <w:r w:rsidR="002161BF">
        <w:t xml:space="preserve"> &amp; Analysis</w:t>
      </w:r>
      <w:bookmarkEnd w:id="1801"/>
      <w:bookmarkEnd w:id="1802"/>
      <w:bookmarkEnd w:id="1803"/>
      <w:bookmarkEnd w:id="1804"/>
    </w:p>
    <w:p w14:paraId="7134BC1D" w14:textId="77777777" w:rsidR="00B0023E" w:rsidRPr="00B0023E" w:rsidRDefault="00B0023E"/>
    <w:p w14:paraId="0F21A6EA" w14:textId="77777777" w:rsidR="00DC4ECD" w:rsidRPr="00B0023E" w:rsidRDefault="00DC4ECD">
      <w:r w:rsidRPr="00B0023E">
        <w:t>The following section provides an overview of various valuation methodologies contemplated as part of this analysis.</w:t>
      </w:r>
      <w:r w:rsidR="00D21684">
        <w:t xml:space="preserve">  </w:t>
      </w:r>
    </w:p>
    <w:p w14:paraId="190D1496" w14:textId="77777777" w:rsidR="00B0023E" w:rsidRPr="00737670" w:rsidRDefault="00B0023E" w:rsidP="0090181F">
      <w:bookmarkStart w:id="1805" w:name="_Toc378109666"/>
    </w:p>
    <w:bookmarkEnd w:id="1805"/>
    <w:p w14:paraId="25DB6D19" w14:textId="77777777" w:rsidR="00DC4ECD" w:rsidRPr="00737670" w:rsidRDefault="00DC4ECD" w:rsidP="0090181F">
      <w:r w:rsidRPr="0090181F">
        <w:t xml:space="preserve">In summary, there are three generally accepted </w:t>
      </w:r>
      <w:r w:rsidR="00052BD9" w:rsidRPr="0090181F">
        <w:t xml:space="preserve">valuation </w:t>
      </w:r>
      <w:r w:rsidRPr="0090181F">
        <w:t xml:space="preserve">approaches available when valuing </w:t>
      </w:r>
      <w:r w:rsidR="00B0023E" w:rsidRPr="0090181F">
        <w:t xml:space="preserve">an </w:t>
      </w:r>
      <w:r w:rsidRPr="0090181F">
        <w:t>asset</w:t>
      </w:r>
      <w:r w:rsidR="00B0023E" w:rsidRPr="0090181F">
        <w:t xml:space="preserve"> or a liability</w:t>
      </w:r>
      <w:r w:rsidR="00D022AF">
        <w:t xml:space="preserve">.  </w:t>
      </w:r>
      <w:r w:rsidR="00B0023E" w:rsidRPr="0090181F">
        <w:t>They are</w:t>
      </w:r>
      <w:r w:rsidRPr="0090181F">
        <w:t>:</w:t>
      </w:r>
    </w:p>
    <w:p w14:paraId="6DF5312B" w14:textId="77777777" w:rsidR="00B0023E" w:rsidRPr="002E2CDE" w:rsidRDefault="00B0023E" w:rsidP="0090181F"/>
    <w:p w14:paraId="726C3DB2" w14:textId="77777777" w:rsidR="00DC4ECD" w:rsidRPr="00B0023E" w:rsidRDefault="00DC4ECD" w:rsidP="0090181F">
      <w:pPr>
        <w:pStyle w:val="Bullets"/>
      </w:pPr>
      <w:r w:rsidRPr="00B0023E">
        <w:t xml:space="preserve">Cost Approach (“Cost Approach”); </w:t>
      </w:r>
    </w:p>
    <w:p w14:paraId="3D87D844" w14:textId="77777777" w:rsidR="00DC4ECD" w:rsidRPr="00B0023E" w:rsidRDefault="00DC4ECD" w:rsidP="0090181F">
      <w:pPr>
        <w:pStyle w:val="Bullets"/>
      </w:pPr>
      <w:r w:rsidRPr="00B0023E">
        <w:t xml:space="preserve">Income Approach (“Income Approach”); and </w:t>
      </w:r>
    </w:p>
    <w:p w14:paraId="1F807342" w14:textId="77777777" w:rsidR="00DC4ECD" w:rsidRPr="00B0023E" w:rsidRDefault="00DC4ECD" w:rsidP="0090181F">
      <w:pPr>
        <w:pStyle w:val="Bullets"/>
      </w:pPr>
      <w:r w:rsidRPr="00B0023E">
        <w:t>Market Approach (“Market Approach”).</w:t>
      </w:r>
    </w:p>
    <w:p w14:paraId="1DD27A8E" w14:textId="77777777" w:rsidR="00DC4ECD" w:rsidRPr="00B0023E" w:rsidRDefault="00DC4ECD"/>
    <w:p w14:paraId="2EB44951" w14:textId="77777777" w:rsidR="00DC4ECD" w:rsidRPr="00B0023E" w:rsidRDefault="00DC4ECD">
      <w:r w:rsidRPr="00B0023E">
        <w:t>Within each category, a variety of methodologies exist</w:t>
      </w:r>
      <w:r w:rsidR="00C57477">
        <w:t>s</w:t>
      </w:r>
      <w:r w:rsidRPr="00B0023E">
        <w:t xml:space="preserve"> to assist in the estimation of value, as discussed in further detail herein</w:t>
      </w:r>
      <w:r w:rsidR="00D022AF">
        <w:t xml:space="preserve">.  </w:t>
      </w:r>
      <w:r w:rsidR="007D4ED8" w:rsidRPr="004471EC">
        <w:t>In addition, there is the Hybrid Approach (“Hybrid Approach”), a methodology that combines two or more of these approaches</w:t>
      </w:r>
      <w:r w:rsidR="001F2E44">
        <w:t>.</w:t>
      </w:r>
      <w:r w:rsidR="00D21684">
        <w:t xml:space="preserve">  </w:t>
      </w:r>
    </w:p>
    <w:p w14:paraId="556D76F3" w14:textId="77777777" w:rsidR="00B0023E" w:rsidRPr="00B0023E" w:rsidRDefault="00B0023E">
      <w:pPr>
        <w:rPr>
          <w:b/>
        </w:rPr>
      </w:pPr>
    </w:p>
    <w:p w14:paraId="63792FE7" w14:textId="77777777" w:rsidR="00DC4ECD" w:rsidRPr="00B0023E" w:rsidRDefault="00DC4ECD">
      <w:pPr>
        <w:pStyle w:val="Heading2"/>
      </w:pPr>
      <w:bookmarkStart w:id="1806" w:name="_Toc378109667"/>
      <w:bookmarkStart w:id="1807" w:name="_Toc436987918"/>
      <w:bookmarkStart w:id="1808" w:name="_Toc469403800"/>
      <w:bookmarkStart w:id="1809" w:name="_Toc533665885"/>
      <w:r w:rsidRPr="00B0023E">
        <w:t>Cost Approach</w:t>
      </w:r>
      <w:bookmarkEnd w:id="1806"/>
      <w:bookmarkEnd w:id="1807"/>
      <w:bookmarkEnd w:id="1808"/>
      <w:bookmarkEnd w:id="1809"/>
    </w:p>
    <w:p w14:paraId="3B2F92C6" w14:textId="77777777" w:rsidR="008703D7" w:rsidRDefault="008703D7" w:rsidP="0090181F"/>
    <w:p w14:paraId="2B1E9850" w14:textId="77777777" w:rsidR="00B0023E" w:rsidRDefault="00D00E4F" w:rsidP="0090181F">
      <w:r>
        <w:t>T</w:t>
      </w:r>
      <w:r w:rsidR="00DC4ECD" w:rsidRPr="00772909">
        <w:t xml:space="preserve">he Cost Approach relies upon separately valuing each </w:t>
      </w:r>
      <w:r w:rsidR="00B0023E">
        <w:t>sub-</w:t>
      </w:r>
      <w:r w:rsidR="00DC4ECD" w:rsidRPr="00772909">
        <w:t xml:space="preserve">component of the </w:t>
      </w:r>
      <w:r w:rsidR="00B0023E">
        <w:t>interest</w:t>
      </w:r>
      <w:r w:rsidR="00B0023E" w:rsidRPr="00772909">
        <w:t xml:space="preserve"> </w:t>
      </w:r>
      <w:r w:rsidR="00DC4ECD" w:rsidRPr="00772909">
        <w:t>being valued</w:t>
      </w:r>
      <w:r w:rsidR="00D022AF">
        <w:t xml:space="preserve">.  </w:t>
      </w:r>
      <w:r w:rsidR="00DC4ECD" w:rsidRPr="00772909">
        <w:t xml:space="preserve">The discrete valuation of an asset using this approach is based </w:t>
      </w:r>
      <w:r w:rsidR="00DC4ECD" w:rsidRPr="00C847FE">
        <w:rPr>
          <w:noProof/>
        </w:rPr>
        <w:t>upon</w:t>
      </w:r>
      <w:r w:rsidR="00DC4ECD" w:rsidRPr="00772909">
        <w:t xml:space="preserve"> the concept of replication or replacement as an indicator of value</w:t>
      </w:r>
      <w:r w:rsidR="00D022AF">
        <w:t xml:space="preserve">.  </w:t>
      </w:r>
      <w:r w:rsidR="00B0023E">
        <w:t>In essence, this approach answers the build approach when looking at a “buy versus build” approach to investment</w:t>
      </w:r>
      <w:r w:rsidR="00D022AF">
        <w:t xml:space="preserve">.  </w:t>
      </w:r>
    </w:p>
    <w:p w14:paraId="4FC5FB7F" w14:textId="77777777" w:rsidR="00B0023E" w:rsidRDefault="00B0023E" w:rsidP="0090181F"/>
    <w:p w14:paraId="794E0715" w14:textId="77777777" w:rsidR="00DC4ECD" w:rsidRPr="00772909" w:rsidRDefault="00B0023E" w:rsidP="0090181F">
      <w:r>
        <w:t>In the case of most IP-centric technologies with explicit patent protection and substantive and broad blocking rights to competitive entrants, the Cost Approach is not a reasonable proxy for value</w:t>
      </w:r>
      <w:r w:rsidR="00D022AF">
        <w:t xml:space="preserve">.  </w:t>
      </w:r>
      <w:r>
        <w:t>By the time most products are commercial, the cost to recreate the existing asset is quite prohibitive in these circumstances given costly regulatory requirements</w:t>
      </w:r>
      <w:r w:rsidR="00D022AF">
        <w:t xml:space="preserve">.  </w:t>
      </w:r>
      <w:r>
        <w:t>Further, these costs should be considered sunk costs and, as such, other approaches to value should be considered</w:t>
      </w:r>
      <w:r w:rsidR="00D022AF">
        <w:t xml:space="preserve">.  </w:t>
      </w:r>
      <w:r>
        <w:t>We did not rely on a Cost Approach to value any portion of the Subject Interest.</w:t>
      </w:r>
      <w:r w:rsidR="00D21684">
        <w:t xml:space="preserve">  </w:t>
      </w:r>
    </w:p>
    <w:p w14:paraId="4172A990" w14:textId="77777777" w:rsidR="00B0023E" w:rsidRPr="00772909" w:rsidRDefault="00B0023E" w:rsidP="00B22F33"/>
    <w:p w14:paraId="66DFD9BE" w14:textId="77777777" w:rsidR="00DC4ECD" w:rsidRPr="00772909" w:rsidRDefault="00DC4ECD">
      <w:pPr>
        <w:pStyle w:val="Heading2"/>
      </w:pPr>
      <w:bookmarkStart w:id="1810" w:name="_Toc378109668"/>
      <w:bookmarkStart w:id="1811" w:name="_Toc436987919"/>
      <w:bookmarkStart w:id="1812" w:name="_Toc469403801"/>
      <w:bookmarkStart w:id="1813" w:name="_Toc533665886"/>
      <w:r w:rsidRPr="00772909">
        <w:t>Income Approach</w:t>
      </w:r>
      <w:bookmarkEnd w:id="1810"/>
      <w:bookmarkEnd w:id="1811"/>
      <w:bookmarkEnd w:id="1812"/>
      <w:bookmarkEnd w:id="1813"/>
    </w:p>
    <w:p w14:paraId="34B14576" w14:textId="77777777" w:rsidR="008703D7" w:rsidRDefault="008703D7" w:rsidP="00B22F33"/>
    <w:p w14:paraId="0FC287E0" w14:textId="77777777" w:rsidR="00DC4ECD" w:rsidRDefault="00D00E4F" w:rsidP="00B22F33">
      <w:r>
        <w:t>T</w:t>
      </w:r>
      <w:r w:rsidR="00DC4ECD" w:rsidRPr="00772909">
        <w:t xml:space="preserve">he Income Approach is based on the earnings power, or </w:t>
      </w:r>
      <w:r w:rsidR="00DC4ECD" w:rsidRPr="00C847FE">
        <w:rPr>
          <w:noProof/>
        </w:rPr>
        <w:t>cash</w:t>
      </w:r>
      <w:r w:rsidR="00BD57E3">
        <w:rPr>
          <w:noProof/>
        </w:rPr>
        <w:t>-</w:t>
      </w:r>
      <w:r w:rsidR="00DC4ECD" w:rsidRPr="00C847FE">
        <w:rPr>
          <w:noProof/>
        </w:rPr>
        <w:t>generating</w:t>
      </w:r>
      <w:r w:rsidR="00DC4ECD" w:rsidRPr="00772909">
        <w:t xml:space="preserve"> abilities of the </w:t>
      </w:r>
      <w:r>
        <w:t>assets</w:t>
      </w:r>
      <w:r w:rsidRPr="00772909">
        <w:t xml:space="preserve"> </w:t>
      </w:r>
      <w:r w:rsidR="00DC4ECD" w:rsidRPr="00772909">
        <w:t>being valued</w:t>
      </w:r>
      <w:r w:rsidR="00D022AF">
        <w:t xml:space="preserve">.  </w:t>
      </w:r>
      <w:r w:rsidR="00DC4ECD" w:rsidRPr="00772909">
        <w:t xml:space="preserve">This approach focuses on determining a forecast benefit stream that is reflective of the subject </w:t>
      </w:r>
      <w:r>
        <w:t>interest</w:t>
      </w:r>
      <w:r w:rsidRPr="00772909">
        <w:t xml:space="preserve">’s </w:t>
      </w:r>
      <w:r w:rsidR="00DC4ECD" w:rsidRPr="00772909">
        <w:t>most likely future performance</w:t>
      </w:r>
      <w:r w:rsidR="00D022AF">
        <w:t xml:space="preserve">.  </w:t>
      </w:r>
      <w:r w:rsidR="00DC4ECD" w:rsidRPr="00772909">
        <w:t>Such forecast benefit stream is then discounted to present value based on</w:t>
      </w:r>
      <w:r w:rsidR="00AE4968">
        <w:t xml:space="preserve"> </w:t>
      </w:r>
      <w:r w:rsidR="00DC4ECD" w:rsidRPr="00772909">
        <w:t>the appropriate risk</w:t>
      </w:r>
      <w:r w:rsidR="00B010C2">
        <w:rPr>
          <w:rFonts w:hint="eastAsia"/>
        </w:rPr>
        <w:t>-</w:t>
      </w:r>
      <w:r w:rsidR="00DC4ECD" w:rsidRPr="00772909">
        <w:t>adjusted discount rate or capitalization</w:t>
      </w:r>
      <w:r w:rsidR="00052BD9" w:rsidRPr="00772909">
        <w:t xml:space="preserve"> </w:t>
      </w:r>
      <w:r w:rsidR="00DC4ECD" w:rsidRPr="00772909">
        <w:t>rate</w:t>
      </w:r>
      <w:r w:rsidR="00D022AF">
        <w:t xml:space="preserve">.  </w:t>
      </w:r>
      <w:r w:rsidR="00DC4ECD" w:rsidRPr="00772909">
        <w:t>Th</w:t>
      </w:r>
      <w:r w:rsidR="00AE4968">
        <w:t xml:space="preserve">e discounted cash flow analysis </w:t>
      </w:r>
      <w:r w:rsidR="00DC4ECD" w:rsidRPr="00772909">
        <w:t>(“DCF”) is a commonly used Income Approach</w:t>
      </w:r>
      <w:r w:rsidR="00D022AF">
        <w:t xml:space="preserve">.  </w:t>
      </w:r>
      <w:r>
        <w:t xml:space="preserve">In addition, in the life sciences, if clinical or regulatory risks remain, a </w:t>
      </w:r>
      <w:r w:rsidRPr="00C847FE">
        <w:rPr>
          <w:noProof/>
        </w:rPr>
        <w:t>risk</w:t>
      </w:r>
      <w:r w:rsidR="00BD57E3">
        <w:rPr>
          <w:noProof/>
        </w:rPr>
        <w:t>-</w:t>
      </w:r>
      <w:r w:rsidRPr="00C847FE">
        <w:rPr>
          <w:noProof/>
        </w:rPr>
        <w:t>adjusted</w:t>
      </w:r>
      <w:r>
        <w:t xml:space="preserve"> net present value (“rNPV”) is also common</w:t>
      </w:r>
      <w:r w:rsidR="00D022AF">
        <w:t xml:space="preserve">.  </w:t>
      </w:r>
      <w:r>
        <w:t>For IP-centric rights interests, like the Subject Interest, with reasonable patent protection and expectations for a significant decrease in market share upon patent expiration, the Income Approach is generally the favored approach by industry professionals.</w:t>
      </w:r>
      <w:r w:rsidR="00D21684">
        <w:t xml:space="preserve">  </w:t>
      </w:r>
    </w:p>
    <w:p w14:paraId="34E36535" w14:textId="77777777" w:rsidR="00D00E4F" w:rsidRPr="00772909" w:rsidRDefault="00D00E4F" w:rsidP="00B22F33"/>
    <w:p w14:paraId="12AE6B03" w14:textId="77777777" w:rsidR="00DC4ECD" w:rsidRPr="008C0975" w:rsidRDefault="00DC4ECD">
      <w:pPr>
        <w:pStyle w:val="Heading2"/>
      </w:pPr>
      <w:bookmarkStart w:id="1814" w:name="_Toc378109669"/>
      <w:bookmarkStart w:id="1815" w:name="_Toc436987920"/>
      <w:bookmarkStart w:id="1816" w:name="_Toc469403802"/>
      <w:bookmarkStart w:id="1817" w:name="_Toc533665887"/>
      <w:r w:rsidRPr="008C0975">
        <w:t>Market Approach</w:t>
      </w:r>
      <w:bookmarkEnd w:id="1814"/>
      <w:bookmarkEnd w:id="1815"/>
      <w:bookmarkEnd w:id="1816"/>
      <w:bookmarkEnd w:id="1817"/>
    </w:p>
    <w:p w14:paraId="484C13E0" w14:textId="77777777" w:rsidR="008703D7" w:rsidRDefault="008703D7" w:rsidP="00B22F33"/>
    <w:p w14:paraId="29A364A6" w14:textId="793312F4" w:rsidR="0030575E" w:rsidRDefault="00DC4ECD" w:rsidP="00B22F33">
      <w:r w:rsidRPr="00772909">
        <w:t>In summary, the Market Approach references actual transactions involving (i) the subject being valued, or (ii) similar assets and/or enterprises</w:t>
      </w:r>
      <w:r w:rsidR="00D022AF">
        <w:t xml:space="preserve">.  </w:t>
      </w:r>
      <w:r w:rsidRPr="00772909">
        <w:t xml:space="preserve">The Market Approach generally consists of </w:t>
      </w:r>
      <w:r w:rsidR="00D00E4F">
        <w:t>comparisons to (a) publicly traded companies or interests, (b) companies or assets acquired on a controlling interest basis, and (c) financing transactions in similar companies or assets</w:t>
      </w:r>
      <w:r w:rsidR="00D022AF">
        <w:t xml:space="preserve">.  </w:t>
      </w:r>
      <w:r w:rsidRPr="00772909">
        <w:t>The</w:t>
      </w:r>
      <w:r w:rsidR="001F2E44">
        <w:t>se approaches</w:t>
      </w:r>
      <w:r w:rsidR="001F2E44" w:rsidRPr="00772909">
        <w:t xml:space="preserve"> </w:t>
      </w:r>
      <w:r w:rsidRPr="00772909">
        <w:t>involve</w:t>
      </w:r>
      <w:r w:rsidR="001F2E44">
        <w:t xml:space="preserve"> the</w:t>
      </w:r>
      <w:r w:rsidRPr="00772909">
        <w:t xml:space="preserve"> </w:t>
      </w:r>
      <w:r w:rsidR="001F2E44" w:rsidRPr="00772909">
        <w:t>identif</w:t>
      </w:r>
      <w:r w:rsidR="001F2E44">
        <w:t>ication</w:t>
      </w:r>
      <w:r w:rsidRPr="00772909">
        <w:t xml:space="preserve"> and selecti</w:t>
      </w:r>
      <w:r w:rsidR="001F2E44">
        <w:t>on of c</w:t>
      </w:r>
      <w:r w:rsidRPr="00772909">
        <w:t>ompanies</w:t>
      </w:r>
      <w:r w:rsidR="00D00E4F">
        <w:t xml:space="preserve"> or interests</w:t>
      </w:r>
      <w:r w:rsidRPr="00772909">
        <w:t xml:space="preserve"> with characteristics similar to the subject being valued, and subsequently </w:t>
      </w:r>
      <w:r w:rsidRPr="00772909">
        <w:lastRenderedPageBreak/>
        <w:t xml:space="preserve">deriving multiples and other metrics from such publicly traded companies to apply to </w:t>
      </w:r>
      <w:r w:rsidR="001F2E44" w:rsidRPr="00C847FE">
        <w:rPr>
          <w:noProof/>
        </w:rPr>
        <w:t>said</w:t>
      </w:r>
      <w:r w:rsidR="001F2E44" w:rsidRPr="00772909">
        <w:t xml:space="preserve"> </w:t>
      </w:r>
      <w:r w:rsidRPr="00772909">
        <w:t>subject</w:t>
      </w:r>
      <w:r w:rsidR="00D022AF">
        <w:t xml:space="preserve">.  </w:t>
      </w:r>
      <w:r w:rsidR="001F2E44">
        <w:t xml:space="preserve">The Market Approach generally covers the “buy” side in the “buy versus build” equation by asking </w:t>
      </w:r>
      <w:r w:rsidR="001E74AD">
        <w:t xml:space="preserve">what </w:t>
      </w:r>
      <w:del w:id="1818" w:author="Ayush Mittal" w:date="2019-01-08T16:52:00Z">
        <w:r w:rsidR="001E74AD" w:rsidDel="00AB672D">
          <w:delText xml:space="preserve">is the selling price and value of </w:delText>
        </w:r>
        <w:r w:rsidR="001F2E44" w:rsidDel="00AB672D">
          <w:delText>similar assets</w:delText>
        </w:r>
      </w:del>
      <w:ins w:id="1819" w:author="Ayush Mittal" w:date="2019-01-08T16:52:00Z">
        <w:r w:rsidR="00AB672D">
          <w:t>the selling price and value of similar assets is</w:t>
        </w:r>
      </w:ins>
      <w:r w:rsidR="001E74AD">
        <w:t>.</w:t>
      </w:r>
      <w:r w:rsidR="001F2E44">
        <w:t xml:space="preserve">  For economic interests with distinct lives</w:t>
      </w:r>
      <w:r w:rsidR="001E74AD">
        <w:t>,</w:t>
      </w:r>
      <w:r w:rsidR="001F2E44">
        <w:t xml:space="preserve"> the Market Approach can be difficult to apply since the comparability of the asset must not only be similar in nature but also similar in remaining expected economic life</w:t>
      </w:r>
      <w:r w:rsidR="00D022AF">
        <w:t xml:space="preserve">.  </w:t>
      </w:r>
      <w:r w:rsidR="001F2E44">
        <w:t>This approach is not typically used for royalty interest valuations.</w:t>
      </w:r>
      <w:r w:rsidR="00D21684">
        <w:t xml:space="preserve">  </w:t>
      </w:r>
    </w:p>
    <w:p w14:paraId="7C58F9D6" w14:textId="77777777" w:rsidR="001F2E44" w:rsidRDefault="001F2E44" w:rsidP="00B22F33"/>
    <w:p w14:paraId="7C757628" w14:textId="77777777" w:rsidR="001F2E44" w:rsidRDefault="001F2E44">
      <w:pPr>
        <w:pStyle w:val="Heading2"/>
      </w:pPr>
      <w:bookmarkStart w:id="1820" w:name="_Toc436987921"/>
      <w:bookmarkStart w:id="1821" w:name="_Toc469403803"/>
      <w:bookmarkStart w:id="1822" w:name="_Toc533665888"/>
      <w:r>
        <w:t>Hybrid Approaches</w:t>
      </w:r>
      <w:bookmarkEnd w:id="1820"/>
      <w:bookmarkEnd w:id="1821"/>
      <w:bookmarkEnd w:id="1822"/>
    </w:p>
    <w:p w14:paraId="4142E0A1" w14:textId="77777777" w:rsidR="003E1B1F" w:rsidRDefault="003E1B1F" w:rsidP="00B22F33"/>
    <w:p w14:paraId="3DB06352" w14:textId="77777777" w:rsidR="001F2E44" w:rsidRPr="00772909" w:rsidRDefault="001F2E44" w:rsidP="00B22F33">
      <w:r>
        <w:t>A Hybrid Approach combines two or more of the approaches above</w:t>
      </w:r>
      <w:r w:rsidR="00D022AF">
        <w:t xml:space="preserve">.  </w:t>
      </w:r>
      <w:r w:rsidR="0005351F">
        <w:t>Typically,</w:t>
      </w:r>
      <w:r>
        <w:t xml:space="preserve"> this involves some combination of an Income Approach with a Market Approach</w:t>
      </w:r>
      <w:r w:rsidR="00D022AF">
        <w:t xml:space="preserve">.  </w:t>
      </w:r>
      <w:r w:rsidR="00116B1A" w:rsidRPr="00C9337B">
        <w:t xml:space="preserve">For example, </w:t>
      </w:r>
      <w:r w:rsidR="00116B1A">
        <w:t xml:space="preserve">valuing the assets based on </w:t>
      </w:r>
      <w:r w:rsidR="00116B1A" w:rsidRPr="00C9337B">
        <w:t>a licensing transaction</w:t>
      </w:r>
      <w:r w:rsidR="00116B1A">
        <w:t>,</w:t>
      </w:r>
      <w:r w:rsidR="00116B1A" w:rsidRPr="00C9337B">
        <w:t xml:space="preserve"> which has definitive upfront payments, milestones </w:t>
      </w:r>
      <w:r w:rsidR="00116B1A" w:rsidRPr="00C847FE">
        <w:rPr>
          <w:noProof/>
        </w:rPr>
        <w:t>and</w:t>
      </w:r>
      <w:r w:rsidR="00116B1A" w:rsidRPr="00C9337B">
        <w:t xml:space="preserve"> royalties</w:t>
      </w:r>
      <w:r w:rsidR="00116B1A">
        <w:t xml:space="preserve">, </w:t>
      </w:r>
      <w:r w:rsidR="00116B1A" w:rsidRPr="00C9337B">
        <w:t>can be viewed as an</w:t>
      </w:r>
      <w:r w:rsidR="00116B1A">
        <w:t xml:space="preserve"> application of the</w:t>
      </w:r>
      <w:r w:rsidR="00116B1A" w:rsidRPr="00C9337B">
        <w:t xml:space="preserve"> Income Approach</w:t>
      </w:r>
      <w:r w:rsidR="00116B1A">
        <w:t>; h</w:t>
      </w:r>
      <w:r w:rsidR="00116B1A" w:rsidRPr="00C9337B">
        <w:t xml:space="preserve">owever, the determination of reasonable consideration across comparable license arrangements </w:t>
      </w:r>
      <w:r w:rsidR="00116B1A">
        <w:t>can be viewed as an application of the Market Approach.</w:t>
      </w:r>
      <w:r w:rsidR="00D022AF">
        <w:t xml:space="preserve">  </w:t>
      </w:r>
    </w:p>
    <w:p w14:paraId="32DF0AAB" w14:textId="77777777" w:rsidR="001F2E44" w:rsidRPr="00772909" w:rsidRDefault="001F2E44" w:rsidP="00B22F33"/>
    <w:p w14:paraId="31A91FB5" w14:textId="77777777" w:rsidR="002161BF" w:rsidRDefault="002161BF" w:rsidP="00880801">
      <w:pPr>
        <w:jc w:val="left"/>
        <w:rPr>
          <w:smallCaps/>
          <w:color w:val="2F75B5"/>
          <w:sz w:val="32"/>
          <w:szCs w:val="32"/>
        </w:rPr>
      </w:pPr>
      <w:bookmarkStart w:id="1823" w:name="_Toc378109670"/>
      <w:r>
        <w:br w:type="page"/>
      </w:r>
    </w:p>
    <w:p w14:paraId="40323793" w14:textId="77777777" w:rsidR="00275443" w:rsidRPr="00757B78" w:rsidRDefault="006224B2" w:rsidP="0090181F">
      <w:pPr>
        <w:pStyle w:val="Heading1"/>
      </w:pPr>
      <w:bookmarkStart w:id="1824" w:name="_Toc436918517"/>
      <w:bookmarkStart w:id="1825" w:name="_Toc436987922"/>
      <w:bookmarkStart w:id="1826" w:name="_Toc469403804"/>
      <w:bookmarkStart w:id="1827" w:name="_Toc533665889"/>
      <w:bookmarkEnd w:id="1823"/>
      <w:r w:rsidRPr="00DC1D2C">
        <w:lastRenderedPageBreak/>
        <w:t>Valuation Analysis</w:t>
      </w:r>
      <w:r w:rsidR="00275443" w:rsidRPr="00DC1D2C">
        <w:t xml:space="preserve"> </w:t>
      </w:r>
      <w:r w:rsidR="00EF7DC2">
        <w:t>&amp; Application</w:t>
      </w:r>
      <w:bookmarkEnd w:id="1824"/>
      <w:bookmarkEnd w:id="1825"/>
      <w:bookmarkEnd w:id="1826"/>
      <w:bookmarkEnd w:id="1827"/>
    </w:p>
    <w:p w14:paraId="618ACD8E" w14:textId="77777777" w:rsidR="002161BF" w:rsidRDefault="002161BF" w:rsidP="0090181F"/>
    <w:p w14:paraId="24FCA18C" w14:textId="77777777" w:rsidR="00EF7DC2" w:rsidRPr="00772909" w:rsidRDefault="00EF7DC2">
      <w:pPr>
        <w:pStyle w:val="Heading2"/>
      </w:pPr>
      <w:bookmarkStart w:id="1828" w:name="_Toc436918518"/>
      <w:bookmarkStart w:id="1829" w:name="_Toc436987923"/>
      <w:bookmarkStart w:id="1830" w:name="_Toc469403805"/>
      <w:bookmarkStart w:id="1831" w:name="_Toc533665890"/>
      <w:r w:rsidRPr="00772909">
        <w:t>Valuation Approach</w:t>
      </w:r>
      <w:bookmarkEnd w:id="1828"/>
      <w:bookmarkEnd w:id="1829"/>
      <w:bookmarkEnd w:id="1830"/>
      <w:bookmarkEnd w:id="1831"/>
    </w:p>
    <w:p w14:paraId="0ACE2CFD" w14:textId="77777777" w:rsidR="00E2380C" w:rsidRDefault="00E2380C" w:rsidP="00C643D1"/>
    <w:p w14:paraId="22A09112" w14:textId="77777777" w:rsidR="00C643D1" w:rsidRDefault="00EF7DC2">
      <w:r w:rsidRPr="00772909">
        <w:t xml:space="preserve">Giving consideration to the above, </w:t>
      </w:r>
      <w:r w:rsidR="00D83F6C">
        <w:t xml:space="preserve">determining the value of </w:t>
      </w:r>
      <w:r w:rsidR="00C643D1">
        <w:t xml:space="preserve">the Subject Interest </w:t>
      </w:r>
      <w:r w:rsidRPr="00772909">
        <w:t xml:space="preserve">has been developed primarily on the basis of </w:t>
      </w:r>
      <w:r w:rsidR="006D7DAD">
        <w:t xml:space="preserve">the </w:t>
      </w:r>
      <w:r>
        <w:t>Income Approach, specifically a DCF approach</w:t>
      </w:r>
      <w:r w:rsidR="00D022AF">
        <w:t xml:space="preserve">.  </w:t>
      </w:r>
      <w:r w:rsidRPr="00772909">
        <w:t xml:space="preserve">Considering the </w:t>
      </w:r>
      <w:r>
        <w:t xml:space="preserve">remaining life of the expected cash flows from the royalty interest, it would be difficult to find market </w:t>
      </w:r>
      <w:r w:rsidR="00C643D1">
        <w:t xml:space="preserve">truly </w:t>
      </w:r>
      <w:r>
        <w:t>comparable transactions and a cost to recreate approach simply would not make sense given patent considerations</w:t>
      </w:r>
      <w:r w:rsidR="00D022AF">
        <w:t xml:space="preserve">.  </w:t>
      </w:r>
      <w:r w:rsidR="00C643D1">
        <w:t>That said, the risk-return attributes of the investment on comparable investment were developed in the discount rate section below</w:t>
      </w:r>
      <w:r w:rsidR="00D022AF">
        <w:t xml:space="preserve">.  </w:t>
      </w:r>
      <w:r w:rsidR="00223A8A">
        <w:t>R</w:t>
      </w:r>
      <w:r w:rsidR="00C643D1" w:rsidRPr="00D813C0">
        <w:t xml:space="preserve">efer to </w:t>
      </w:r>
      <w:r w:rsidR="00C643D1" w:rsidRPr="00285057">
        <w:t>Exhibit</w:t>
      </w:r>
      <w:r w:rsidR="00223A8A">
        <w:t>s</w:t>
      </w:r>
      <w:r w:rsidR="00C643D1" w:rsidRPr="00285057">
        <w:t xml:space="preserve"> </w:t>
      </w:r>
      <w:r w:rsidR="0005351F" w:rsidRPr="00271D4B">
        <w:t>A1–A3</w:t>
      </w:r>
      <w:r w:rsidR="00C643D1" w:rsidRPr="00D813C0">
        <w:t xml:space="preserve"> for further details on the analysis.</w:t>
      </w:r>
      <w:r w:rsidR="00D21684">
        <w:t xml:space="preserve">  </w:t>
      </w:r>
    </w:p>
    <w:p w14:paraId="04EA2AFF" w14:textId="77777777" w:rsidR="00C643D1" w:rsidRPr="00E853F7" w:rsidRDefault="00C643D1"/>
    <w:p w14:paraId="268028BE" w14:textId="77777777" w:rsidR="00C643D1" w:rsidRPr="00E853F7" w:rsidRDefault="00C643D1">
      <w:pPr>
        <w:pStyle w:val="Heading2"/>
      </w:pPr>
      <w:bookmarkStart w:id="1832" w:name="_Toc436506897"/>
      <w:bookmarkStart w:id="1833" w:name="_Toc436987924"/>
      <w:bookmarkStart w:id="1834" w:name="_Toc469403806"/>
      <w:bookmarkStart w:id="1835" w:name="_Toc533665891"/>
      <w:r w:rsidRPr="00E853F7">
        <w:t>Income Approach</w:t>
      </w:r>
      <w:bookmarkEnd w:id="1832"/>
      <w:bookmarkEnd w:id="1833"/>
      <w:bookmarkEnd w:id="1834"/>
      <w:bookmarkEnd w:id="1835"/>
    </w:p>
    <w:p w14:paraId="1DA7CC07" w14:textId="77777777" w:rsidR="003E1B1F" w:rsidRDefault="003E1B1F"/>
    <w:p w14:paraId="494AFB90" w14:textId="77777777" w:rsidR="00C643D1" w:rsidRDefault="00C643D1">
      <w:r w:rsidRPr="00E853F7">
        <w:t xml:space="preserve">The DCF method aggregates the present value of all future cash flows available to the investment holder to determine </w:t>
      </w:r>
      <w:r>
        <w:t xml:space="preserve">value as of a specific </w:t>
      </w:r>
      <w:r w:rsidRPr="00E853F7">
        <w:t>valuation date</w:t>
      </w:r>
      <w:r w:rsidR="00D022AF">
        <w:t xml:space="preserve">.  </w:t>
      </w:r>
      <w:r w:rsidRPr="00E853F7">
        <w:t>The DCF methodology involves the following key steps:</w:t>
      </w:r>
    </w:p>
    <w:p w14:paraId="5CA1A70A" w14:textId="77777777" w:rsidR="00C643D1" w:rsidRPr="00E853F7" w:rsidRDefault="00C643D1"/>
    <w:p w14:paraId="409221C5" w14:textId="77777777" w:rsidR="00C643D1" w:rsidRPr="00E853F7" w:rsidRDefault="00C643D1" w:rsidP="00813513">
      <w:pPr>
        <w:pStyle w:val="ListParagraph"/>
        <w:numPr>
          <w:ilvl w:val="0"/>
          <w:numId w:val="34"/>
        </w:numPr>
      </w:pPr>
      <w:r>
        <w:t>Determine</w:t>
      </w:r>
      <w:r w:rsidRPr="00E853F7">
        <w:t xml:space="preserve"> cash flow</w:t>
      </w:r>
      <w:r w:rsidR="00AF094D">
        <w:t>s to the asset holder</w:t>
      </w:r>
      <w:r w:rsidRPr="00E853F7">
        <w:t xml:space="preserve"> (“Representative Level Projections”); and</w:t>
      </w:r>
    </w:p>
    <w:p w14:paraId="41265510" w14:textId="77777777" w:rsidR="00C643D1" w:rsidRPr="00E853F7" w:rsidRDefault="00AF094D" w:rsidP="00813513">
      <w:pPr>
        <w:pStyle w:val="ListParagraph"/>
        <w:numPr>
          <w:ilvl w:val="0"/>
          <w:numId w:val="34"/>
        </w:numPr>
      </w:pPr>
      <w:r>
        <w:t>Select</w:t>
      </w:r>
      <w:r w:rsidR="00C643D1" w:rsidRPr="00E853F7">
        <w:t xml:space="preserve"> a range of compara</w:t>
      </w:r>
      <w:r>
        <w:t>ble</w:t>
      </w:r>
      <w:r w:rsidR="00C643D1" w:rsidRPr="00E853F7">
        <w:t xml:space="preserve"> investment-risk-adjusted discount rates to apply against the Representative Level Projections.</w:t>
      </w:r>
      <w:r w:rsidR="00D21684">
        <w:t xml:space="preserve">  </w:t>
      </w:r>
    </w:p>
    <w:p w14:paraId="769A2020" w14:textId="77777777" w:rsidR="00C643D1" w:rsidRPr="00E853F7" w:rsidRDefault="00C643D1"/>
    <w:p w14:paraId="11CF5940" w14:textId="77777777" w:rsidR="00C643D1" w:rsidRPr="00E853F7" w:rsidRDefault="00C643D1">
      <w:r w:rsidRPr="00E853F7">
        <w:t>For purposes of determining the Representative Level Projections, RNA applied the procedures outlined below.</w:t>
      </w:r>
      <w:r w:rsidR="00D21684">
        <w:t xml:space="preserve">  </w:t>
      </w:r>
    </w:p>
    <w:p w14:paraId="5A9F95D5" w14:textId="77777777" w:rsidR="00C643D1" w:rsidRPr="00E853F7" w:rsidRDefault="00C643D1" w:rsidP="00C643D1"/>
    <w:p w14:paraId="37440550" w14:textId="77777777" w:rsidR="00C643D1" w:rsidRPr="000B08C9" w:rsidRDefault="00C643D1" w:rsidP="000B08C9">
      <w:pPr>
        <w:pStyle w:val="NormalBold"/>
        <w:rPr>
          <w:u w:val="single"/>
        </w:rPr>
      </w:pPr>
      <w:bookmarkStart w:id="1836" w:name="_Toc380056391"/>
      <w:bookmarkStart w:id="1837" w:name="_Toc411330359"/>
      <w:bookmarkStart w:id="1838" w:name="_Toc436987925"/>
      <w:r w:rsidRPr="000B08C9">
        <w:rPr>
          <w:u w:val="single"/>
        </w:rPr>
        <w:t>Representative Level Projections</w:t>
      </w:r>
      <w:bookmarkEnd w:id="1836"/>
      <w:bookmarkEnd w:id="1837"/>
      <w:bookmarkEnd w:id="1838"/>
    </w:p>
    <w:p w14:paraId="478CAE58" w14:textId="77777777" w:rsidR="00AC5563" w:rsidRPr="008D2E9E" w:rsidRDefault="00AC5563" w:rsidP="008D2E9E">
      <w:r w:rsidRPr="008D2E9E">
        <w:t xml:space="preserve">For the purpose of determining the Representative Level Projections, RNA reviewed budgets, forecasts and commentary provided by Management, and compared Management’s forecasts with available forecasts from other sources such as sell-side equity research analyst reports and market intelligence databases </w:t>
      </w:r>
      <w:r w:rsidR="00B46BA2">
        <w:t>such as</w:t>
      </w:r>
      <w:r w:rsidR="00F605F2">
        <w:t xml:space="preserve"> EvaluatePharma</w:t>
      </w:r>
      <w:r w:rsidRPr="008D2E9E">
        <w:t xml:space="preserve">.  Additionally, RNA cross-checked the various data points against the news and intelligence available.  In reviewing these various sources, we tried to determine if there may be significant differences between Management’s forecasts and alternative viewpoints.  </w:t>
      </w:r>
    </w:p>
    <w:p w14:paraId="7B094F77" w14:textId="77777777" w:rsidR="00AC5563" w:rsidRPr="008D2E9E" w:rsidRDefault="00AC5563" w:rsidP="008D2E9E"/>
    <w:p w14:paraId="2F3A7ED8" w14:textId="77777777" w:rsidR="00AC5563" w:rsidRPr="008D2E9E" w:rsidRDefault="00AC5563" w:rsidP="008D2E9E">
      <w:r w:rsidRPr="008D2E9E">
        <w:t xml:space="preserve">With respect to </w:t>
      </w:r>
      <w:r w:rsidR="00B46BA2" w:rsidRPr="00A4609D">
        <w:t xml:space="preserve">the </w:t>
      </w:r>
      <w:r w:rsidR="00B46BA2">
        <w:t>Subject Interest</w:t>
      </w:r>
      <w:r w:rsidR="00B46BA2" w:rsidRPr="00A4609D">
        <w:t xml:space="preserve">, </w:t>
      </w:r>
      <w:r w:rsidR="00B46BA2" w:rsidRPr="008D2E9E">
        <w:t>we observe</w:t>
      </w:r>
      <w:r w:rsidR="00B46BA2">
        <w:t>d the following</w:t>
      </w:r>
      <w:r w:rsidRPr="008D2E9E">
        <w:t>:</w:t>
      </w:r>
      <w:r w:rsidR="004D0AA9">
        <w:rPr>
          <w:rStyle w:val="FootnoteReference"/>
        </w:rPr>
        <w:footnoteReference w:id="70"/>
      </w:r>
    </w:p>
    <w:p w14:paraId="7220EC9F" w14:textId="77777777" w:rsidR="002E4EA6" w:rsidRPr="003B57F8" w:rsidRDefault="002E4EA6" w:rsidP="00E222C1">
      <w:pPr>
        <w:pStyle w:val="ListParagraph"/>
        <w:numPr>
          <w:ilvl w:val="0"/>
          <w:numId w:val="102"/>
        </w:numPr>
      </w:pPr>
      <w:r w:rsidRPr="003B57F8">
        <w:t>The PPI market is expected to remain flat near in future as modest volume growth is offset by slight brand deflation and the negative mix effect of continued private label gains</w:t>
      </w:r>
      <w:r w:rsidR="00961518" w:rsidRPr="003B57F8">
        <w:t>;</w:t>
      </w:r>
    </w:p>
    <w:p w14:paraId="74228CE4" w14:textId="77777777" w:rsidR="00510825" w:rsidRPr="003B57F8" w:rsidRDefault="002E4EA6" w:rsidP="00E222C1">
      <w:pPr>
        <w:pStyle w:val="ListParagraph"/>
        <w:numPr>
          <w:ilvl w:val="0"/>
          <w:numId w:val="102"/>
        </w:numPr>
      </w:pPr>
      <w:r w:rsidRPr="003B57F8">
        <w:t>The Product</w:t>
      </w:r>
      <w:r w:rsidR="00996296">
        <w:t xml:space="preserve"> is</w:t>
      </w:r>
      <w:r w:rsidR="00510825" w:rsidRPr="003B57F8">
        <w:t xml:space="preserve"> expected to account</w:t>
      </w:r>
      <w:r w:rsidRPr="003B57F8">
        <w:t xml:space="preserve"> for 17.5% of the OTC PPI market in FY 2026 (down from 24.1% in FY 2016);</w:t>
      </w:r>
    </w:p>
    <w:p w14:paraId="6C83EDDA" w14:textId="77777777" w:rsidR="00AA7FC1" w:rsidRPr="003B57F8" w:rsidRDefault="00DD5B9E" w:rsidP="00E222C1">
      <w:pPr>
        <w:pStyle w:val="ListParagraph"/>
        <w:numPr>
          <w:ilvl w:val="0"/>
          <w:numId w:val="102"/>
        </w:numPr>
      </w:pPr>
      <w:r w:rsidRPr="00C847FE">
        <w:rPr>
          <w:noProof/>
        </w:rPr>
        <w:t xml:space="preserve">The </w:t>
      </w:r>
      <w:r w:rsidR="00CB227E" w:rsidRPr="00C847FE">
        <w:rPr>
          <w:noProof/>
        </w:rPr>
        <w:t>P</w:t>
      </w:r>
      <w:r w:rsidR="00510825" w:rsidRPr="00C847FE">
        <w:rPr>
          <w:noProof/>
        </w:rPr>
        <w:t>roduct</w:t>
      </w:r>
      <w:r w:rsidR="00510825" w:rsidRPr="003B57F8">
        <w:t xml:space="preserve"> sales have contracted at an annual rate of 13.0% since 2013 due to pressure from private label and the launch of other competitive products in </w:t>
      </w:r>
      <w:r w:rsidR="00510825" w:rsidRPr="00C847FE">
        <w:rPr>
          <w:noProof/>
        </w:rPr>
        <w:t>PPI</w:t>
      </w:r>
      <w:r w:rsidR="00510825" w:rsidRPr="003B57F8">
        <w:t xml:space="preserve"> market; </w:t>
      </w:r>
    </w:p>
    <w:p w14:paraId="1C48BB1C" w14:textId="77777777" w:rsidR="00AA7FC1" w:rsidRPr="003B57F8" w:rsidRDefault="00AA7FC1" w:rsidP="00E222C1">
      <w:pPr>
        <w:pStyle w:val="ListParagraph"/>
        <w:numPr>
          <w:ilvl w:val="0"/>
          <w:numId w:val="102"/>
        </w:numPr>
      </w:pPr>
      <w:r w:rsidRPr="003B57F8">
        <w:t xml:space="preserve">The </w:t>
      </w:r>
      <w:r w:rsidR="0051392D" w:rsidRPr="003B57F8">
        <w:t>o</w:t>
      </w:r>
      <w:r w:rsidRPr="003B57F8">
        <w:t>meprazole volume share is expected to fall, but will remain the preferred OTC PPI;</w:t>
      </w:r>
      <w:r w:rsidR="00F12672" w:rsidRPr="003B57F8">
        <w:t xml:space="preserve"> and </w:t>
      </w:r>
    </w:p>
    <w:p w14:paraId="2D3EDED7" w14:textId="77777777" w:rsidR="00CB227E" w:rsidRPr="003B57F8" w:rsidRDefault="00AA7FC1" w:rsidP="00E222C1">
      <w:pPr>
        <w:pStyle w:val="ListParagraph"/>
        <w:numPr>
          <w:ilvl w:val="0"/>
          <w:numId w:val="102"/>
        </w:numPr>
      </w:pPr>
      <w:r w:rsidRPr="003B57F8">
        <w:t xml:space="preserve">The lunch of new </w:t>
      </w:r>
      <w:r w:rsidR="0051392D">
        <w:t>Nexium and Prevacid</w:t>
      </w:r>
      <w:r w:rsidRPr="003B57F8">
        <w:t xml:space="preserve"> </w:t>
      </w:r>
      <w:r w:rsidR="00F12672" w:rsidRPr="003B57F8">
        <w:t xml:space="preserve">will contribute to strong market as an influx of former prescription </w:t>
      </w:r>
      <w:r w:rsidR="00DC5BEA" w:rsidRPr="003B57F8">
        <w:t>patients entered the OTC market;</w:t>
      </w:r>
    </w:p>
    <w:p w14:paraId="5FF7A463" w14:textId="77777777" w:rsidR="00DC5BEA" w:rsidRPr="003B57F8" w:rsidRDefault="00DC5BEA" w:rsidP="00E222C1">
      <w:pPr>
        <w:pStyle w:val="ListParagraph"/>
        <w:numPr>
          <w:ilvl w:val="0"/>
          <w:numId w:val="102"/>
        </w:numPr>
      </w:pPr>
      <w:r w:rsidRPr="003B57F8">
        <w:t>Omeprazole, the active ingredient in Prilosec, has a strong track record of safety and efficacy as evidenced by its inclusion on the WHO’s list of essential medicines;</w:t>
      </w:r>
    </w:p>
    <w:p w14:paraId="3A6A5257" w14:textId="77777777" w:rsidR="00DC5BEA" w:rsidRPr="003B57F8" w:rsidRDefault="00DC5BEA" w:rsidP="00E222C1">
      <w:pPr>
        <w:pStyle w:val="ListParagraph"/>
        <w:numPr>
          <w:ilvl w:val="0"/>
          <w:numId w:val="102"/>
        </w:numPr>
      </w:pPr>
      <w:r w:rsidRPr="003B57F8">
        <w:t>The Product enjoys strong brand recognition; and</w:t>
      </w:r>
    </w:p>
    <w:p w14:paraId="1BE5AE6C" w14:textId="77777777" w:rsidR="00A94F6E" w:rsidRDefault="00CB227E" w:rsidP="00E222C1">
      <w:pPr>
        <w:pStyle w:val="ListParagraph"/>
        <w:numPr>
          <w:ilvl w:val="0"/>
          <w:numId w:val="102"/>
        </w:numPr>
      </w:pPr>
      <w:r w:rsidRPr="003B57F8">
        <w:t>According to the data from the US judicial panel on multidistrict litigation, there were more than 4,200 lawsuits pending against Prilosec, Nexium</w:t>
      </w:r>
      <w:r w:rsidR="00BD57E3">
        <w:t>,</w:t>
      </w:r>
      <w:r w:rsidRPr="003B57F8">
        <w:t xml:space="preserve"> </w:t>
      </w:r>
      <w:r w:rsidRPr="00C847FE">
        <w:rPr>
          <w:noProof/>
        </w:rPr>
        <w:t>and</w:t>
      </w:r>
      <w:r w:rsidRPr="003B57F8">
        <w:t xml:space="preserve"> other</w:t>
      </w:r>
      <w:r>
        <w:t xml:space="preserve"> PPI</w:t>
      </w:r>
      <w:r w:rsidRPr="00CB227E">
        <w:t xml:space="preserve"> drugs.</w:t>
      </w:r>
    </w:p>
    <w:p w14:paraId="55611E67" w14:textId="77777777" w:rsidR="00A94F6E" w:rsidRDefault="00A94F6E" w:rsidP="00E222C1">
      <w:pPr>
        <w:ind w:left="360"/>
      </w:pPr>
    </w:p>
    <w:p w14:paraId="09D845F7" w14:textId="77777777" w:rsidR="00AC5563" w:rsidRPr="00861274" w:rsidRDefault="00AC5563" w:rsidP="00861274">
      <w:pPr>
        <w:rPr>
          <w:highlight w:val="yellow"/>
        </w:rPr>
      </w:pPr>
    </w:p>
    <w:p w14:paraId="4900C176" w14:textId="77777777" w:rsidR="0048242F" w:rsidRPr="00E853F7" w:rsidRDefault="00AC5563" w:rsidP="008D2E9E">
      <w:r w:rsidRPr="008D2E9E">
        <w:t xml:space="preserve">Based on RNA’s review of Management forecasts, and in consideration of the </w:t>
      </w:r>
      <w:r w:rsidR="00195009">
        <w:t>items noted above</w:t>
      </w:r>
      <w:r w:rsidRPr="008D2E9E">
        <w:t xml:space="preserve">, we view Management’s forecast to be a reasonable approximation of the forecast potential for the Subject Interest.  </w:t>
      </w:r>
      <w:r w:rsidR="00223A8A">
        <w:t>R</w:t>
      </w:r>
      <w:r w:rsidR="004C68B2">
        <w:t>efer to</w:t>
      </w:r>
      <w:r w:rsidRPr="008D2E9E">
        <w:t xml:space="preserve"> Exhibit</w:t>
      </w:r>
      <w:r w:rsidR="00223A8A">
        <w:t>s</w:t>
      </w:r>
      <w:r w:rsidRPr="008D2E9E">
        <w:t xml:space="preserve"> B1–B</w:t>
      </w:r>
      <w:r w:rsidR="00D9376F">
        <w:t>7</w:t>
      </w:r>
      <w:r w:rsidRPr="008D2E9E">
        <w:t xml:space="preserve"> for more detail.</w:t>
      </w:r>
    </w:p>
    <w:p w14:paraId="3D0AB691" w14:textId="77777777" w:rsidR="0048242F" w:rsidRPr="00271D4B" w:rsidRDefault="0048242F" w:rsidP="00271D4B">
      <w:pPr>
        <w:pStyle w:val="Bullets"/>
        <w:numPr>
          <w:ilvl w:val="0"/>
          <w:numId w:val="0"/>
        </w:numPr>
        <w:ind w:left="720" w:hanging="360"/>
        <w:rPr>
          <w:u w:val="single"/>
        </w:rPr>
      </w:pPr>
      <w:bookmarkStart w:id="1839" w:name="_Toc436987926"/>
    </w:p>
    <w:p w14:paraId="5F0AA553" w14:textId="77777777" w:rsidR="00C643D1" w:rsidRPr="000B08C9" w:rsidRDefault="00C643D1" w:rsidP="00630A11">
      <w:pPr>
        <w:pStyle w:val="NormalBold"/>
        <w:keepNext/>
        <w:rPr>
          <w:u w:val="single"/>
        </w:rPr>
      </w:pPr>
      <w:r w:rsidRPr="000B08C9">
        <w:rPr>
          <w:u w:val="single"/>
        </w:rPr>
        <w:t>Discount Rate</w:t>
      </w:r>
      <w:bookmarkEnd w:id="1839"/>
    </w:p>
    <w:p w14:paraId="36755A63" w14:textId="77777777" w:rsidR="00C643D1" w:rsidRPr="00E853F7" w:rsidRDefault="00C643D1" w:rsidP="00C643D1">
      <w:r w:rsidRPr="00E853F7">
        <w:t xml:space="preserve">A discount rate represents the rate of return an investor </w:t>
      </w:r>
      <w:r>
        <w:t>would require</w:t>
      </w:r>
      <w:r w:rsidRPr="00E853F7">
        <w:t xml:space="preserve"> to justify investment in an entity</w:t>
      </w:r>
      <w:r w:rsidR="00470E6A">
        <w:t xml:space="preserve"> or </w:t>
      </w:r>
      <w:r w:rsidR="006D7DAD">
        <w:t xml:space="preserve">an </w:t>
      </w:r>
      <w:r w:rsidR="00470E6A">
        <w:t xml:space="preserve">asset </w:t>
      </w:r>
      <w:r w:rsidR="006D7DAD">
        <w:t xml:space="preserve">while </w:t>
      </w:r>
      <w:r w:rsidR="006D7DAD" w:rsidRPr="00474556">
        <w:t xml:space="preserve">giving consideration to </w:t>
      </w:r>
      <w:r w:rsidRPr="00E853F7">
        <w:t>the risk associated with the investment</w:t>
      </w:r>
      <w:r w:rsidR="00D022AF">
        <w:t xml:space="preserve">.  </w:t>
      </w:r>
      <w:r w:rsidRPr="00E853F7">
        <w:t xml:space="preserve">Discount rates are determined based on market expectations of the total rate of return and the rate at which capital will be attracted to an </w:t>
      </w:r>
      <w:r w:rsidR="00470E6A">
        <w:t>investment</w:t>
      </w:r>
      <w:r w:rsidR="00D022AF">
        <w:t xml:space="preserve">.  </w:t>
      </w:r>
      <w:r w:rsidRPr="00E853F7">
        <w:t xml:space="preserve">One of the most important considerations in determining an appropriate discount rate is the level of risk inherent within an </w:t>
      </w:r>
      <w:r w:rsidR="00470E6A">
        <w:t>investment</w:t>
      </w:r>
      <w:r w:rsidR="00D022AF">
        <w:t xml:space="preserve">.  </w:t>
      </w:r>
      <w:r w:rsidRPr="00E853F7">
        <w:t>Therefore, due consideration is given to the rates of return available on alternative comparable investments available to a hypothetical buyer.</w:t>
      </w:r>
      <w:r w:rsidR="00D21684">
        <w:t xml:space="preserve">  </w:t>
      </w:r>
    </w:p>
    <w:p w14:paraId="4F195DC2" w14:textId="77777777" w:rsidR="00C643D1" w:rsidRPr="00E853F7" w:rsidRDefault="00C643D1" w:rsidP="00C643D1"/>
    <w:p w14:paraId="1B2EB47E" w14:textId="77777777" w:rsidR="00C643D1" w:rsidRPr="00E853F7" w:rsidRDefault="00C643D1" w:rsidP="00C643D1">
      <w:r w:rsidRPr="00E853F7">
        <w:t xml:space="preserve">Numerous factors influence the choice of an appropriate discount rate including those factors external (potentially systematic) and internal (potentially unsystematic) to the </w:t>
      </w:r>
      <w:r w:rsidR="00470E6A">
        <w:t>asset</w:t>
      </w:r>
      <w:r w:rsidR="00D022AF">
        <w:t xml:space="preserve">.  </w:t>
      </w:r>
      <w:r w:rsidRPr="00E853F7">
        <w:t>External factors include, but are not limited to, (i) current general economic conditions, (ii) expectations regarding future economic conditions as of the analysis date, (iii) sources of capital available to an entity and (iv) competitiveness of the markets served by the entity</w:t>
      </w:r>
      <w:r w:rsidR="00D022AF">
        <w:t xml:space="preserve">.  </w:t>
      </w:r>
      <w:r w:rsidRPr="00E853F7">
        <w:t>Internal factors include, but are not limited to (i) the financial situation of an entity, (ii) the ability to generate positive cash flows, (iii) the likelihood of an entity facing difficulty in procuring raw inputs and (iv) the ability to deliver products to an available market</w:t>
      </w:r>
      <w:r w:rsidR="00D21684" w:rsidRPr="00E853F7">
        <w:t>.</w:t>
      </w:r>
      <w:r w:rsidRPr="00E853F7">
        <w:rPr>
          <w:rStyle w:val="FootnoteReference"/>
        </w:rPr>
        <w:footnoteReference w:id="71"/>
      </w:r>
      <w:r w:rsidR="00D21684">
        <w:t xml:space="preserve">  </w:t>
      </w:r>
    </w:p>
    <w:p w14:paraId="69CF1785" w14:textId="77777777" w:rsidR="00C643D1" w:rsidRPr="00E853F7" w:rsidRDefault="00C643D1" w:rsidP="00C643D1"/>
    <w:p w14:paraId="48C629AD" w14:textId="77777777" w:rsidR="00470E6A" w:rsidRDefault="00470E6A" w:rsidP="00470E6A">
      <w:pPr>
        <w:rPr>
          <w:rFonts w:cs="Garamond"/>
          <w:szCs w:val="24"/>
        </w:rPr>
      </w:pPr>
      <w:r>
        <w:rPr>
          <w:rFonts w:cs="Garamond"/>
          <w:szCs w:val="24"/>
        </w:rPr>
        <w:t>In order to determine the appropriate discount rate for the Subject Interest, RNA considered multiple sources of information:</w:t>
      </w:r>
    </w:p>
    <w:p w14:paraId="75399BF3" w14:textId="77777777" w:rsidR="00470E6A" w:rsidRDefault="00470E6A" w:rsidP="00470E6A">
      <w:pPr>
        <w:rPr>
          <w:rFonts w:cs="Garamond"/>
          <w:szCs w:val="24"/>
        </w:rPr>
      </w:pPr>
    </w:p>
    <w:p w14:paraId="3E20ABC5" w14:textId="77777777" w:rsidR="00470E6A" w:rsidRDefault="00470E6A" w:rsidP="00470E6A">
      <w:pPr>
        <w:pStyle w:val="ListParagraph"/>
        <w:numPr>
          <w:ilvl w:val="0"/>
          <w:numId w:val="71"/>
        </w:numPr>
        <w:rPr>
          <w:rFonts w:cs="Garamond"/>
          <w:szCs w:val="24"/>
        </w:rPr>
      </w:pPr>
      <w:r>
        <w:rPr>
          <w:rFonts w:cs="Garamond"/>
          <w:b/>
          <w:szCs w:val="24"/>
        </w:rPr>
        <w:t>WACC</w:t>
      </w:r>
      <w:r w:rsidRPr="0052274E">
        <w:rPr>
          <w:rFonts w:cs="Garamond"/>
          <w:b/>
          <w:szCs w:val="24"/>
        </w:rPr>
        <w:t>:</w:t>
      </w:r>
      <w:r>
        <w:rPr>
          <w:rFonts w:cs="Garamond"/>
          <w:szCs w:val="24"/>
        </w:rPr>
        <w:t xml:space="preserve">  A standard approach to the computation of the weighted average cost of capital (“WACC”) is based on the application of the Capital Asset Pricing Model</w:t>
      </w:r>
      <w:r>
        <w:rPr>
          <w:rStyle w:val="FootnoteReference"/>
          <w:rFonts w:cs="Garamond"/>
          <w:szCs w:val="24"/>
        </w:rPr>
        <w:footnoteReference w:id="72"/>
      </w:r>
      <w:r>
        <w:rPr>
          <w:rFonts w:cs="Garamond"/>
          <w:szCs w:val="24"/>
        </w:rPr>
        <w:t xml:space="preserve"> (“CAPM”) to commensurate securities</w:t>
      </w:r>
      <w:r w:rsidR="00D022AF">
        <w:rPr>
          <w:rFonts w:cs="Garamond"/>
          <w:szCs w:val="24"/>
        </w:rPr>
        <w:t xml:space="preserve">.  </w:t>
      </w:r>
      <w:r>
        <w:rPr>
          <w:rFonts w:cs="Garamond"/>
          <w:szCs w:val="24"/>
        </w:rPr>
        <w:t>While this solution is elegant</w:t>
      </w:r>
      <w:r w:rsidR="00A039F1">
        <w:rPr>
          <w:rFonts w:cs="Garamond"/>
          <w:szCs w:val="24"/>
        </w:rPr>
        <w:t xml:space="preserve"> in its application, its ability to predict return requirements that match with performance is almost zero</w:t>
      </w:r>
      <w:r w:rsidR="00D022AF">
        <w:rPr>
          <w:rFonts w:cs="Garamond"/>
          <w:szCs w:val="24"/>
        </w:rPr>
        <w:t xml:space="preserve">.  </w:t>
      </w:r>
      <w:r w:rsidR="00A039F1">
        <w:rPr>
          <w:rFonts w:cs="Garamond"/>
          <w:szCs w:val="24"/>
        </w:rPr>
        <w:t>Nevertheless, it is a widely used albeit academic approach to assessing an appropriate cost of capital</w:t>
      </w:r>
      <w:r w:rsidRPr="0072357C">
        <w:rPr>
          <w:rFonts w:cs="Garamond"/>
          <w:szCs w:val="24"/>
        </w:rPr>
        <w:t>;</w:t>
      </w:r>
    </w:p>
    <w:p w14:paraId="066A6D07" w14:textId="77777777" w:rsidR="00470E6A" w:rsidRDefault="00470E6A" w:rsidP="00470E6A">
      <w:pPr>
        <w:pStyle w:val="ListParagraph"/>
        <w:ind w:left="1080"/>
        <w:rPr>
          <w:rFonts w:cs="Garamond"/>
          <w:szCs w:val="24"/>
        </w:rPr>
      </w:pPr>
    </w:p>
    <w:p w14:paraId="3BE54B75" w14:textId="77777777" w:rsidR="00470E6A" w:rsidRDefault="00470E6A" w:rsidP="00470E6A">
      <w:pPr>
        <w:pStyle w:val="ListParagraph"/>
        <w:numPr>
          <w:ilvl w:val="0"/>
          <w:numId w:val="71"/>
        </w:numPr>
        <w:rPr>
          <w:rFonts w:cs="Garamond"/>
          <w:szCs w:val="24"/>
        </w:rPr>
      </w:pPr>
      <w:r w:rsidRPr="005301F7">
        <w:rPr>
          <w:rFonts w:cs="Garamond"/>
          <w:b/>
          <w:szCs w:val="24"/>
        </w:rPr>
        <w:t>Studies:</w:t>
      </w:r>
      <w:r>
        <w:rPr>
          <w:rFonts w:cs="Garamond"/>
          <w:szCs w:val="24"/>
        </w:rPr>
        <w:t xml:space="preserve"> </w:t>
      </w:r>
      <w:r w:rsidR="00A039F1">
        <w:rPr>
          <w:rFonts w:cs="Garamond"/>
          <w:szCs w:val="24"/>
        </w:rPr>
        <w:t xml:space="preserve">In addition, we </w:t>
      </w:r>
      <w:r>
        <w:rPr>
          <w:rFonts w:cs="Garamond"/>
          <w:szCs w:val="24"/>
        </w:rPr>
        <w:t xml:space="preserve">considered published studies </w:t>
      </w:r>
      <w:r w:rsidR="00A039F1">
        <w:rPr>
          <w:rFonts w:cs="Garamond"/>
          <w:szCs w:val="24"/>
        </w:rPr>
        <w:t xml:space="preserve">which identified </w:t>
      </w:r>
      <w:r>
        <w:rPr>
          <w:rFonts w:cs="Garamond"/>
          <w:szCs w:val="24"/>
        </w:rPr>
        <w:t>discount rates</w:t>
      </w:r>
      <w:r w:rsidR="00A039F1">
        <w:rPr>
          <w:rFonts w:cs="Garamond"/>
          <w:szCs w:val="24"/>
        </w:rPr>
        <w:t xml:space="preserve"> and return requirements applicable to life </w:t>
      </w:r>
      <w:r w:rsidR="00A039F1" w:rsidRPr="00C847FE">
        <w:rPr>
          <w:rFonts w:cs="Garamond"/>
          <w:noProof/>
          <w:szCs w:val="24"/>
        </w:rPr>
        <w:t>science-oriented</w:t>
      </w:r>
      <w:r w:rsidR="00A039F1">
        <w:rPr>
          <w:rFonts w:cs="Garamond"/>
          <w:szCs w:val="24"/>
        </w:rPr>
        <w:t xml:space="preserve"> assets </w:t>
      </w:r>
      <w:r>
        <w:rPr>
          <w:rFonts w:cs="Garamond"/>
          <w:szCs w:val="24"/>
        </w:rPr>
        <w:t>at various stages of development;</w:t>
      </w:r>
    </w:p>
    <w:p w14:paraId="668C9DE5" w14:textId="77777777" w:rsidR="00470E6A" w:rsidRPr="0072357C" w:rsidRDefault="00470E6A" w:rsidP="00470E6A">
      <w:pPr>
        <w:pStyle w:val="ListParagraph"/>
        <w:ind w:left="1080"/>
        <w:rPr>
          <w:rFonts w:cs="Garamond"/>
          <w:szCs w:val="24"/>
        </w:rPr>
      </w:pPr>
    </w:p>
    <w:p w14:paraId="3B924497" w14:textId="77777777" w:rsidR="00470E6A" w:rsidRDefault="00A039F1" w:rsidP="00470E6A">
      <w:pPr>
        <w:pStyle w:val="ListParagraph"/>
        <w:numPr>
          <w:ilvl w:val="0"/>
          <w:numId w:val="71"/>
        </w:numPr>
        <w:rPr>
          <w:rFonts w:cs="Garamond"/>
          <w:szCs w:val="24"/>
        </w:rPr>
      </w:pPr>
      <w:r>
        <w:rPr>
          <w:rFonts w:cs="Garamond"/>
          <w:b/>
          <w:szCs w:val="24"/>
        </w:rPr>
        <w:t>Deal</w:t>
      </w:r>
      <w:r w:rsidR="00470E6A">
        <w:rPr>
          <w:rFonts w:cs="Garamond"/>
          <w:b/>
          <w:szCs w:val="24"/>
        </w:rPr>
        <w:t xml:space="preserve"> IRRs</w:t>
      </w:r>
      <w:r w:rsidR="00470E6A" w:rsidRPr="0072357C">
        <w:rPr>
          <w:rFonts w:cs="Garamond"/>
          <w:b/>
          <w:szCs w:val="24"/>
        </w:rPr>
        <w:t>:</w:t>
      </w:r>
      <w:r w:rsidR="00470E6A" w:rsidRPr="0072357C">
        <w:rPr>
          <w:rFonts w:cs="Garamond"/>
          <w:szCs w:val="24"/>
        </w:rPr>
        <w:t xml:space="preserve"> </w:t>
      </w:r>
      <w:r>
        <w:rPr>
          <w:rFonts w:cs="Garamond"/>
          <w:szCs w:val="24"/>
        </w:rPr>
        <w:t>Implicit at the outset of a transaction is an implied forecast and return requirement which combine into the ultimate transaction value</w:t>
      </w:r>
      <w:r w:rsidR="00D022AF">
        <w:rPr>
          <w:rFonts w:cs="Garamond"/>
          <w:szCs w:val="24"/>
        </w:rPr>
        <w:t xml:space="preserve">.  </w:t>
      </w:r>
      <w:r>
        <w:rPr>
          <w:rFonts w:cs="Garamond"/>
          <w:szCs w:val="24"/>
        </w:rPr>
        <w:t>From this notion, implied IRRs can be calculated and matched to a market transaction</w:t>
      </w:r>
      <w:r w:rsidR="00D022AF">
        <w:rPr>
          <w:rFonts w:cs="Garamond"/>
          <w:szCs w:val="24"/>
        </w:rPr>
        <w:t xml:space="preserve">.  </w:t>
      </w:r>
      <w:r>
        <w:rPr>
          <w:rFonts w:cs="Garamond"/>
          <w:szCs w:val="24"/>
        </w:rPr>
        <w:t xml:space="preserve">Of course, as one moves away from </w:t>
      </w:r>
      <w:r w:rsidR="00BD57E3">
        <w:rPr>
          <w:rFonts w:cs="Garamond"/>
          <w:szCs w:val="24"/>
        </w:rPr>
        <w:t xml:space="preserve">the </w:t>
      </w:r>
      <w:r w:rsidRPr="00C847FE">
        <w:rPr>
          <w:rFonts w:cs="Garamond"/>
          <w:noProof/>
          <w:szCs w:val="24"/>
        </w:rPr>
        <w:t>said</w:t>
      </w:r>
      <w:r>
        <w:rPr>
          <w:rFonts w:cs="Garamond"/>
          <w:szCs w:val="24"/>
        </w:rPr>
        <w:t xml:space="preserve"> transaction, the risk/return profile of the underlying security may change</w:t>
      </w:r>
      <w:r w:rsidR="00470E6A">
        <w:rPr>
          <w:rFonts w:cs="Garamond"/>
          <w:szCs w:val="24"/>
        </w:rPr>
        <w:t>; and</w:t>
      </w:r>
    </w:p>
    <w:p w14:paraId="755E2BFF" w14:textId="77777777" w:rsidR="00470E6A" w:rsidRPr="001A0B41" w:rsidRDefault="00470E6A" w:rsidP="00470E6A">
      <w:pPr>
        <w:pStyle w:val="ListParagraph"/>
        <w:rPr>
          <w:rFonts w:cs="Garamond"/>
          <w:szCs w:val="24"/>
        </w:rPr>
      </w:pPr>
    </w:p>
    <w:p w14:paraId="38CAB8FE" w14:textId="77777777" w:rsidR="00470E6A" w:rsidRDefault="00A039F1" w:rsidP="00861274">
      <w:pPr>
        <w:pStyle w:val="ListParagraph"/>
        <w:numPr>
          <w:ilvl w:val="0"/>
          <w:numId w:val="71"/>
        </w:numPr>
      </w:pPr>
      <w:r>
        <w:rPr>
          <w:rFonts w:cs="Garamond"/>
          <w:b/>
          <w:szCs w:val="24"/>
        </w:rPr>
        <w:t>Experience</w:t>
      </w:r>
      <w:r w:rsidR="00470E6A" w:rsidRPr="001A0B41">
        <w:rPr>
          <w:rFonts w:cs="Garamond"/>
          <w:b/>
          <w:szCs w:val="24"/>
        </w:rPr>
        <w:t>:</w:t>
      </w:r>
      <w:r w:rsidR="00470E6A">
        <w:rPr>
          <w:rFonts w:cs="Garamond"/>
          <w:szCs w:val="24"/>
        </w:rPr>
        <w:t xml:space="preserve"> </w:t>
      </w:r>
      <w:r>
        <w:rPr>
          <w:rFonts w:cs="Garamond"/>
          <w:szCs w:val="24"/>
        </w:rPr>
        <w:t xml:space="preserve">based on our experience working with </w:t>
      </w:r>
      <w:r w:rsidR="00470E6A" w:rsidRPr="00F310DC">
        <w:rPr>
          <w:rFonts w:cs="Garamond"/>
          <w:szCs w:val="24"/>
        </w:rPr>
        <w:t>market participant</w:t>
      </w:r>
      <w:r w:rsidR="00470E6A">
        <w:rPr>
          <w:rFonts w:cs="Garamond"/>
          <w:szCs w:val="24"/>
        </w:rPr>
        <w:t>s</w:t>
      </w:r>
      <w:r w:rsidR="00470E6A" w:rsidRPr="00F310DC">
        <w:rPr>
          <w:rFonts w:cs="Garamond"/>
          <w:szCs w:val="24"/>
        </w:rPr>
        <w:t xml:space="preserve"> </w:t>
      </w:r>
      <w:r w:rsidR="00470E6A">
        <w:rPr>
          <w:rFonts w:cs="Garamond"/>
          <w:szCs w:val="24"/>
        </w:rPr>
        <w:t>transacting in assets similar to the Subject In</w:t>
      </w:r>
      <w:r>
        <w:rPr>
          <w:rFonts w:cs="Garamond"/>
          <w:szCs w:val="24"/>
        </w:rPr>
        <w:t xml:space="preserve">terest including the identification of target return thresholds by </w:t>
      </w:r>
      <w:r w:rsidR="00470E6A">
        <w:rPr>
          <w:rFonts w:cs="Garamond"/>
          <w:szCs w:val="24"/>
        </w:rPr>
        <w:t>with respect to return requirements and hurdle rates.</w:t>
      </w:r>
      <w:r w:rsidR="00D21684">
        <w:rPr>
          <w:rFonts w:cs="Garamond"/>
          <w:szCs w:val="24"/>
        </w:rPr>
        <w:t xml:space="preserve">  </w:t>
      </w:r>
    </w:p>
    <w:p w14:paraId="5427BCB7" w14:textId="77777777" w:rsidR="001C6F34" w:rsidRPr="000B08C9" w:rsidRDefault="001C6F34">
      <w:pPr>
        <w:pStyle w:val="NormalBold"/>
        <w:rPr>
          <w:u w:val="single"/>
        </w:rPr>
      </w:pPr>
      <w:bookmarkStart w:id="1840" w:name="_Toc436987927"/>
      <w:r w:rsidRPr="000B08C9">
        <w:rPr>
          <w:u w:val="single"/>
        </w:rPr>
        <w:t>WACC</w:t>
      </w:r>
      <w:bookmarkEnd w:id="1840"/>
    </w:p>
    <w:p w14:paraId="137FAD86" w14:textId="77777777" w:rsidR="00C643D1" w:rsidRPr="00E853F7" w:rsidRDefault="00C643D1">
      <w:r w:rsidRPr="00E853F7">
        <w:t>The weighted average cost of capital (“WACC”) is comprised of the following elements:</w:t>
      </w:r>
    </w:p>
    <w:p w14:paraId="24309685" w14:textId="77777777" w:rsidR="00C643D1" w:rsidRPr="00E853F7" w:rsidRDefault="00C643D1"/>
    <w:p w14:paraId="770B1F90" w14:textId="77777777" w:rsidR="00C643D1" w:rsidRPr="00E853F7" w:rsidRDefault="00C643D1" w:rsidP="00813513">
      <w:pPr>
        <w:pStyle w:val="ListParagraph"/>
        <w:numPr>
          <w:ilvl w:val="0"/>
          <w:numId w:val="66"/>
        </w:numPr>
      </w:pPr>
      <w:r w:rsidRPr="00E853F7">
        <w:t>Cost of Debt (“K</w:t>
      </w:r>
      <w:r w:rsidRPr="00E853F7">
        <w:rPr>
          <w:vertAlign w:val="subscript"/>
        </w:rPr>
        <w:t>d</w:t>
      </w:r>
      <w:r w:rsidRPr="00E853F7">
        <w:t>”): reflects the cost of a hypothetical senior secured loan facility;</w:t>
      </w:r>
    </w:p>
    <w:p w14:paraId="00C6E0CF" w14:textId="77777777" w:rsidR="00C643D1" w:rsidRPr="00E853F7" w:rsidRDefault="00C643D1" w:rsidP="00813513">
      <w:pPr>
        <w:pStyle w:val="ListParagraph"/>
        <w:numPr>
          <w:ilvl w:val="0"/>
          <w:numId w:val="66"/>
        </w:numPr>
      </w:pPr>
      <w:r w:rsidRPr="00E853F7">
        <w:lastRenderedPageBreak/>
        <w:t>Tax Rate (“T”): reflect an all-in margin tax rate;</w:t>
      </w:r>
    </w:p>
    <w:p w14:paraId="68AB24A9" w14:textId="77777777" w:rsidR="00C643D1" w:rsidRPr="00E853F7" w:rsidRDefault="00C643D1" w:rsidP="00813513">
      <w:pPr>
        <w:pStyle w:val="ListParagraph"/>
        <w:numPr>
          <w:ilvl w:val="0"/>
          <w:numId w:val="66"/>
        </w:numPr>
      </w:pPr>
      <w:r w:rsidRPr="00E853F7">
        <w:t>Cost of Equity (“K</w:t>
      </w:r>
      <w:r w:rsidRPr="00E853F7">
        <w:rPr>
          <w:vertAlign w:val="subscript"/>
        </w:rPr>
        <w:t>e</w:t>
      </w:r>
      <w:r w:rsidRPr="00E853F7">
        <w:t>”): reflects the required rate of return for an equity investment;</w:t>
      </w:r>
    </w:p>
    <w:p w14:paraId="08AA61D5" w14:textId="77777777" w:rsidR="00C643D1" w:rsidRPr="00E853F7" w:rsidRDefault="00C643D1" w:rsidP="00813513">
      <w:pPr>
        <w:pStyle w:val="ListParagraph"/>
        <w:numPr>
          <w:ilvl w:val="0"/>
          <w:numId w:val="66"/>
        </w:numPr>
      </w:pPr>
      <w:r w:rsidRPr="00E853F7">
        <w:t>Debt</w:t>
      </w:r>
      <w:r w:rsidR="00544A0D">
        <w:t xml:space="preserve"> to Capital</w:t>
      </w:r>
      <w:r w:rsidRPr="00E853F7">
        <w:t xml:space="preserve"> (“D</w:t>
      </w:r>
      <w:r w:rsidR="00544A0D">
        <w:t>/C</w:t>
      </w:r>
      <w:r w:rsidRPr="00E853F7">
        <w:t>”): reflect the percentage of debt in the capital structure; and</w:t>
      </w:r>
    </w:p>
    <w:p w14:paraId="0B77DFAE" w14:textId="77777777" w:rsidR="00C643D1" w:rsidRPr="00E853F7" w:rsidRDefault="00C643D1" w:rsidP="00813513">
      <w:pPr>
        <w:pStyle w:val="ListParagraph"/>
        <w:numPr>
          <w:ilvl w:val="0"/>
          <w:numId w:val="66"/>
        </w:numPr>
      </w:pPr>
      <w:r w:rsidRPr="00E853F7">
        <w:t>Equity</w:t>
      </w:r>
      <w:r w:rsidR="00544A0D">
        <w:t xml:space="preserve"> to Capital</w:t>
      </w:r>
      <w:r w:rsidRPr="00E853F7">
        <w:t xml:space="preserve"> (“E</w:t>
      </w:r>
      <w:r w:rsidR="00544A0D">
        <w:t>/C</w:t>
      </w:r>
      <w:r w:rsidRPr="00E853F7">
        <w:t>”): reflect the percentage of equity in the capital structure.</w:t>
      </w:r>
      <w:r w:rsidR="00D21684">
        <w:t xml:space="preserve">  </w:t>
      </w:r>
    </w:p>
    <w:p w14:paraId="10CCCBA3" w14:textId="77777777" w:rsidR="00491E44" w:rsidRDefault="00491E44"/>
    <w:p w14:paraId="1BACF340" w14:textId="77777777" w:rsidR="00C643D1" w:rsidRPr="00E853F7" w:rsidRDefault="00C643D1">
      <w:r w:rsidRPr="00E853F7">
        <w:t>The WACC formula is as follows: K</w:t>
      </w:r>
      <w:r w:rsidRPr="00E853F7">
        <w:rPr>
          <w:vertAlign w:val="subscript"/>
        </w:rPr>
        <w:t>d</w:t>
      </w:r>
      <w:r w:rsidRPr="00E853F7">
        <w:t xml:space="preserve"> *(1-T)*D</w:t>
      </w:r>
      <w:r w:rsidR="00544A0D">
        <w:t>/C</w:t>
      </w:r>
      <w:r w:rsidRPr="00E853F7">
        <w:t xml:space="preserve"> + </w:t>
      </w:r>
      <w:r w:rsidRPr="00C847FE">
        <w:rPr>
          <w:noProof/>
        </w:rPr>
        <w:t>K</w:t>
      </w:r>
      <w:r w:rsidRPr="00C847FE">
        <w:rPr>
          <w:noProof/>
          <w:vertAlign w:val="subscript"/>
        </w:rPr>
        <w:t>e</w:t>
      </w:r>
      <w:r w:rsidRPr="00E853F7">
        <w:t xml:space="preserve"> *E</w:t>
      </w:r>
      <w:r w:rsidR="00544A0D">
        <w:t>/C</w:t>
      </w:r>
    </w:p>
    <w:p w14:paraId="54FC9938" w14:textId="77777777" w:rsidR="00C643D1" w:rsidRPr="00E853F7" w:rsidRDefault="00C643D1"/>
    <w:p w14:paraId="798ED14E" w14:textId="77777777" w:rsidR="00C643D1" w:rsidRPr="00E853F7" w:rsidRDefault="00C643D1">
      <w:r w:rsidRPr="00E853F7">
        <w:t>With respect to determining the above WACC inputs, RNA noted the following:</w:t>
      </w:r>
    </w:p>
    <w:p w14:paraId="7700A6FA" w14:textId="77777777" w:rsidR="00C643D1" w:rsidRPr="00E853F7" w:rsidRDefault="00C643D1"/>
    <w:p w14:paraId="6F12B895" w14:textId="77777777" w:rsidR="00C643D1" w:rsidRPr="00EF3DA4" w:rsidRDefault="00C643D1" w:rsidP="00813513">
      <w:pPr>
        <w:pStyle w:val="ListParagraph"/>
        <w:numPr>
          <w:ilvl w:val="0"/>
          <w:numId w:val="67"/>
        </w:numPr>
      </w:pPr>
      <w:r w:rsidRPr="00EF3DA4">
        <w:t>K</w:t>
      </w:r>
      <w:r w:rsidRPr="00EF3DA4">
        <w:rPr>
          <w:vertAlign w:val="subscript"/>
        </w:rPr>
        <w:t>d</w:t>
      </w:r>
      <w:r w:rsidRPr="00EF3DA4">
        <w:t>:</w:t>
      </w:r>
    </w:p>
    <w:p w14:paraId="3C401E65" w14:textId="77777777" w:rsidR="00C643D1" w:rsidRPr="00EF3DA4" w:rsidRDefault="00C643D1" w:rsidP="00813513">
      <w:pPr>
        <w:pStyle w:val="ListParagraph"/>
        <w:numPr>
          <w:ilvl w:val="1"/>
          <w:numId w:val="67"/>
        </w:numPr>
      </w:pPr>
      <w:r w:rsidRPr="00EF3DA4">
        <w:t xml:space="preserve">Considered the average yield on the Moody’s Baa Rated Corporates Index as of the </w:t>
      </w:r>
      <w:r w:rsidRPr="00285057">
        <w:t>Valuation Date</w:t>
      </w:r>
      <w:r w:rsidRPr="00EF3DA4">
        <w:t>;</w:t>
      </w:r>
    </w:p>
    <w:p w14:paraId="02DAE2AF" w14:textId="77777777" w:rsidR="00C643D1" w:rsidRPr="00EF3DA4" w:rsidRDefault="00C643D1" w:rsidP="00813513">
      <w:pPr>
        <w:pStyle w:val="ListParagraph"/>
        <w:numPr>
          <w:ilvl w:val="1"/>
          <w:numId w:val="67"/>
        </w:numPr>
      </w:pPr>
      <w:r w:rsidRPr="00EF3DA4">
        <w:t xml:space="preserve">Considered the cost of debt for certain companies deemed comparable to the </w:t>
      </w:r>
      <w:r w:rsidRPr="00285057">
        <w:t>Company</w:t>
      </w:r>
      <w:r w:rsidRPr="00EF3DA4">
        <w:t>;</w:t>
      </w:r>
    </w:p>
    <w:p w14:paraId="22370CD2" w14:textId="77777777" w:rsidR="00C643D1" w:rsidRPr="00EF3DA4" w:rsidRDefault="00C643D1" w:rsidP="00813513">
      <w:pPr>
        <w:pStyle w:val="ListParagraph"/>
        <w:numPr>
          <w:ilvl w:val="1"/>
          <w:numId w:val="67"/>
        </w:numPr>
      </w:pPr>
      <w:r w:rsidRPr="00EF3DA4">
        <w:t xml:space="preserve">Considered the </w:t>
      </w:r>
      <w:r w:rsidRPr="00285057">
        <w:t>Company’s</w:t>
      </w:r>
      <w:r w:rsidRPr="00EF3DA4">
        <w:t xml:space="preserve"> weighted-average cost of debt as of the </w:t>
      </w:r>
      <w:r w:rsidRPr="00285057">
        <w:t>Valuation Date</w:t>
      </w:r>
      <w:r w:rsidRPr="00EF3DA4">
        <w:t>; and</w:t>
      </w:r>
    </w:p>
    <w:p w14:paraId="34F3A571" w14:textId="77777777" w:rsidR="00C643D1" w:rsidRPr="00EF3DA4" w:rsidRDefault="00C643D1" w:rsidP="00813513">
      <w:pPr>
        <w:pStyle w:val="ListParagraph"/>
        <w:numPr>
          <w:ilvl w:val="1"/>
          <w:numId w:val="67"/>
        </w:numPr>
      </w:pPr>
      <w:r w:rsidRPr="00EF3DA4">
        <w:t xml:space="preserve">Discussions with </w:t>
      </w:r>
      <w:r w:rsidRPr="00285057">
        <w:t>Management</w:t>
      </w:r>
      <w:r w:rsidRPr="00EF3DA4">
        <w:t xml:space="preserve"> regarding market interest rates.</w:t>
      </w:r>
      <w:r w:rsidR="00070DF7">
        <w:t xml:space="preserve">  </w:t>
      </w:r>
    </w:p>
    <w:p w14:paraId="021E9FAB" w14:textId="77777777" w:rsidR="00C643D1" w:rsidRPr="00EF3DA4" w:rsidRDefault="00C643D1">
      <w:r w:rsidRPr="00EF3DA4">
        <w:t xml:space="preserve"> </w:t>
      </w:r>
    </w:p>
    <w:p w14:paraId="6BE01EC3" w14:textId="77777777" w:rsidR="00C643D1" w:rsidRPr="00EF3DA4" w:rsidRDefault="00C643D1" w:rsidP="00813513">
      <w:pPr>
        <w:pStyle w:val="ListParagraph"/>
        <w:numPr>
          <w:ilvl w:val="0"/>
          <w:numId w:val="67"/>
        </w:numPr>
      </w:pPr>
      <w:r w:rsidRPr="00EF3DA4">
        <w:t xml:space="preserve">T: Based on discussions with </w:t>
      </w:r>
      <w:r w:rsidRPr="00285057">
        <w:t>Management</w:t>
      </w:r>
      <w:r w:rsidRPr="00EF3DA4">
        <w:t xml:space="preserve"> and RNA’</w:t>
      </w:r>
      <w:r w:rsidR="00544A0D">
        <w:t>s</w:t>
      </w:r>
      <w:r w:rsidRPr="00EF3DA4">
        <w:t xml:space="preserve"> observations of tax rates for companies similar to the </w:t>
      </w:r>
      <w:r w:rsidRPr="00285057">
        <w:t>Company</w:t>
      </w:r>
      <w:r w:rsidRPr="00EF3DA4">
        <w:t>;</w:t>
      </w:r>
    </w:p>
    <w:p w14:paraId="10090F2A" w14:textId="77777777" w:rsidR="00C643D1" w:rsidRPr="00EF3DA4" w:rsidRDefault="00C643D1"/>
    <w:p w14:paraId="46976D17" w14:textId="77777777" w:rsidR="00C643D1" w:rsidRPr="00EF3DA4" w:rsidRDefault="00C643D1" w:rsidP="00813513">
      <w:pPr>
        <w:pStyle w:val="ListParagraph"/>
        <w:numPr>
          <w:ilvl w:val="0"/>
          <w:numId w:val="67"/>
        </w:numPr>
      </w:pPr>
      <w:r w:rsidRPr="00EF3DA4">
        <w:t>D</w:t>
      </w:r>
      <w:r w:rsidR="00544A0D">
        <w:t>/C</w:t>
      </w:r>
      <w:r w:rsidRPr="00EF3DA4">
        <w:t xml:space="preserve"> and E</w:t>
      </w:r>
      <w:r w:rsidR="00544A0D">
        <w:t>/C</w:t>
      </w:r>
      <w:r w:rsidRPr="00EF3DA4">
        <w:t xml:space="preserve">: </w:t>
      </w:r>
    </w:p>
    <w:p w14:paraId="3A40D2FD" w14:textId="77777777" w:rsidR="00C643D1" w:rsidRPr="00EF3DA4" w:rsidRDefault="00C643D1" w:rsidP="00813513">
      <w:pPr>
        <w:pStyle w:val="ListParagraph"/>
        <w:numPr>
          <w:ilvl w:val="1"/>
          <w:numId w:val="67"/>
        </w:numPr>
      </w:pPr>
      <w:r w:rsidRPr="00EF3DA4">
        <w:t xml:space="preserve">Considered the capital structure for certain companies deemed comparable to the </w:t>
      </w:r>
      <w:r w:rsidRPr="00285057">
        <w:t>Company</w:t>
      </w:r>
      <w:r w:rsidRPr="00EF3DA4">
        <w:t>;</w:t>
      </w:r>
    </w:p>
    <w:p w14:paraId="63EB0043" w14:textId="77777777" w:rsidR="00C643D1" w:rsidRPr="00EF3DA4" w:rsidRDefault="00C643D1" w:rsidP="00813513">
      <w:pPr>
        <w:pStyle w:val="ListParagraph"/>
        <w:numPr>
          <w:ilvl w:val="1"/>
          <w:numId w:val="67"/>
        </w:numPr>
      </w:pPr>
      <w:r w:rsidRPr="00EF3DA4">
        <w:t xml:space="preserve">Considered the </w:t>
      </w:r>
      <w:r w:rsidRPr="00285057">
        <w:t>Company</w:t>
      </w:r>
      <w:r w:rsidRPr="00EF3DA4">
        <w:t xml:space="preserve">’s capital structure as of the </w:t>
      </w:r>
      <w:r w:rsidRPr="00285057">
        <w:t>Valuation Date</w:t>
      </w:r>
      <w:r w:rsidRPr="00EF3DA4">
        <w:t>; and</w:t>
      </w:r>
    </w:p>
    <w:p w14:paraId="4975E7B3" w14:textId="77777777" w:rsidR="00C643D1" w:rsidRPr="00EF3DA4" w:rsidRDefault="00C643D1" w:rsidP="00813513">
      <w:pPr>
        <w:pStyle w:val="ListParagraph"/>
        <w:numPr>
          <w:ilvl w:val="1"/>
          <w:numId w:val="67"/>
        </w:numPr>
      </w:pPr>
      <w:r w:rsidRPr="00EF3DA4">
        <w:t xml:space="preserve">Discussions with </w:t>
      </w:r>
      <w:r w:rsidRPr="00285057">
        <w:t>Management</w:t>
      </w:r>
      <w:r w:rsidRPr="00EF3DA4">
        <w:t xml:space="preserve"> regarding the degree of financial leverage the </w:t>
      </w:r>
      <w:r w:rsidRPr="00285057">
        <w:t>Company</w:t>
      </w:r>
      <w:r w:rsidRPr="00EF3DA4">
        <w:t xml:space="preserve"> could reasonably bear.</w:t>
      </w:r>
    </w:p>
    <w:p w14:paraId="4B46A44E" w14:textId="77777777" w:rsidR="00C643D1" w:rsidRPr="00E853F7" w:rsidRDefault="00C643D1"/>
    <w:p w14:paraId="701A1BD9" w14:textId="77777777" w:rsidR="00C643D1" w:rsidRPr="00E853F7" w:rsidRDefault="00C643D1" w:rsidP="00813513">
      <w:pPr>
        <w:pStyle w:val="ListParagraph"/>
        <w:numPr>
          <w:ilvl w:val="0"/>
          <w:numId w:val="67"/>
        </w:numPr>
      </w:pPr>
      <w:r w:rsidRPr="00E853F7">
        <w:t>K</w:t>
      </w:r>
      <w:r w:rsidRPr="00E853F7">
        <w:rPr>
          <w:vertAlign w:val="subscript"/>
        </w:rPr>
        <w:t>e</w:t>
      </w:r>
      <w:r w:rsidRPr="00E853F7">
        <w:t xml:space="preserve">: </w:t>
      </w:r>
    </w:p>
    <w:p w14:paraId="34AB5A08" w14:textId="77777777" w:rsidR="00C643D1" w:rsidRPr="00E853F7" w:rsidRDefault="00C643D1" w:rsidP="00813513">
      <w:pPr>
        <w:pStyle w:val="ListParagraph"/>
        <w:numPr>
          <w:ilvl w:val="1"/>
          <w:numId w:val="67"/>
        </w:numPr>
      </w:pPr>
      <w:r w:rsidRPr="00E853F7">
        <w:t>Considered the historical rates of return for venture capital firms, as further discussed below; and</w:t>
      </w:r>
    </w:p>
    <w:p w14:paraId="2CA9A4AC" w14:textId="77777777" w:rsidR="00C643D1" w:rsidRPr="00E853F7" w:rsidRDefault="00C643D1" w:rsidP="00813513">
      <w:pPr>
        <w:pStyle w:val="ListParagraph"/>
        <w:numPr>
          <w:ilvl w:val="1"/>
          <w:numId w:val="67"/>
        </w:numPr>
      </w:pPr>
      <w:r w:rsidRPr="00E853F7">
        <w:t>Considered the Capital Asset Pricing Model (“CAPM”), as further discussed below.</w:t>
      </w:r>
      <w:r w:rsidR="00070DF7">
        <w:t xml:space="preserve">  </w:t>
      </w:r>
    </w:p>
    <w:p w14:paraId="031F2411" w14:textId="77777777" w:rsidR="00C643D1" w:rsidRPr="00E853F7" w:rsidRDefault="00C643D1"/>
    <w:p w14:paraId="5CB761E3" w14:textId="77777777" w:rsidR="00C643D1" w:rsidRPr="00E853F7" w:rsidRDefault="00C643D1">
      <w:r w:rsidRPr="00E853F7">
        <w:t>The CAPM is comprised of the following elements:</w:t>
      </w:r>
    </w:p>
    <w:p w14:paraId="023326C6" w14:textId="77777777" w:rsidR="00C643D1" w:rsidRPr="00E853F7" w:rsidRDefault="00C643D1"/>
    <w:p w14:paraId="7F633438" w14:textId="77777777" w:rsidR="00C643D1" w:rsidRPr="00E853F7" w:rsidRDefault="00C643D1" w:rsidP="00813513">
      <w:pPr>
        <w:pStyle w:val="ListParagraph"/>
        <w:numPr>
          <w:ilvl w:val="0"/>
          <w:numId w:val="68"/>
        </w:numPr>
      </w:pPr>
      <w:r w:rsidRPr="00E853F7">
        <w:t>Risk-Free Rate (“R</w:t>
      </w:r>
      <w:r w:rsidRPr="00E853F7">
        <w:rPr>
          <w:vertAlign w:val="subscript"/>
        </w:rPr>
        <w:t>f</w:t>
      </w:r>
      <w:r w:rsidRPr="00E853F7">
        <w:t>”): Reflects a risk-free rate of return;</w:t>
      </w:r>
    </w:p>
    <w:p w14:paraId="1BD754B0" w14:textId="77777777" w:rsidR="00C643D1" w:rsidRPr="00E853F7" w:rsidRDefault="00C643D1" w:rsidP="00813513">
      <w:pPr>
        <w:pStyle w:val="ListParagraph"/>
        <w:numPr>
          <w:ilvl w:val="0"/>
          <w:numId w:val="68"/>
        </w:numPr>
      </w:pPr>
      <w:r w:rsidRPr="00E853F7">
        <w:t>Beta (“β”): Reflects the sensitivity of the expected excess asset returns to the expected excess market returns;</w:t>
      </w:r>
    </w:p>
    <w:p w14:paraId="2ED8B696" w14:textId="77777777" w:rsidR="00C643D1" w:rsidRPr="00E853F7" w:rsidRDefault="00C643D1" w:rsidP="00813513">
      <w:pPr>
        <w:pStyle w:val="ListParagraph"/>
        <w:numPr>
          <w:ilvl w:val="0"/>
          <w:numId w:val="68"/>
        </w:numPr>
      </w:pPr>
      <w:r w:rsidRPr="00E853F7">
        <w:t>Market Risk Premium (“R</w:t>
      </w:r>
      <w:r w:rsidRPr="00E853F7">
        <w:rPr>
          <w:vertAlign w:val="subscript"/>
        </w:rPr>
        <w:t>m</w:t>
      </w:r>
      <w:r w:rsidRPr="00E853F7">
        <w:t>”): Reflects the expected return of the market;</w:t>
      </w:r>
    </w:p>
    <w:p w14:paraId="4AE15961" w14:textId="77777777" w:rsidR="00C643D1" w:rsidRPr="00E853F7" w:rsidRDefault="00C643D1" w:rsidP="00813513">
      <w:pPr>
        <w:pStyle w:val="ListParagraph"/>
        <w:numPr>
          <w:ilvl w:val="0"/>
          <w:numId w:val="68"/>
        </w:numPr>
      </w:pPr>
      <w:r w:rsidRPr="00E853F7">
        <w:t>Size Premium (“R</w:t>
      </w:r>
      <w:r w:rsidRPr="00E853F7">
        <w:rPr>
          <w:vertAlign w:val="subscript"/>
        </w:rPr>
        <w:t>s</w:t>
      </w:r>
      <w:r w:rsidRPr="00E853F7">
        <w:t>”): Reflects a risk premium for small size; and</w:t>
      </w:r>
    </w:p>
    <w:p w14:paraId="422EC39E" w14:textId="77777777" w:rsidR="00C643D1" w:rsidRPr="00E853F7" w:rsidRDefault="00C643D1" w:rsidP="00813513">
      <w:pPr>
        <w:pStyle w:val="ListParagraph"/>
        <w:numPr>
          <w:ilvl w:val="0"/>
          <w:numId w:val="68"/>
        </w:numPr>
      </w:pPr>
      <w:r w:rsidRPr="00E853F7">
        <w:t>Unsystematic Risk Premium (“R</w:t>
      </w:r>
      <w:r w:rsidRPr="00E853F7">
        <w:rPr>
          <w:vertAlign w:val="subscript"/>
        </w:rPr>
        <w:t>u</w:t>
      </w:r>
      <w:r w:rsidRPr="00E853F7">
        <w:t>”): Reflects a risk premium for any unsystematic or entity-specific risks.</w:t>
      </w:r>
      <w:r w:rsidR="00070DF7">
        <w:t xml:space="preserve">  </w:t>
      </w:r>
    </w:p>
    <w:p w14:paraId="17135506" w14:textId="77777777" w:rsidR="00C643D1" w:rsidRPr="00E853F7" w:rsidRDefault="00C643D1"/>
    <w:p w14:paraId="5BB18BBD" w14:textId="77777777" w:rsidR="00C643D1" w:rsidRPr="00E853F7" w:rsidRDefault="00C643D1">
      <w:r w:rsidRPr="00E853F7">
        <w:t>The CAPM formula is as follows: K</w:t>
      </w:r>
      <w:r w:rsidRPr="00E853F7">
        <w:rPr>
          <w:vertAlign w:val="subscript"/>
        </w:rPr>
        <w:t>e</w:t>
      </w:r>
      <w:r w:rsidRPr="00E853F7">
        <w:t xml:space="preserve"> = R</w:t>
      </w:r>
      <w:r w:rsidRPr="00E853F7">
        <w:rPr>
          <w:vertAlign w:val="subscript"/>
        </w:rPr>
        <w:t>f</w:t>
      </w:r>
      <w:r w:rsidRPr="00E853F7">
        <w:t xml:space="preserve"> + β*(R</w:t>
      </w:r>
      <w:r w:rsidRPr="00E853F7">
        <w:rPr>
          <w:vertAlign w:val="subscript"/>
        </w:rPr>
        <w:t>m</w:t>
      </w:r>
      <w:r w:rsidRPr="00E853F7">
        <w:t>) + R</w:t>
      </w:r>
      <w:r w:rsidRPr="00E853F7">
        <w:rPr>
          <w:vertAlign w:val="subscript"/>
        </w:rPr>
        <w:t>s</w:t>
      </w:r>
      <w:r w:rsidRPr="00E853F7">
        <w:t xml:space="preserve"> + R</w:t>
      </w:r>
      <w:r w:rsidRPr="00E853F7">
        <w:rPr>
          <w:vertAlign w:val="subscript"/>
        </w:rPr>
        <w:t>u</w:t>
      </w:r>
    </w:p>
    <w:p w14:paraId="454AB337" w14:textId="77777777" w:rsidR="00996296" w:rsidRDefault="00996296"/>
    <w:p w14:paraId="5DCA31DA" w14:textId="77777777" w:rsidR="00C643D1" w:rsidRPr="00E853F7" w:rsidRDefault="00C643D1">
      <w:r w:rsidRPr="00E853F7">
        <w:t>With respect to determining the above CAPM inputs, RNA noted the following:</w:t>
      </w:r>
    </w:p>
    <w:p w14:paraId="30E74F1D" w14:textId="77777777" w:rsidR="00C643D1" w:rsidRPr="00E853F7" w:rsidRDefault="00C643D1"/>
    <w:p w14:paraId="34D2D9FC" w14:textId="77777777" w:rsidR="00C643D1" w:rsidRPr="00DF589C" w:rsidRDefault="00C643D1" w:rsidP="00813513">
      <w:pPr>
        <w:pStyle w:val="ListParagraph"/>
        <w:numPr>
          <w:ilvl w:val="0"/>
          <w:numId w:val="69"/>
        </w:numPr>
      </w:pPr>
      <w:r w:rsidRPr="00DF589C">
        <w:t>Risk-Free Rate (“R</w:t>
      </w:r>
      <w:r w:rsidRPr="00DF589C">
        <w:rPr>
          <w:vertAlign w:val="subscript"/>
        </w:rPr>
        <w:t>f</w:t>
      </w:r>
      <w:r w:rsidRPr="00DF589C">
        <w:t xml:space="preserve">”): Considered the yields on 20-year </w:t>
      </w:r>
      <w:r w:rsidRPr="00285057">
        <w:t>US</w:t>
      </w:r>
      <w:r w:rsidRPr="00DF589C">
        <w:t xml:space="preserve"> </w:t>
      </w:r>
      <w:r w:rsidRPr="00C847FE">
        <w:rPr>
          <w:noProof/>
        </w:rPr>
        <w:t>treasuries</w:t>
      </w:r>
      <w:r w:rsidRPr="00DF589C">
        <w:t xml:space="preserve"> as of the </w:t>
      </w:r>
      <w:r>
        <w:t>Valuation Date</w:t>
      </w:r>
      <w:r w:rsidRPr="00285057">
        <w:t>;</w:t>
      </w:r>
    </w:p>
    <w:p w14:paraId="18017935" w14:textId="77777777" w:rsidR="00C643D1" w:rsidRPr="00E853F7" w:rsidRDefault="00C643D1" w:rsidP="00813513">
      <w:pPr>
        <w:pStyle w:val="ListParagraph"/>
        <w:numPr>
          <w:ilvl w:val="0"/>
          <w:numId w:val="69"/>
        </w:numPr>
      </w:pPr>
      <w:r w:rsidRPr="00E853F7">
        <w:t xml:space="preserve">Beta (“β”): Based on </w:t>
      </w:r>
      <w:r w:rsidRPr="00C847FE">
        <w:rPr>
          <w:noProof/>
        </w:rPr>
        <w:t>unlevered</w:t>
      </w:r>
      <w:r w:rsidRPr="00E853F7">
        <w:t xml:space="preserve"> beta of the selected guideline companies and re-levered based on the applied capital structure noted above;</w:t>
      </w:r>
    </w:p>
    <w:p w14:paraId="0B93A5DF" w14:textId="77777777" w:rsidR="00C643D1" w:rsidRPr="0081167B" w:rsidRDefault="00C643D1" w:rsidP="00813513">
      <w:pPr>
        <w:pStyle w:val="ListParagraph"/>
        <w:numPr>
          <w:ilvl w:val="0"/>
          <w:numId w:val="69"/>
        </w:numPr>
      </w:pPr>
      <w:r w:rsidRPr="0081167B">
        <w:t>Market Risk Premium (“R</w:t>
      </w:r>
      <w:r w:rsidRPr="0081167B">
        <w:rPr>
          <w:vertAlign w:val="subscript"/>
        </w:rPr>
        <w:t>m</w:t>
      </w:r>
      <w:r w:rsidRPr="0081167B">
        <w:t xml:space="preserve">”): Based on </w:t>
      </w:r>
      <w:r w:rsidR="006D51AB">
        <w:t>201</w:t>
      </w:r>
      <w:r w:rsidR="004D0AA9">
        <w:t>8</w:t>
      </w:r>
      <w:r w:rsidR="006D51AB">
        <w:t xml:space="preserve"> Valuation Handbook – Guide to Cost of Capital </w:t>
      </w:r>
      <w:r w:rsidR="006D51AB" w:rsidRPr="005B051A">
        <w:t xml:space="preserve">by </w:t>
      </w:r>
      <w:r w:rsidR="006D51AB" w:rsidRPr="005D24FB">
        <w:t>Duff &amp; Phelps</w:t>
      </w:r>
      <w:r w:rsidRPr="0081167B">
        <w:t xml:space="preserve">; </w:t>
      </w:r>
    </w:p>
    <w:p w14:paraId="3A4F17A8" w14:textId="77777777" w:rsidR="00C643D1" w:rsidRPr="00B3258D" w:rsidRDefault="00C643D1" w:rsidP="00813513">
      <w:pPr>
        <w:pStyle w:val="ListParagraph"/>
        <w:numPr>
          <w:ilvl w:val="0"/>
          <w:numId w:val="69"/>
        </w:numPr>
      </w:pPr>
      <w:r w:rsidRPr="0081167B">
        <w:lastRenderedPageBreak/>
        <w:t>Size Premium (“R</w:t>
      </w:r>
      <w:r w:rsidRPr="0081167B">
        <w:rPr>
          <w:vertAlign w:val="subscript"/>
        </w:rPr>
        <w:t>s</w:t>
      </w:r>
      <w:r w:rsidRPr="0081167B">
        <w:t xml:space="preserve">”): Based on </w:t>
      </w:r>
      <w:r w:rsidR="006D51AB">
        <w:t>201</w:t>
      </w:r>
      <w:r w:rsidR="004D0AA9">
        <w:t>8</w:t>
      </w:r>
      <w:r w:rsidR="006D51AB">
        <w:t xml:space="preserve"> Valuation Handbook – Guide to Cost of Capital </w:t>
      </w:r>
      <w:r w:rsidR="006D51AB" w:rsidRPr="005B051A">
        <w:t xml:space="preserve">by </w:t>
      </w:r>
      <w:r w:rsidR="006D51AB" w:rsidRPr="005D24FB">
        <w:t>Duff &amp; Phelps</w:t>
      </w:r>
      <w:r w:rsidRPr="0081167B">
        <w:t>; and</w:t>
      </w:r>
    </w:p>
    <w:p w14:paraId="074B51FD" w14:textId="77777777" w:rsidR="00C643D1" w:rsidRPr="00E853F7" w:rsidRDefault="00C643D1" w:rsidP="00813513">
      <w:pPr>
        <w:pStyle w:val="ListParagraph"/>
        <w:numPr>
          <w:ilvl w:val="0"/>
          <w:numId w:val="69"/>
        </w:numPr>
      </w:pPr>
      <w:r w:rsidRPr="00E853F7">
        <w:t>Unsystematic Risk Premium (“R</w:t>
      </w:r>
      <w:r w:rsidRPr="00E853F7">
        <w:rPr>
          <w:vertAlign w:val="subscript"/>
        </w:rPr>
        <w:t>u</w:t>
      </w:r>
      <w:r w:rsidRPr="00E853F7">
        <w:t>”): Based on RNA’</w:t>
      </w:r>
      <w:r>
        <w:t>s</w:t>
      </w:r>
      <w:r w:rsidRPr="00E853F7">
        <w:t xml:space="preserve"> assessment of Company risk factors previously discussed.</w:t>
      </w:r>
      <w:r w:rsidR="00070DF7">
        <w:t xml:space="preserve">  </w:t>
      </w:r>
    </w:p>
    <w:p w14:paraId="6F951519" w14:textId="77777777" w:rsidR="00C643D1" w:rsidRDefault="00C643D1" w:rsidP="00C643D1"/>
    <w:p w14:paraId="45575725" w14:textId="77777777" w:rsidR="001C6F34" w:rsidRPr="000B08C9" w:rsidRDefault="001C6F34" w:rsidP="00861274">
      <w:pPr>
        <w:pStyle w:val="NormalBold"/>
        <w:keepNext/>
        <w:rPr>
          <w:u w:val="single"/>
        </w:rPr>
      </w:pPr>
      <w:bookmarkStart w:id="1841" w:name="_Toc436987928"/>
      <w:r w:rsidRPr="000B08C9">
        <w:rPr>
          <w:u w:val="single"/>
        </w:rPr>
        <w:t>Studies</w:t>
      </w:r>
      <w:bookmarkEnd w:id="1841"/>
    </w:p>
    <w:p w14:paraId="42B6F20B" w14:textId="77777777" w:rsidR="00D7740A" w:rsidRDefault="00D7740A" w:rsidP="00861274">
      <w:pPr>
        <w:keepNext/>
      </w:pPr>
      <w:r w:rsidRPr="001E4390">
        <w:t>With respect to published studies, a survey by Biostrat Biotech Consulting and Avance indicated that development-stage assets/companies are heavily discounted because they contain more risk</w:t>
      </w:r>
      <w:r w:rsidR="00D022AF">
        <w:t xml:space="preserve">.  </w:t>
      </w:r>
      <w:r w:rsidRPr="001E4390">
        <w:t xml:space="preserve">The survey was conducted among industry professionals to understand the discount rates (exclusive of technical success risk) that they use based on the profile of </w:t>
      </w:r>
      <w:r w:rsidR="00F21498">
        <w:t xml:space="preserve">a </w:t>
      </w:r>
      <w:r w:rsidRPr="001E4390">
        <w:t>specific product or company</w:t>
      </w:r>
      <w:r w:rsidR="00D022AF">
        <w:t xml:space="preserve">.  </w:t>
      </w:r>
      <w:r w:rsidRPr="001E4390">
        <w:t>While the surveys were conducted for development stage therapeutics companies, the findings establish potential boundaries to the cost of capital for commercial stage assets</w:t>
      </w:r>
      <w:r w:rsidR="00D022AF">
        <w:t xml:space="preserve">.  </w:t>
      </w:r>
      <w:r w:rsidRPr="001E4390">
        <w:t xml:space="preserve">In general, </w:t>
      </w:r>
      <w:r w:rsidRPr="00C847FE">
        <w:rPr>
          <w:noProof/>
        </w:rPr>
        <w:t>late</w:t>
      </w:r>
      <w:r w:rsidR="00BD57E3">
        <w:rPr>
          <w:noProof/>
        </w:rPr>
        <w:t>-</w:t>
      </w:r>
      <w:r w:rsidRPr="00C847FE">
        <w:rPr>
          <w:noProof/>
        </w:rPr>
        <w:t>stage</w:t>
      </w:r>
      <w:r w:rsidRPr="001E4390">
        <w:t xml:space="preserve"> development assets were found to have a 13</w:t>
      </w:r>
      <w:r w:rsidR="00527077">
        <w:t>.0</w:t>
      </w:r>
      <w:r w:rsidRPr="001E4390">
        <w:t>% to 20</w:t>
      </w:r>
      <w:r w:rsidR="00527077">
        <w:t>.0</w:t>
      </w:r>
      <w:r w:rsidRPr="001E4390">
        <w:t>% interquartile range</w:t>
      </w:r>
      <w:r w:rsidR="00D022AF">
        <w:t xml:space="preserve">.  </w:t>
      </w:r>
      <w:r w:rsidRPr="001E4390">
        <w:t>Pending the magnitude and size of the asset or company analyzed the capital assumption would be expected to be lower with assets with larger market potential</w:t>
      </w:r>
      <w:r w:rsidR="00D022AF">
        <w:t xml:space="preserve">.  </w:t>
      </w:r>
    </w:p>
    <w:p w14:paraId="7F707465" w14:textId="77777777" w:rsidR="001C6F34" w:rsidRDefault="001C6F34" w:rsidP="00C643D1"/>
    <w:p w14:paraId="182E562F" w14:textId="77777777" w:rsidR="001C6F34" w:rsidRPr="000B08C9" w:rsidRDefault="001C6F34" w:rsidP="000B08C9">
      <w:pPr>
        <w:pStyle w:val="NormalBold"/>
        <w:rPr>
          <w:u w:val="single"/>
        </w:rPr>
      </w:pPr>
      <w:bookmarkStart w:id="1842" w:name="_Toc436987930"/>
      <w:r w:rsidRPr="000B08C9">
        <w:rPr>
          <w:u w:val="single"/>
        </w:rPr>
        <w:t>Experience</w:t>
      </w:r>
      <w:bookmarkEnd w:id="1842"/>
    </w:p>
    <w:p w14:paraId="44ACF68E" w14:textId="77777777" w:rsidR="00D7740A" w:rsidRDefault="00D7740A" w:rsidP="00D7740A">
      <w:r>
        <w:t>We have observed return requirements</w:t>
      </w:r>
      <w:r w:rsidRPr="00C053F6">
        <w:t xml:space="preserve"> </w:t>
      </w:r>
      <w:r>
        <w:t>in the 9</w:t>
      </w:r>
      <w:r w:rsidR="00527077">
        <w:t>.0</w:t>
      </w:r>
      <w:r>
        <w:t>%</w:t>
      </w:r>
      <w:r w:rsidR="003E1B1F">
        <w:t>-</w:t>
      </w:r>
      <w:r>
        <w:t>12</w:t>
      </w:r>
      <w:r w:rsidR="00527077">
        <w:t>.0</w:t>
      </w:r>
      <w:r>
        <w:t>% range across the past several years of our experience for royalty interests in biopharmaceutical products with multiple years of commercial history</w:t>
      </w:r>
      <w:r w:rsidR="00D022AF">
        <w:t xml:space="preserve">.  </w:t>
      </w:r>
      <w:r>
        <w:t>Cost of debt has ranged from 5</w:t>
      </w:r>
      <w:r w:rsidR="00527077">
        <w:t>.0</w:t>
      </w:r>
      <w:r>
        <w:t>%-9</w:t>
      </w:r>
      <w:r w:rsidR="00527077">
        <w:t>.0</w:t>
      </w:r>
      <w:r>
        <w:t>% (5</w:t>
      </w:r>
      <w:r w:rsidR="00527077">
        <w:t>.0</w:t>
      </w:r>
      <w:r>
        <w:t>%-6</w:t>
      </w:r>
      <w:r w:rsidR="00527077">
        <w:t>.0</w:t>
      </w:r>
      <w:r>
        <w:t>% for assets when applied in a diversified portfolio context) and loan-to-value ratios of 50</w:t>
      </w:r>
      <w:r w:rsidR="00527077">
        <w:t>.0</w:t>
      </w:r>
      <w:r>
        <w:t>%-75</w:t>
      </w:r>
      <w:r w:rsidR="00527077">
        <w:t>.0</w:t>
      </w:r>
      <w:r>
        <w:t>% are typically observed</w:t>
      </w:r>
      <w:r w:rsidR="00D022AF">
        <w:t xml:space="preserve">.  </w:t>
      </w:r>
      <w:r>
        <w:t xml:space="preserve">We have seen </w:t>
      </w:r>
      <w:r w:rsidR="00BD57E3">
        <w:t xml:space="preserve">the </w:t>
      </w:r>
      <w:r w:rsidRPr="00C847FE">
        <w:rPr>
          <w:noProof/>
        </w:rPr>
        <w:t>recent</w:t>
      </w:r>
      <w:r>
        <w:t xml:space="preserve"> cost of capital/IRR data for royalty interests in biopharmaceutical products with regulatory approval, but limited commercial history, in the 12</w:t>
      </w:r>
      <w:r w:rsidR="00527077">
        <w:t>.0</w:t>
      </w:r>
      <w:r>
        <w:t>%-16</w:t>
      </w:r>
      <w:r w:rsidR="00527077">
        <w:t>.0</w:t>
      </w:r>
      <w:r>
        <w:t xml:space="preserve">% range (higher in certain circumstances) with </w:t>
      </w:r>
      <w:r w:rsidR="00BD57E3">
        <w:t xml:space="preserve">a </w:t>
      </w:r>
      <w:r w:rsidRPr="00C847FE">
        <w:rPr>
          <w:noProof/>
        </w:rPr>
        <w:t>similar</w:t>
      </w:r>
      <w:r>
        <w:t xml:space="preserve"> cost of debt provisions but lower loan-to-value ratios of 25</w:t>
      </w:r>
      <w:r w:rsidR="00527077">
        <w:t>.0</w:t>
      </w:r>
      <w:r>
        <w:t>%-50</w:t>
      </w:r>
      <w:r w:rsidR="00527077">
        <w:t>.0</w:t>
      </w:r>
      <w:r>
        <w:t>%.</w:t>
      </w:r>
      <w:r w:rsidR="00070DF7">
        <w:t xml:space="preserve">  </w:t>
      </w:r>
    </w:p>
    <w:p w14:paraId="3A7B893E" w14:textId="77777777" w:rsidR="00D7740A" w:rsidRDefault="00D7740A" w:rsidP="00D7740A"/>
    <w:p w14:paraId="304CD954" w14:textId="77777777" w:rsidR="00D7740A" w:rsidRDefault="00D7740A" w:rsidP="00D7740A">
      <w:r>
        <w:t xml:space="preserve">There are several key risk factors that influence return requirements: </w:t>
      </w:r>
    </w:p>
    <w:p w14:paraId="0F3A4223" w14:textId="77777777" w:rsidR="00795897" w:rsidRDefault="00795897" w:rsidP="00D7740A"/>
    <w:p w14:paraId="4907EB4B" w14:textId="77777777" w:rsidR="00D7740A" w:rsidRDefault="008D2E9E" w:rsidP="00D7740A">
      <w:pPr>
        <w:pStyle w:val="ListParagraph"/>
        <w:numPr>
          <w:ilvl w:val="0"/>
          <w:numId w:val="78"/>
        </w:numPr>
      </w:pPr>
      <w:r>
        <w:t>P</w:t>
      </w:r>
      <w:r w:rsidR="00D7740A" w:rsidRPr="00863F6C">
        <w:t xml:space="preserve">erceived forecast risk </w:t>
      </w:r>
      <w:r w:rsidR="00D7740A">
        <w:t>magnitude</w:t>
      </w:r>
      <w:r w:rsidR="00D7740A" w:rsidRPr="009605CA">
        <w:t xml:space="preserve"> of the royalty interest</w:t>
      </w:r>
      <w:r>
        <w:t>;</w:t>
      </w:r>
    </w:p>
    <w:p w14:paraId="4FDA6706" w14:textId="77777777" w:rsidR="00D7740A" w:rsidRDefault="008D2E9E" w:rsidP="00D7740A">
      <w:pPr>
        <w:pStyle w:val="ListParagraph"/>
        <w:numPr>
          <w:ilvl w:val="0"/>
          <w:numId w:val="78"/>
        </w:numPr>
      </w:pPr>
      <w:r>
        <w:t>U</w:t>
      </w:r>
      <w:r w:rsidR="00D7740A" w:rsidRPr="009605CA">
        <w:t>nderlying product’s target market</w:t>
      </w:r>
      <w:r>
        <w:t>;</w:t>
      </w:r>
    </w:p>
    <w:p w14:paraId="08AF35AA" w14:textId="77777777" w:rsidR="00D7740A" w:rsidRDefault="008D2E9E" w:rsidP="00D7740A">
      <w:pPr>
        <w:pStyle w:val="ListParagraph"/>
        <w:numPr>
          <w:ilvl w:val="0"/>
          <w:numId w:val="78"/>
        </w:numPr>
      </w:pPr>
      <w:r>
        <w:t>S</w:t>
      </w:r>
      <w:r w:rsidR="00D7740A" w:rsidRPr="009605CA">
        <w:t>tability of the underlying product’s distributor</w:t>
      </w:r>
      <w:r>
        <w:t>;</w:t>
      </w:r>
    </w:p>
    <w:p w14:paraId="44AA5E20" w14:textId="77777777" w:rsidR="00D7740A" w:rsidRDefault="008D2E9E" w:rsidP="00D7740A">
      <w:pPr>
        <w:pStyle w:val="ListParagraph"/>
        <w:numPr>
          <w:ilvl w:val="0"/>
          <w:numId w:val="78"/>
        </w:numPr>
      </w:pPr>
      <w:r>
        <w:t>H</w:t>
      </w:r>
      <w:r w:rsidR="00D7740A">
        <w:t xml:space="preserve">istory and duration of </w:t>
      </w:r>
      <w:r w:rsidR="00D7740A" w:rsidRPr="009605CA">
        <w:t xml:space="preserve">the underlying product in </w:t>
      </w:r>
      <w:r w:rsidR="00BD57E3">
        <w:t xml:space="preserve">the </w:t>
      </w:r>
      <w:r w:rsidR="00D7740A" w:rsidRPr="00C847FE">
        <w:rPr>
          <w:noProof/>
        </w:rPr>
        <w:t>market</w:t>
      </w:r>
      <w:r>
        <w:t>;</w:t>
      </w:r>
    </w:p>
    <w:p w14:paraId="56E9C146" w14:textId="77777777" w:rsidR="00D7740A" w:rsidRDefault="008D2E9E" w:rsidP="00D7740A">
      <w:pPr>
        <w:pStyle w:val="ListParagraph"/>
        <w:numPr>
          <w:ilvl w:val="0"/>
          <w:numId w:val="78"/>
        </w:numPr>
      </w:pPr>
      <w:r>
        <w:t>F</w:t>
      </w:r>
      <w:r w:rsidR="00D7740A" w:rsidRPr="00697EEE">
        <w:t xml:space="preserve">inancial engineering </w:t>
      </w:r>
      <w:r w:rsidR="00D7740A">
        <w:t>or leverage factors</w:t>
      </w:r>
      <w:r w:rsidR="00D7740A" w:rsidRPr="00697EEE">
        <w:t xml:space="preserve"> which may increase/decrease risk</w:t>
      </w:r>
      <w:r>
        <w:t>;</w:t>
      </w:r>
    </w:p>
    <w:p w14:paraId="60A8777D" w14:textId="77777777" w:rsidR="00D7740A" w:rsidRDefault="008D2E9E" w:rsidP="00D7740A">
      <w:pPr>
        <w:pStyle w:val="ListParagraph"/>
        <w:numPr>
          <w:ilvl w:val="0"/>
          <w:numId w:val="78"/>
        </w:numPr>
      </w:pPr>
      <w:r>
        <w:t>L</w:t>
      </w:r>
      <w:r w:rsidR="00D7740A" w:rsidRPr="009605CA">
        <w:t>iquidity/size of the market for royalty interests</w:t>
      </w:r>
      <w:r>
        <w:t>; and</w:t>
      </w:r>
    </w:p>
    <w:p w14:paraId="39FCE72E" w14:textId="77777777" w:rsidR="00D7740A" w:rsidRDefault="008D2E9E" w:rsidP="00D7740A">
      <w:pPr>
        <w:pStyle w:val="ListParagraph"/>
        <w:numPr>
          <w:ilvl w:val="0"/>
          <w:numId w:val="78"/>
        </w:numPr>
      </w:pPr>
      <w:r>
        <w:t>Y</w:t>
      </w:r>
      <w:r w:rsidR="00D7740A" w:rsidRPr="009605CA">
        <w:t>ields on investment-grade and high yield bonds</w:t>
      </w:r>
      <w:r>
        <w:t>.</w:t>
      </w:r>
    </w:p>
    <w:p w14:paraId="363D9159" w14:textId="77777777" w:rsidR="008D2E9E" w:rsidRPr="00881FB8" w:rsidRDefault="008D2E9E" w:rsidP="008D2E9E"/>
    <w:p w14:paraId="72FDE1AA" w14:textId="77777777" w:rsidR="00D7740A" w:rsidRDefault="008D2E9E" w:rsidP="008D2E9E">
      <w:r w:rsidRPr="005D7DDB">
        <w:t xml:space="preserve">Based on these considerations, we selected a discount rate of </w:t>
      </w:r>
      <w:r w:rsidR="00597859">
        <w:t>8</w:t>
      </w:r>
      <w:r w:rsidRPr="00861274">
        <w:t>.</w:t>
      </w:r>
      <w:r w:rsidR="002F2B15" w:rsidRPr="00861274">
        <w:t>5</w:t>
      </w:r>
      <w:r w:rsidRPr="00861274">
        <w:t>%.</w:t>
      </w:r>
      <w:r w:rsidR="00070DF7">
        <w:t xml:space="preserve"> </w:t>
      </w:r>
      <w:r w:rsidR="00171B3C">
        <w:t xml:space="preserve"> </w:t>
      </w:r>
      <w:r w:rsidR="00195009">
        <w:t>We noted that this discount rate appears relatively low for a</w:t>
      </w:r>
      <w:r w:rsidR="00DD5B9E">
        <w:t>n</w:t>
      </w:r>
      <w:r w:rsidR="00195009">
        <w:t xml:space="preserve"> </w:t>
      </w:r>
      <w:r w:rsidR="00DD5B9E">
        <w:t>OTC</w:t>
      </w:r>
      <w:r w:rsidR="00195009">
        <w:t xml:space="preserve"> product</w:t>
      </w:r>
      <w:r w:rsidR="00516E60">
        <w:t xml:space="preserve"> royalty</w:t>
      </w:r>
      <w:r w:rsidR="00195009">
        <w:t>; however, a combination of factors</w:t>
      </w:r>
      <w:r w:rsidR="00516E60">
        <w:t xml:space="preserve"> supports the applied rate:</w:t>
      </w:r>
    </w:p>
    <w:p w14:paraId="10C72AE6" w14:textId="77777777" w:rsidR="00516E60" w:rsidRDefault="00516E60" w:rsidP="008D2E9E"/>
    <w:p w14:paraId="43C58203" w14:textId="77777777" w:rsidR="00DD5B9E" w:rsidRDefault="00CB227E" w:rsidP="00DD5B9E">
      <w:pPr>
        <w:pStyle w:val="ListParagraph"/>
        <w:numPr>
          <w:ilvl w:val="0"/>
          <w:numId w:val="102"/>
        </w:numPr>
      </w:pPr>
      <w:r>
        <w:t>Limited risk of capital impairment</w:t>
      </w:r>
      <w:r w:rsidR="00DD5B9E">
        <w:t>;</w:t>
      </w:r>
    </w:p>
    <w:p w14:paraId="0B19795F" w14:textId="77777777" w:rsidR="00DC5BEA" w:rsidRDefault="00DC5BEA" w:rsidP="00DC5BEA">
      <w:pPr>
        <w:pStyle w:val="ListParagraph"/>
        <w:numPr>
          <w:ilvl w:val="0"/>
          <w:numId w:val="102"/>
        </w:numPr>
      </w:pPr>
      <w:r>
        <w:t xml:space="preserve">The Product is a </w:t>
      </w:r>
      <w:r w:rsidRPr="00DC5BEA">
        <w:t>key brand within P&amp;G’s health care franchise</w:t>
      </w:r>
      <w:r>
        <w:t>;</w:t>
      </w:r>
    </w:p>
    <w:p w14:paraId="6B51E18A" w14:textId="77777777" w:rsidR="00DC5BEA" w:rsidRDefault="00DC5BEA" w:rsidP="00DC5BEA">
      <w:pPr>
        <w:pStyle w:val="ListParagraph"/>
        <w:numPr>
          <w:ilvl w:val="0"/>
          <w:numId w:val="102"/>
        </w:numPr>
      </w:pPr>
      <w:r>
        <w:t>The Product</w:t>
      </w:r>
      <w:r w:rsidRPr="00DC5BEA">
        <w:t xml:space="preserve"> enjoys strong brand recognition</w:t>
      </w:r>
      <w:r>
        <w:t>;</w:t>
      </w:r>
    </w:p>
    <w:p w14:paraId="3F465588" w14:textId="77777777" w:rsidR="00CB227E" w:rsidRDefault="00CB227E" w:rsidP="00DC5BEA">
      <w:pPr>
        <w:pStyle w:val="ListParagraph"/>
        <w:numPr>
          <w:ilvl w:val="0"/>
          <w:numId w:val="102"/>
        </w:numPr>
      </w:pPr>
      <w:r>
        <w:t>We expect the p</w:t>
      </w:r>
      <w:r w:rsidRPr="00CB227E">
        <w:t xml:space="preserve">rivate label competition </w:t>
      </w:r>
      <w:r>
        <w:t>to be normalized in</w:t>
      </w:r>
      <w:r w:rsidR="00975D5A">
        <w:t xml:space="preserve"> the</w:t>
      </w:r>
      <w:r>
        <w:t xml:space="preserve"> near future</w:t>
      </w:r>
      <w:r w:rsidR="00DC5BEA">
        <w:t>;</w:t>
      </w:r>
    </w:p>
    <w:p w14:paraId="084C198D" w14:textId="77777777" w:rsidR="00DD5B9E" w:rsidRDefault="00DD5B9E" w:rsidP="00DD5B9E">
      <w:pPr>
        <w:pStyle w:val="ListParagraph"/>
        <w:numPr>
          <w:ilvl w:val="0"/>
          <w:numId w:val="102"/>
        </w:numPr>
      </w:pPr>
      <w:r w:rsidRPr="000A1FFD">
        <w:rPr>
          <w:highlight w:val="yellow"/>
        </w:rPr>
        <w:t xml:space="preserve">The </w:t>
      </w:r>
      <w:r w:rsidR="0051392D" w:rsidRPr="000A1FFD">
        <w:rPr>
          <w:highlight w:val="yellow"/>
        </w:rPr>
        <w:t>o</w:t>
      </w:r>
      <w:r w:rsidRPr="000A1FFD">
        <w:rPr>
          <w:highlight w:val="yellow"/>
        </w:rPr>
        <w:t>meprazole</w:t>
      </w:r>
      <w:r w:rsidRPr="003B57F8">
        <w:t xml:space="preserve"> will</w:t>
      </w:r>
      <w:r>
        <w:t xml:space="preserve"> remain the preferred OTC PPI;</w:t>
      </w:r>
    </w:p>
    <w:p w14:paraId="6A7CF336" w14:textId="1AC8190C" w:rsidR="00DC5BEA" w:rsidRDefault="00C01870">
      <w:pPr>
        <w:pStyle w:val="ListParagraph"/>
        <w:numPr>
          <w:ilvl w:val="0"/>
          <w:numId w:val="102"/>
        </w:numPr>
      </w:pPr>
      <w:r>
        <w:t>O</w:t>
      </w:r>
      <w:r w:rsidR="00DC5BEA" w:rsidRPr="00DC5BEA">
        <w:t>meprazole</w:t>
      </w:r>
      <w:r w:rsidR="0051392D">
        <w:t xml:space="preserve"> magnesium</w:t>
      </w:r>
      <w:r w:rsidR="00DC5BEA" w:rsidRPr="00DC5BEA">
        <w:t xml:space="preserve">, the active ingredient in Prilosec, has a strong track record of safety and efficacy as evidenced by its inclusion </w:t>
      </w:r>
      <w:r w:rsidR="00DC5BEA">
        <w:t>on the WHO</w:t>
      </w:r>
      <w:r w:rsidR="00DC5BEA" w:rsidRPr="00DC5BEA">
        <w:t>’s list of essential medicines</w:t>
      </w:r>
      <w:r w:rsidR="00DC5BEA">
        <w:t>; and</w:t>
      </w:r>
    </w:p>
    <w:p w14:paraId="568B5946" w14:textId="09759FA1" w:rsidR="00DD5B9E" w:rsidRDefault="00DD5B9E" w:rsidP="00DD5B9E">
      <w:pPr>
        <w:pStyle w:val="ListParagraph"/>
        <w:numPr>
          <w:ilvl w:val="0"/>
          <w:numId w:val="102"/>
        </w:numPr>
      </w:pPr>
      <w:r>
        <w:t>The l</w:t>
      </w:r>
      <w:r w:rsidR="00C01870">
        <w:t xml:space="preserve">aunch </w:t>
      </w:r>
      <w:r>
        <w:t xml:space="preserve">of new </w:t>
      </w:r>
      <w:r w:rsidR="0051392D">
        <w:t>Nexium and Prevacid</w:t>
      </w:r>
      <w:r>
        <w:t xml:space="preserve"> will contribute to strong market as an influx of former prescription patients entered the OTC market.</w:t>
      </w:r>
    </w:p>
    <w:p w14:paraId="3AECB988" w14:textId="77777777" w:rsidR="00C643D1" w:rsidRPr="00E853F7" w:rsidRDefault="00C643D1" w:rsidP="00C643D1"/>
    <w:p w14:paraId="26966DD9" w14:textId="77777777" w:rsidR="00C643D1" w:rsidRPr="000B08C9" w:rsidRDefault="00C643D1" w:rsidP="00813513">
      <w:pPr>
        <w:pStyle w:val="NormalBold"/>
        <w:keepNext/>
        <w:rPr>
          <w:u w:val="single"/>
        </w:rPr>
      </w:pPr>
      <w:bookmarkStart w:id="1843" w:name="_Toc436987931"/>
      <w:r w:rsidRPr="000B08C9">
        <w:rPr>
          <w:u w:val="single"/>
        </w:rPr>
        <w:lastRenderedPageBreak/>
        <w:t>Calculation of Estimated Taxes</w:t>
      </w:r>
      <w:bookmarkEnd w:id="1843"/>
    </w:p>
    <w:p w14:paraId="7400F6B2" w14:textId="77777777" w:rsidR="00C643D1" w:rsidRPr="00E853F7" w:rsidRDefault="001C6F34" w:rsidP="00813513">
      <w:pPr>
        <w:keepNext/>
      </w:pPr>
      <w:r>
        <w:t>Given the nature and tax-advantaged structure of the market participants, it is reasonable to conduct valuation analytics on pre-tax cash flows</w:t>
      </w:r>
      <w:r w:rsidR="00D022AF">
        <w:t xml:space="preserve">.  </w:t>
      </w:r>
      <w:r>
        <w:t>Consequently, we have not applied taxes to the subject cash flow streams.</w:t>
      </w:r>
      <w:r w:rsidR="00070DF7">
        <w:t xml:space="preserve">  </w:t>
      </w:r>
    </w:p>
    <w:p w14:paraId="6404F4D6" w14:textId="77777777" w:rsidR="002C6B21" w:rsidRPr="00DC1D2C" w:rsidRDefault="002C6B21" w:rsidP="0090181F">
      <w:pPr>
        <w:pStyle w:val="Heading1"/>
      </w:pPr>
      <w:r w:rsidRPr="00DC1D2C">
        <w:rPr>
          <w:szCs w:val="24"/>
        </w:rPr>
        <w:br w:type="page"/>
      </w:r>
      <w:bookmarkStart w:id="1844" w:name="_Toc425496326"/>
      <w:bookmarkStart w:id="1845" w:name="_Toc436918519"/>
      <w:bookmarkStart w:id="1846" w:name="_Toc436987932"/>
      <w:bookmarkStart w:id="1847" w:name="_Toc469403807"/>
      <w:bookmarkStart w:id="1848" w:name="_Toc533665892"/>
      <w:r w:rsidRPr="00DC1D2C">
        <w:lastRenderedPageBreak/>
        <w:t>Conclusion</w:t>
      </w:r>
      <w:bookmarkEnd w:id="1844"/>
      <w:bookmarkEnd w:id="1845"/>
      <w:bookmarkEnd w:id="1846"/>
      <w:bookmarkEnd w:id="1847"/>
      <w:bookmarkEnd w:id="1848"/>
    </w:p>
    <w:p w14:paraId="2D319E6B" w14:textId="77777777" w:rsidR="00EA4BC8" w:rsidRDefault="00EA4BC8"/>
    <w:p w14:paraId="63973F31" w14:textId="77777777" w:rsidR="00EA4BC8" w:rsidRDefault="002C6B21">
      <w:r w:rsidRPr="00772909">
        <w:t xml:space="preserve">Based on our analysis, it is our opinion that the </w:t>
      </w:r>
      <w:r w:rsidR="00EA4BC8">
        <w:t xml:space="preserve">fair </w:t>
      </w:r>
      <w:r w:rsidRPr="00772909">
        <w:t xml:space="preserve">value of the </w:t>
      </w:r>
      <w:r w:rsidR="00EA4BC8">
        <w:t>Subject Interest as of the Valuation Date is:</w:t>
      </w:r>
    </w:p>
    <w:p w14:paraId="3C603037" w14:textId="77777777" w:rsidR="00F55A14" w:rsidRDefault="00F55A14"/>
    <w:p w14:paraId="512679A8" w14:textId="77777777" w:rsidR="00A36B5A" w:rsidRPr="005D7DDB" w:rsidRDefault="00A36B5A">
      <w:pPr>
        <w:pStyle w:val="NormalConclusion"/>
      </w:pPr>
      <w:r w:rsidRPr="00861274">
        <w:t>$</w:t>
      </w:r>
      <w:r w:rsidR="00385A0C">
        <w:t>6</w:t>
      </w:r>
      <w:r w:rsidR="00351385">
        <w:t>4</w:t>
      </w:r>
      <w:r w:rsidRPr="00861274">
        <w:t>,</w:t>
      </w:r>
      <w:r w:rsidR="00351385">
        <w:t>5</w:t>
      </w:r>
      <w:r w:rsidRPr="00861274">
        <w:t>00,000</w:t>
      </w:r>
      <w:r w:rsidRPr="005D7DDB">
        <w:t xml:space="preserve"> (rounded)</w:t>
      </w:r>
    </w:p>
    <w:p w14:paraId="4C160D67" w14:textId="77777777" w:rsidR="00795897" w:rsidRPr="00B22F33" w:rsidRDefault="00A36B5A">
      <w:pPr>
        <w:pStyle w:val="NormalConclusion"/>
      </w:pPr>
      <w:r w:rsidRPr="005D7DDB">
        <w:t>(</w:t>
      </w:r>
      <w:r w:rsidR="00385A0C">
        <w:t>SIX</w:t>
      </w:r>
      <w:r w:rsidR="003A7E19">
        <w:t>TY</w:t>
      </w:r>
      <w:r w:rsidR="00BD57E3">
        <w:t>-</w:t>
      </w:r>
      <w:r w:rsidR="00351385">
        <w:t>FOUR</w:t>
      </w:r>
      <w:r w:rsidRPr="00861274">
        <w:t xml:space="preserve"> MILLION</w:t>
      </w:r>
      <w:r w:rsidR="008E212A" w:rsidRPr="00861274">
        <w:t xml:space="preserve"> </w:t>
      </w:r>
      <w:r w:rsidR="00351385">
        <w:t>FIVE</w:t>
      </w:r>
      <w:r w:rsidR="008E212A" w:rsidRPr="00861274">
        <w:t xml:space="preserve"> HUNDRED THOUSAND</w:t>
      </w:r>
      <w:r w:rsidRPr="00861274">
        <w:t xml:space="preserve"> DOLLARS</w:t>
      </w:r>
      <w:r w:rsidRPr="005D7DDB">
        <w:t>)</w:t>
      </w:r>
    </w:p>
    <w:p w14:paraId="050D0D6D" w14:textId="77777777" w:rsidR="00EA4BC8" w:rsidRDefault="00EA4BC8"/>
    <w:p w14:paraId="60C8BC61" w14:textId="77777777" w:rsidR="00BE2F5D" w:rsidRDefault="002C6B21" w:rsidP="00880801">
      <w:pPr>
        <w:rPr>
          <w:smallCaps/>
          <w:color w:val="2F75B5"/>
          <w:sz w:val="32"/>
          <w:szCs w:val="32"/>
        </w:rPr>
      </w:pPr>
      <w:r w:rsidRPr="008C0975">
        <w:t xml:space="preserve">The conclusions and opinions expressed in this </w:t>
      </w:r>
      <w:r w:rsidR="00EA4BC8">
        <w:t>Report</w:t>
      </w:r>
      <w:r w:rsidRPr="008C0975">
        <w:t xml:space="preserve"> are contingent upon the qualifying factors set forth in the </w:t>
      </w:r>
      <w:r w:rsidRPr="005C6AF9">
        <w:rPr>
          <w:i/>
        </w:rPr>
        <w:t>Statement of Limiting Conditions</w:t>
      </w:r>
      <w:r w:rsidRPr="008C0975">
        <w:t xml:space="preserve"> attached</w:t>
      </w:r>
      <w:r w:rsidR="00D022AF">
        <w:t xml:space="preserve">.  </w:t>
      </w:r>
      <w:r w:rsidR="00BE2F5D">
        <w:br w:type="page"/>
      </w:r>
    </w:p>
    <w:p w14:paraId="0FEFAE68" w14:textId="77777777" w:rsidR="00BE2F5D" w:rsidRDefault="00BE2F5D" w:rsidP="0090181F">
      <w:pPr>
        <w:pStyle w:val="Heading1"/>
      </w:pPr>
      <w:bookmarkStart w:id="1849" w:name="_Toc436918520"/>
      <w:bookmarkStart w:id="1850" w:name="_Toc436987933"/>
      <w:bookmarkStart w:id="1851" w:name="_Toc469403808"/>
      <w:bookmarkStart w:id="1852" w:name="_Toc533665893"/>
      <w:r>
        <w:lastRenderedPageBreak/>
        <w:t>Economic Overview</w:t>
      </w:r>
      <w:bookmarkEnd w:id="1849"/>
      <w:bookmarkEnd w:id="1850"/>
      <w:bookmarkEnd w:id="1851"/>
      <w:bookmarkEnd w:id="1852"/>
    </w:p>
    <w:p w14:paraId="79028519" w14:textId="77777777" w:rsidR="00B7132C" w:rsidRDefault="00B7132C" w:rsidP="00B7132C"/>
    <w:p w14:paraId="70B90E8F" w14:textId="77777777" w:rsidR="0039232A" w:rsidRDefault="0039232A" w:rsidP="0039232A">
      <w:pPr>
        <w:pStyle w:val="NormalBold"/>
        <w:rPr>
          <w:u w:val="single"/>
        </w:rPr>
      </w:pPr>
      <w:r w:rsidRPr="00AF2816">
        <w:rPr>
          <w:u w:val="single"/>
        </w:rPr>
        <w:t>Overview</w:t>
      </w:r>
    </w:p>
    <w:p w14:paraId="0670752B" w14:textId="77777777" w:rsidR="0039232A" w:rsidRPr="00AF2816" w:rsidRDefault="0039232A" w:rsidP="0039232A">
      <w:r w:rsidRPr="00AF2816">
        <w:t xml:space="preserve">The US economy </w:t>
      </w:r>
      <w:r>
        <w:t>maintained strong growth in Q3 2018, following the</w:t>
      </w:r>
      <w:r w:rsidRPr="00AF2816">
        <w:t xml:space="preserve"> </w:t>
      </w:r>
      <w:r>
        <w:t>four-year high growth rate of 4.2% in Q2 2018.  The US economy rose by 3.5% in Q3 2018, which was primarily driven by the unemployment rate of 3.7% in September 2018.</w:t>
      </w:r>
      <w:r w:rsidRPr="00AF2816">
        <w:rPr>
          <w:rStyle w:val="FootnoteReference"/>
        </w:rPr>
        <w:footnoteReference w:id="73"/>
      </w:r>
      <w:r>
        <w:t xml:space="preserve">  O</w:t>
      </w:r>
      <w:r w:rsidRPr="00AF2816">
        <w:t>n September 2</w:t>
      </w:r>
      <w:r>
        <w:t>6</w:t>
      </w:r>
      <w:r w:rsidRPr="00AF2816">
        <w:t>, 201</w:t>
      </w:r>
      <w:r>
        <w:t>8,</w:t>
      </w:r>
      <w:r w:rsidRPr="00AF2816">
        <w:t xml:space="preserve"> </w:t>
      </w:r>
      <w:r>
        <w:t>t</w:t>
      </w:r>
      <w:r w:rsidRPr="00AF2816">
        <w:t xml:space="preserve">he US Federal </w:t>
      </w:r>
      <w:r w:rsidRPr="00F126E0">
        <w:t xml:space="preserve">Reserve </w:t>
      </w:r>
      <w:r w:rsidRPr="008E19A8">
        <w:t>(the “Fed”)</w:t>
      </w:r>
      <w:r w:rsidRPr="00AF2816">
        <w:t xml:space="preserve"> released its most recent economic</w:t>
      </w:r>
      <w:r>
        <w:t xml:space="preserve"> </w:t>
      </w:r>
      <w:r w:rsidRPr="00AF2816">
        <w:t>growth forecast, increasing projections for near-term US economic growth.</w:t>
      </w:r>
      <w:r>
        <w:t xml:space="preserve">  </w:t>
      </w:r>
      <w:r w:rsidRPr="00AF2816">
        <w:t>For 201</w:t>
      </w:r>
      <w:r>
        <w:t>8</w:t>
      </w:r>
      <w:r w:rsidRPr="00AF2816">
        <w:t>, the Fed</w:t>
      </w:r>
      <w:r>
        <w:t xml:space="preserve"> increased</w:t>
      </w:r>
      <w:r w:rsidRPr="00AF2816">
        <w:t xml:space="preserve"> </w:t>
      </w:r>
      <w:r>
        <w:t xml:space="preserve">its growth forecasts </w:t>
      </w:r>
      <w:r w:rsidRPr="00AF2816">
        <w:t xml:space="preserve">to </w:t>
      </w:r>
      <w:r>
        <w:t>3.1</w:t>
      </w:r>
      <w:r w:rsidRPr="00AF2816">
        <w:t>% in September 201</w:t>
      </w:r>
      <w:r>
        <w:t>8, from 2.8% in the June 2018 projection</w:t>
      </w:r>
      <w:r w:rsidRPr="00AF2816">
        <w:t>.</w:t>
      </w:r>
      <w:r>
        <w:t xml:space="preserve">  Furthermore</w:t>
      </w:r>
      <w:r w:rsidRPr="00AF2816">
        <w:t xml:space="preserve">, the Fed </w:t>
      </w:r>
      <w:r>
        <w:t>also raised</w:t>
      </w:r>
      <w:r w:rsidRPr="00AF2816">
        <w:t xml:space="preserve"> its 201</w:t>
      </w:r>
      <w:r>
        <w:t>9</w:t>
      </w:r>
      <w:r w:rsidRPr="00AF2816">
        <w:t xml:space="preserve"> growth forecast </w:t>
      </w:r>
      <w:r>
        <w:t>to</w:t>
      </w:r>
      <w:r w:rsidRPr="00AF2816">
        <w:t xml:space="preserve"> 2.</w:t>
      </w:r>
      <w:r>
        <w:t>5</w:t>
      </w:r>
      <w:r w:rsidRPr="00AF2816">
        <w:t xml:space="preserve">% </w:t>
      </w:r>
      <w:r>
        <w:t xml:space="preserve">from 2.4% </w:t>
      </w:r>
      <w:r w:rsidRPr="00AF2816">
        <w:t xml:space="preserve">and </w:t>
      </w:r>
      <w:r>
        <w:t>held</w:t>
      </w:r>
      <w:r w:rsidRPr="00AF2816">
        <w:t xml:space="preserve"> its 20</w:t>
      </w:r>
      <w:r>
        <w:t>20</w:t>
      </w:r>
      <w:r w:rsidRPr="00AF2816">
        <w:t xml:space="preserve"> forecast</w:t>
      </w:r>
      <w:r>
        <w:t xml:space="preserve"> in place</w:t>
      </w:r>
      <w:r w:rsidRPr="00AF2816">
        <w:t xml:space="preserve"> </w:t>
      </w:r>
      <w:r>
        <w:t>at</w:t>
      </w:r>
      <w:r w:rsidRPr="00AF2816">
        <w:t xml:space="preserve"> 2.0%.</w:t>
      </w:r>
      <w:r>
        <w:t xml:space="preserve">  </w:t>
      </w:r>
      <w:r w:rsidRPr="00AF2816">
        <w:t>The Fed forecast</w:t>
      </w:r>
      <w:r>
        <w:t>s a</w:t>
      </w:r>
      <w:r w:rsidRPr="00AF2816">
        <w:t xml:space="preserve"> growth of 1.8% for 202</w:t>
      </w:r>
      <w:r>
        <w:t>1.</w:t>
      </w:r>
      <w:r>
        <w:rPr>
          <w:rStyle w:val="FootnoteReference"/>
        </w:rPr>
        <w:footnoteReference w:id="74"/>
      </w:r>
    </w:p>
    <w:p w14:paraId="234BB7C8" w14:textId="77777777" w:rsidR="0039232A" w:rsidRDefault="0039232A" w:rsidP="0039232A">
      <w:pPr>
        <w:pStyle w:val="NormalBold"/>
        <w:rPr>
          <w:u w:val="single"/>
        </w:rPr>
      </w:pPr>
    </w:p>
    <w:p w14:paraId="2AD6403C" w14:textId="77777777" w:rsidR="0039232A" w:rsidRDefault="0039232A" w:rsidP="0039232A">
      <w:pPr>
        <w:pStyle w:val="NormalBold"/>
        <w:rPr>
          <w:b w:val="0"/>
        </w:rPr>
      </w:pPr>
      <w:r w:rsidRPr="008955E4">
        <w:rPr>
          <w:b w:val="0"/>
        </w:rPr>
        <w:t>The US national debt hit a new all-time high for the fifth consecutive month with the fiscal deficit at $779.0 billion</w:t>
      </w:r>
      <w:r>
        <w:rPr>
          <w:b w:val="0"/>
        </w:rPr>
        <w:t xml:space="preserve">.  </w:t>
      </w:r>
      <w:r w:rsidRPr="008955E4">
        <w:rPr>
          <w:b w:val="0"/>
        </w:rPr>
        <w:t xml:space="preserve">Federal spending and taxes also set new records. </w:t>
      </w:r>
      <w:r>
        <w:rPr>
          <w:b w:val="0"/>
        </w:rPr>
        <w:t xml:space="preserve"> Notwithstanding</w:t>
      </w:r>
      <w:r w:rsidRPr="008955E4">
        <w:rPr>
          <w:b w:val="0"/>
        </w:rPr>
        <w:t>, US stocks gained, though modestly, industrial production rose, personal incomes and wages were up, consumer spending increased, retail sales inched up, and inflation was low</w:t>
      </w:r>
      <w:r>
        <w:rPr>
          <w:b w:val="0"/>
        </w:rPr>
        <w:t>.</w:t>
      </w:r>
      <w:r>
        <w:rPr>
          <w:rStyle w:val="FootnoteReference"/>
          <w:b w:val="0"/>
        </w:rPr>
        <w:footnoteReference w:id="75"/>
      </w:r>
    </w:p>
    <w:p w14:paraId="786B09B2" w14:textId="77777777" w:rsidR="0039232A" w:rsidRDefault="0039232A" w:rsidP="0039232A">
      <w:pPr>
        <w:pStyle w:val="NormalBold"/>
        <w:rPr>
          <w:b w:val="0"/>
        </w:rPr>
      </w:pPr>
    </w:p>
    <w:p w14:paraId="3D5FF1F1" w14:textId="77777777" w:rsidR="0039232A" w:rsidRDefault="0039232A" w:rsidP="0039232A">
      <w:pPr>
        <w:pStyle w:val="NormalBold"/>
        <w:rPr>
          <w:b w:val="0"/>
        </w:rPr>
      </w:pPr>
      <w:r>
        <w:rPr>
          <w:b w:val="0"/>
        </w:rPr>
        <w:t xml:space="preserve">On the trade front, </w:t>
      </w:r>
      <w:r w:rsidRPr="006C073C">
        <w:rPr>
          <w:b w:val="0"/>
        </w:rPr>
        <w:t xml:space="preserve">the US trade deficit </w:t>
      </w:r>
      <w:r>
        <w:rPr>
          <w:b w:val="0"/>
        </w:rPr>
        <w:t>rose</w:t>
      </w:r>
      <w:r w:rsidRPr="006C073C">
        <w:rPr>
          <w:b w:val="0"/>
        </w:rPr>
        <w:t xml:space="preserve"> by 9.5% to $50.1 billion in July</w:t>
      </w:r>
      <w:r>
        <w:rPr>
          <w:b w:val="0"/>
        </w:rPr>
        <w:t xml:space="preserve"> 2018, the highest one-month increase in </w:t>
      </w:r>
      <w:r w:rsidR="00BD57E3">
        <w:rPr>
          <w:b w:val="0"/>
        </w:rPr>
        <w:t xml:space="preserve">the </w:t>
      </w:r>
      <w:r w:rsidRPr="00C847FE">
        <w:rPr>
          <w:b w:val="0"/>
          <w:noProof/>
        </w:rPr>
        <w:t>trade</w:t>
      </w:r>
      <w:r>
        <w:rPr>
          <w:b w:val="0"/>
        </w:rPr>
        <w:t xml:space="preserve"> deficit since </w:t>
      </w:r>
      <w:r w:rsidRPr="006C073C">
        <w:rPr>
          <w:b w:val="0"/>
        </w:rPr>
        <w:t>2015</w:t>
      </w:r>
      <w:r>
        <w:rPr>
          <w:b w:val="0"/>
        </w:rPr>
        <w:t xml:space="preserve">.  The trade deficit further rose to </w:t>
      </w:r>
      <w:r w:rsidRPr="006C073C">
        <w:rPr>
          <w:b w:val="0"/>
        </w:rPr>
        <w:t>$53.2 billion in August</w:t>
      </w:r>
      <w:r>
        <w:rPr>
          <w:b w:val="0"/>
        </w:rPr>
        <w:t xml:space="preserve"> 2018, representing a 6.4% increase.  </w:t>
      </w:r>
      <w:r w:rsidRPr="006C073C">
        <w:rPr>
          <w:b w:val="0"/>
        </w:rPr>
        <w:t>On an annual basis, the trade deficit for 2017 was $566</w:t>
      </w:r>
      <w:r>
        <w:rPr>
          <w:b w:val="0"/>
        </w:rPr>
        <w:t>.0</w:t>
      </w:r>
      <w:r w:rsidRPr="006C073C">
        <w:rPr>
          <w:b w:val="0"/>
        </w:rPr>
        <w:t xml:space="preserve"> billion, up by 12.1% from the 2016 level and </w:t>
      </w:r>
      <w:r>
        <w:rPr>
          <w:b w:val="0"/>
        </w:rPr>
        <w:t xml:space="preserve">represented </w:t>
      </w:r>
      <w:r w:rsidRPr="006C073C">
        <w:rPr>
          <w:b w:val="0"/>
        </w:rPr>
        <w:t>a nine-year high</w:t>
      </w:r>
      <w:r>
        <w:rPr>
          <w:b w:val="0"/>
        </w:rPr>
        <w:t>.</w:t>
      </w:r>
      <w:r>
        <w:rPr>
          <w:rStyle w:val="FootnoteReference"/>
          <w:b w:val="0"/>
        </w:rPr>
        <w:footnoteReference w:id="76"/>
      </w:r>
      <w:r>
        <w:rPr>
          <w:b w:val="0"/>
        </w:rPr>
        <w:t xml:space="preserve">  A</w:t>
      </w:r>
      <w:r w:rsidRPr="00794562">
        <w:rPr>
          <w:b w:val="0"/>
        </w:rPr>
        <w:t xml:space="preserve">midst the </w:t>
      </w:r>
      <w:r>
        <w:rPr>
          <w:b w:val="0"/>
        </w:rPr>
        <w:t xml:space="preserve">intensifying </w:t>
      </w:r>
      <w:r w:rsidRPr="00794562">
        <w:rPr>
          <w:b w:val="0"/>
        </w:rPr>
        <w:t>US-China trade war</w:t>
      </w:r>
      <w:r>
        <w:rPr>
          <w:b w:val="0"/>
        </w:rPr>
        <w:t>,</w:t>
      </w:r>
      <w:r w:rsidRPr="00BE7D8D">
        <w:rPr>
          <w:b w:val="0"/>
        </w:rPr>
        <w:t xml:space="preserve"> </w:t>
      </w:r>
      <w:r>
        <w:rPr>
          <w:b w:val="0"/>
        </w:rPr>
        <w:t>e</w:t>
      </w:r>
      <w:r w:rsidRPr="00BE7D8D">
        <w:rPr>
          <w:b w:val="0"/>
        </w:rPr>
        <w:t xml:space="preserve">xports </w:t>
      </w:r>
      <w:r>
        <w:rPr>
          <w:b w:val="0"/>
        </w:rPr>
        <w:t xml:space="preserve">declined </w:t>
      </w:r>
      <w:r w:rsidRPr="00BE7D8D">
        <w:rPr>
          <w:b w:val="0"/>
        </w:rPr>
        <w:t>4.4</w:t>
      </w:r>
      <w:r>
        <w:rPr>
          <w:b w:val="0"/>
        </w:rPr>
        <w:t>%</w:t>
      </w:r>
      <w:r w:rsidRPr="00BE7D8D">
        <w:rPr>
          <w:b w:val="0"/>
        </w:rPr>
        <w:t xml:space="preserve"> </w:t>
      </w:r>
      <w:r>
        <w:rPr>
          <w:b w:val="0"/>
        </w:rPr>
        <w:t xml:space="preserve">primarily </w:t>
      </w:r>
      <w:r w:rsidRPr="00BE7D8D">
        <w:rPr>
          <w:b w:val="0"/>
        </w:rPr>
        <w:t xml:space="preserve">due to a </w:t>
      </w:r>
      <w:r>
        <w:rPr>
          <w:b w:val="0"/>
        </w:rPr>
        <w:t>fall</w:t>
      </w:r>
      <w:r w:rsidRPr="00BE7D8D">
        <w:rPr>
          <w:b w:val="0"/>
        </w:rPr>
        <w:t xml:space="preserve"> in soybean exports to China after Beijing's tariffs took</w:t>
      </w:r>
      <w:r>
        <w:rPr>
          <w:b w:val="0"/>
        </w:rPr>
        <w:t xml:space="preserve"> </w:t>
      </w:r>
      <w:r w:rsidRPr="00BE7D8D">
        <w:rPr>
          <w:b w:val="0"/>
        </w:rPr>
        <w:t>effect</w:t>
      </w:r>
      <w:r>
        <w:rPr>
          <w:b w:val="0"/>
        </w:rPr>
        <w:t>, whereas i</w:t>
      </w:r>
      <w:r w:rsidRPr="00794562">
        <w:rPr>
          <w:b w:val="0"/>
        </w:rPr>
        <w:t xml:space="preserve">mports </w:t>
      </w:r>
      <w:r>
        <w:rPr>
          <w:b w:val="0"/>
        </w:rPr>
        <w:t>rose by 9.2</w:t>
      </w:r>
      <w:r w:rsidRPr="00F82402">
        <w:rPr>
          <w:b w:val="0"/>
          <w:noProof/>
        </w:rPr>
        <w:t>%</w:t>
      </w:r>
      <w:r>
        <w:rPr>
          <w:b w:val="0"/>
        </w:rPr>
        <w:t xml:space="preserve"> before the US import tariffs could take a complete effect.</w:t>
      </w:r>
      <w:r>
        <w:rPr>
          <w:rStyle w:val="FootnoteReference"/>
          <w:b w:val="0"/>
        </w:rPr>
        <w:footnoteReference w:id="77"/>
      </w:r>
    </w:p>
    <w:p w14:paraId="24D18331" w14:textId="77777777" w:rsidR="0039232A" w:rsidRPr="00AF2816" w:rsidRDefault="0039232A" w:rsidP="0039232A">
      <w:pPr>
        <w:pStyle w:val="NormalBold"/>
        <w:rPr>
          <w:u w:val="single"/>
        </w:rPr>
      </w:pPr>
    </w:p>
    <w:p w14:paraId="14A2C412" w14:textId="77777777" w:rsidR="0039232A" w:rsidRDefault="0039232A" w:rsidP="0039232A">
      <w:pPr>
        <w:pStyle w:val="NormalBold"/>
        <w:rPr>
          <w:u w:val="single"/>
        </w:rPr>
      </w:pPr>
      <w:r w:rsidRPr="00AF2816">
        <w:rPr>
          <w:u w:val="single"/>
        </w:rPr>
        <w:t>Gross Domestic Product</w:t>
      </w:r>
      <w:r>
        <w:rPr>
          <w:u w:val="single"/>
        </w:rPr>
        <w:t xml:space="preserve"> (“GDP”)</w:t>
      </w:r>
    </w:p>
    <w:p w14:paraId="4348B524" w14:textId="77777777" w:rsidR="0039232A" w:rsidRPr="00AF2816" w:rsidRDefault="0039232A" w:rsidP="0039232A">
      <w:r w:rsidRPr="00AF2816">
        <w:t>Real GDP increased at an annual</w:t>
      </w:r>
      <w:r>
        <w:t>ized</w:t>
      </w:r>
      <w:r w:rsidRPr="00AF2816">
        <w:t xml:space="preserve"> rate of 3.</w:t>
      </w:r>
      <w:r>
        <w:t>5</w:t>
      </w:r>
      <w:r w:rsidRPr="00AF2816">
        <w:t>% in Q3 201</w:t>
      </w:r>
      <w:r>
        <w:t>8</w:t>
      </w:r>
      <w:r w:rsidRPr="00AF2816">
        <w:t xml:space="preserve">, in contrast to </w:t>
      </w:r>
      <w:r>
        <w:t>a four-year high</w:t>
      </w:r>
      <w:r w:rsidRPr="00AF2816">
        <w:t xml:space="preserve"> of </w:t>
      </w:r>
      <w:r>
        <w:t>4</w:t>
      </w:r>
      <w:r w:rsidRPr="00AF2816">
        <w:t>.</w:t>
      </w:r>
      <w:r>
        <w:t>2</w:t>
      </w:r>
      <w:r w:rsidRPr="00AF2816">
        <w:t>% in Q2 201</w:t>
      </w:r>
      <w:r>
        <w:t>8</w:t>
      </w:r>
      <w:r w:rsidRPr="00AF2816">
        <w:t>.</w:t>
      </w:r>
      <w:r w:rsidRPr="004A4215">
        <w:rPr>
          <w:rStyle w:val="FootnoteReference"/>
        </w:rPr>
        <w:t xml:space="preserve"> </w:t>
      </w:r>
      <w:r>
        <w:rPr>
          <w:rStyle w:val="FootnoteReference"/>
        </w:rPr>
        <w:footnoteReference w:id="78"/>
      </w:r>
      <w:r>
        <w:t xml:space="preserve">  </w:t>
      </w:r>
      <w:r w:rsidRPr="00AF2816">
        <w:t>The increase in real GDP in Q3 201</w:t>
      </w:r>
      <w:r>
        <w:t>8</w:t>
      </w:r>
      <w:r w:rsidRPr="00AF2816">
        <w:t xml:space="preserve"> reflected positive contributions from private inventory </w:t>
      </w:r>
      <w:r w:rsidRPr="00804A6E">
        <w:rPr>
          <w:noProof/>
        </w:rPr>
        <w:t>investment</w:t>
      </w:r>
      <w:r w:rsidRPr="00AF2816">
        <w:t xml:space="preserve"> </w:t>
      </w:r>
      <w:r>
        <w:t>and nonresidential fixed investment</w:t>
      </w:r>
      <w:r w:rsidRPr="00AF2816">
        <w:t>.</w:t>
      </w:r>
      <w:r>
        <w:t xml:space="preserve">  </w:t>
      </w:r>
      <w:r w:rsidRPr="00AF2816">
        <w:t xml:space="preserve">These increases were partly offset by </w:t>
      </w:r>
      <w:r>
        <w:t>downward revisions</w:t>
      </w:r>
      <w:r w:rsidRPr="00AF2816">
        <w:t xml:space="preserve"> from </w:t>
      </w:r>
      <w:r>
        <w:t>personal consumption expenditure</w:t>
      </w:r>
      <w:r w:rsidRPr="00AF2816">
        <w:t xml:space="preserve"> and state and local government spending.</w:t>
      </w:r>
      <w:r w:rsidRPr="00AF2816">
        <w:rPr>
          <w:rStyle w:val="FootnoteReference"/>
        </w:rPr>
        <w:footnoteReference w:id="79"/>
      </w:r>
      <w:r>
        <w:t xml:space="preserve">  </w:t>
      </w:r>
    </w:p>
    <w:p w14:paraId="5759EE4F" w14:textId="77777777" w:rsidR="0039232A" w:rsidRPr="00AF2816" w:rsidRDefault="0039232A" w:rsidP="0039232A">
      <w:pPr>
        <w:pStyle w:val="NormalBold"/>
        <w:rPr>
          <w:u w:val="single"/>
        </w:rPr>
      </w:pPr>
    </w:p>
    <w:p w14:paraId="30182A70" w14:textId="77777777" w:rsidR="0039232A" w:rsidRDefault="0039232A" w:rsidP="0039232A">
      <w:pPr>
        <w:pStyle w:val="NormalBold"/>
        <w:rPr>
          <w:u w:val="single"/>
        </w:rPr>
      </w:pPr>
      <w:r w:rsidRPr="00AF2816">
        <w:rPr>
          <w:u w:val="single"/>
        </w:rPr>
        <w:t>Consumer Prices and Spending</w:t>
      </w:r>
      <w:r>
        <w:rPr>
          <w:rStyle w:val="FootnoteReference"/>
        </w:rPr>
        <w:footnoteReference w:id="80"/>
      </w:r>
    </w:p>
    <w:p w14:paraId="2A20C715" w14:textId="77777777" w:rsidR="0039232A" w:rsidRDefault="0039232A" w:rsidP="0039232A">
      <w:r w:rsidRPr="00C67B06">
        <w:t>The US Consumer Price Index (</w:t>
      </w:r>
      <w:r>
        <w:t>“</w:t>
      </w:r>
      <w:r w:rsidRPr="00C67B06">
        <w:t>CPI</w:t>
      </w:r>
      <w:r>
        <w:t>”</w:t>
      </w:r>
      <w:r w:rsidRPr="00C67B06">
        <w:t>) for all goods climbed by 0.1% in September</w:t>
      </w:r>
      <w:r>
        <w:t xml:space="preserve"> 2018, on a month-on-month basis, </w:t>
      </w:r>
      <w:r w:rsidRPr="00C67B06">
        <w:t>after rising by 0.2% in each of July</w:t>
      </w:r>
      <w:r>
        <w:t xml:space="preserve"> 2018</w:t>
      </w:r>
      <w:r w:rsidRPr="00C67B06">
        <w:t xml:space="preserve"> and August</w:t>
      </w:r>
      <w:r>
        <w:t xml:space="preserve"> 2018</w:t>
      </w:r>
      <w:r w:rsidRPr="00C67B06">
        <w:t>.</w:t>
      </w:r>
    </w:p>
    <w:p w14:paraId="4682338A" w14:textId="77777777" w:rsidR="0039232A" w:rsidRDefault="0039232A" w:rsidP="0039232A"/>
    <w:p w14:paraId="0C0016D8" w14:textId="77777777" w:rsidR="0039232A" w:rsidRPr="00AF2816" w:rsidRDefault="0039232A" w:rsidP="0039232A">
      <w:r>
        <w:t xml:space="preserve">Consumer spending rose by 0.4% in September 2018, after recording </w:t>
      </w:r>
      <w:r w:rsidRPr="00F82402">
        <w:rPr>
          <w:noProof/>
        </w:rPr>
        <w:t xml:space="preserve">a </w:t>
      </w:r>
      <w:r w:rsidRPr="00C20BCD">
        <w:rPr>
          <w:noProof/>
        </w:rPr>
        <w:t>strong</w:t>
      </w:r>
      <w:r>
        <w:t xml:space="preserve"> 0.5% growth in August 2018, and stable </w:t>
      </w:r>
      <w:r w:rsidRPr="005E2821">
        <w:t>0.4% gains</w:t>
      </w:r>
      <w:r>
        <w:t xml:space="preserve"> in June and July</w:t>
      </w:r>
      <w:r w:rsidRPr="005E2821">
        <w:t xml:space="preserve">. </w:t>
      </w:r>
      <w:r>
        <w:t xml:space="preserve"> </w:t>
      </w:r>
      <w:r w:rsidRPr="005E2821">
        <w:t xml:space="preserve">On a quarterly basis, consumer spending grew by 4.0% </w:t>
      </w:r>
      <w:r>
        <w:t>in Q3 2018</w:t>
      </w:r>
      <w:r w:rsidRPr="005E2821">
        <w:t xml:space="preserve">, </w:t>
      </w:r>
      <w:r>
        <w:t xml:space="preserve">representing the </w:t>
      </w:r>
      <w:r w:rsidRPr="005E2821">
        <w:t xml:space="preserve">largest quarterly gain since the </w:t>
      </w:r>
      <w:r>
        <w:t>Q4 2014</w:t>
      </w:r>
      <w:r w:rsidRPr="00AF2816">
        <w:t>.</w:t>
      </w:r>
    </w:p>
    <w:p w14:paraId="7A790A8C" w14:textId="77777777" w:rsidR="0039232A" w:rsidRPr="00AF2816" w:rsidRDefault="0039232A" w:rsidP="0039232A"/>
    <w:p w14:paraId="109691E7" w14:textId="77777777" w:rsidR="0039232A" w:rsidRDefault="0039232A" w:rsidP="0039232A">
      <w:pPr>
        <w:pStyle w:val="NormalBold"/>
        <w:keepNext/>
        <w:rPr>
          <w:u w:val="single"/>
        </w:rPr>
      </w:pPr>
      <w:r w:rsidRPr="00AF2816">
        <w:rPr>
          <w:u w:val="single"/>
        </w:rPr>
        <w:t>Interest Rates</w:t>
      </w:r>
    </w:p>
    <w:p w14:paraId="7B67F3E7" w14:textId="77777777" w:rsidR="0039232A" w:rsidRPr="00AF2816" w:rsidRDefault="0039232A" w:rsidP="0039232A">
      <w:pPr>
        <w:rPr>
          <w:lang w:val="en-IN"/>
        </w:rPr>
      </w:pPr>
      <w:r>
        <w:rPr>
          <w:lang w:val="en-IN"/>
        </w:rPr>
        <w:t>T</w:t>
      </w:r>
      <w:r w:rsidRPr="00AF2816">
        <w:rPr>
          <w:lang w:val="en-IN"/>
        </w:rPr>
        <w:t xml:space="preserve">he US Federal Reserve’s Open Market Committee </w:t>
      </w:r>
      <w:r w:rsidRPr="00A11F76">
        <w:rPr>
          <w:lang w:val="en-IN"/>
        </w:rPr>
        <w:t>(“</w:t>
      </w:r>
      <w:r w:rsidRPr="008E19A8">
        <w:rPr>
          <w:lang w:val="en-IN"/>
        </w:rPr>
        <w:t>FOMC”</w:t>
      </w:r>
      <w:r w:rsidRPr="00A11F76">
        <w:rPr>
          <w:lang w:val="en-IN"/>
        </w:rPr>
        <w:t>)</w:t>
      </w:r>
      <w:r>
        <w:rPr>
          <w:lang w:val="en-IN"/>
        </w:rPr>
        <w:t>, in its September 26, 2018 meeting,</w:t>
      </w:r>
      <w:r w:rsidRPr="00A11F76">
        <w:rPr>
          <w:lang w:val="en-IN"/>
        </w:rPr>
        <w:t xml:space="preserve"> increased</w:t>
      </w:r>
      <w:r w:rsidRPr="00AF2816">
        <w:rPr>
          <w:lang w:val="en-IN"/>
        </w:rPr>
        <w:t xml:space="preserve"> its benchmark interest rate for the third time </w:t>
      </w:r>
      <w:r>
        <w:rPr>
          <w:lang w:val="en-IN"/>
        </w:rPr>
        <w:t>this year</w:t>
      </w:r>
      <w:r w:rsidRPr="00AF2816">
        <w:rPr>
          <w:lang w:val="en-IN"/>
        </w:rPr>
        <w:t xml:space="preserve">, edging the rate up by one-quarter percent </w:t>
      </w:r>
      <w:r w:rsidRPr="00AF2816">
        <w:rPr>
          <w:lang w:val="en-IN"/>
        </w:rPr>
        <w:lastRenderedPageBreak/>
        <w:t xml:space="preserve">to a target range of </w:t>
      </w:r>
      <w:r>
        <w:rPr>
          <w:lang w:val="en-IN"/>
        </w:rPr>
        <w:t>2</w:t>
      </w:r>
      <w:r w:rsidRPr="00AF2816">
        <w:rPr>
          <w:lang w:val="en-IN"/>
        </w:rPr>
        <w:t xml:space="preserve">.0% to </w:t>
      </w:r>
      <w:r>
        <w:rPr>
          <w:lang w:val="en-IN"/>
        </w:rPr>
        <w:t>2</w:t>
      </w:r>
      <w:r w:rsidRPr="00AF2816">
        <w:rPr>
          <w:lang w:val="en-IN"/>
        </w:rPr>
        <w:t>.25%.</w:t>
      </w:r>
      <w:r w:rsidRPr="00AF2816">
        <w:rPr>
          <w:rStyle w:val="FootnoteReference"/>
          <w:lang w:val="en-IN"/>
        </w:rPr>
        <w:footnoteReference w:id="81"/>
      </w:r>
      <w:r>
        <w:rPr>
          <w:lang w:val="en-IN"/>
        </w:rPr>
        <w:t xml:space="preserve">  Furthermore</w:t>
      </w:r>
      <w:r w:rsidRPr="00AF2816">
        <w:rPr>
          <w:lang w:val="en-IN"/>
        </w:rPr>
        <w:t>, the Fed indicate</w:t>
      </w:r>
      <w:r>
        <w:rPr>
          <w:lang w:val="en-IN"/>
        </w:rPr>
        <w:t>d</w:t>
      </w:r>
      <w:r w:rsidRPr="00AF2816">
        <w:rPr>
          <w:lang w:val="en-IN"/>
        </w:rPr>
        <w:t xml:space="preserve"> that there likely would be one more interest</w:t>
      </w:r>
      <w:r>
        <w:rPr>
          <w:lang w:val="en-IN"/>
        </w:rPr>
        <w:t xml:space="preserve"> </w:t>
      </w:r>
      <w:r w:rsidRPr="00AF2816">
        <w:rPr>
          <w:lang w:val="en-IN"/>
        </w:rPr>
        <w:t xml:space="preserve">rate </w:t>
      </w:r>
      <w:r>
        <w:rPr>
          <w:lang w:val="en-IN"/>
        </w:rPr>
        <w:t>increase</w:t>
      </w:r>
      <w:r w:rsidRPr="00AF2816">
        <w:rPr>
          <w:lang w:val="en-IN"/>
        </w:rPr>
        <w:t xml:space="preserve"> </w:t>
      </w:r>
      <w:r>
        <w:rPr>
          <w:lang w:val="en-IN"/>
        </w:rPr>
        <w:t>at the end of this year and three hikes in 2019.</w:t>
      </w:r>
      <w:r w:rsidRPr="00561A4B">
        <w:rPr>
          <w:rStyle w:val="FootnoteReference"/>
          <w:lang w:val="en-IN"/>
        </w:rPr>
        <w:footnoteReference w:id="82"/>
      </w:r>
      <w:r>
        <w:rPr>
          <w:lang w:val="en-IN"/>
        </w:rPr>
        <w:t xml:space="preserve"> </w:t>
      </w:r>
    </w:p>
    <w:p w14:paraId="5E04CC78" w14:textId="77777777" w:rsidR="0039232A" w:rsidRPr="00AF2816" w:rsidRDefault="0039232A" w:rsidP="0039232A">
      <w:pPr>
        <w:pStyle w:val="NormalBold"/>
        <w:rPr>
          <w:rFonts w:eastAsiaTheme="minorHAnsi"/>
          <w:b w:val="0"/>
          <w:lang w:val="en-IN"/>
        </w:rPr>
      </w:pPr>
    </w:p>
    <w:p w14:paraId="7924F2A1" w14:textId="77777777" w:rsidR="0039232A" w:rsidRDefault="0039232A" w:rsidP="0039232A">
      <w:pPr>
        <w:pStyle w:val="NormalBold"/>
        <w:rPr>
          <w:u w:val="single"/>
        </w:rPr>
      </w:pPr>
      <w:r w:rsidRPr="00AF2816">
        <w:rPr>
          <w:u w:val="single"/>
        </w:rPr>
        <w:t>Employment</w:t>
      </w:r>
      <w:r w:rsidRPr="007428D1">
        <w:rPr>
          <w:rStyle w:val="FootnoteReference"/>
        </w:rPr>
        <w:footnoteReference w:id="83"/>
      </w:r>
    </w:p>
    <w:p w14:paraId="197CFEEE" w14:textId="333555DD" w:rsidR="0039232A" w:rsidRPr="00AF2816" w:rsidRDefault="0039232A" w:rsidP="0039232A">
      <w:r w:rsidRPr="00AF2816">
        <w:t xml:space="preserve">Total nonfarm payroll employment rose by </w:t>
      </w:r>
      <w:r w:rsidR="00C278D6">
        <w:t>155</w:t>
      </w:r>
      <w:r w:rsidR="00C278D6" w:rsidRPr="00AF2816">
        <w:t>, 000</w:t>
      </w:r>
      <w:r w:rsidRPr="00AF2816">
        <w:t xml:space="preserve"> in </w:t>
      </w:r>
      <w:r w:rsidR="00C278D6">
        <w:t>November</w:t>
      </w:r>
      <w:r>
        <w:t xml:space="preserve"> 2018</w:t>
      </w:r>
      <w:r w:rsidRPr="00AF2816">
        <w:t xml:space="preserve">, and the unemployment rate </w:t>
      </w:r>
      <w:r>
        <w:t xml:space="preserve">slowed </w:t>
      </w:r>
      <w:r w:rsidRPr="00AF2816">
        <w:t xml:space="preserve">down to </w:t>
      </w:r>
      <w:r>
        <w:t>3.7</w:t>
      </w:r>
      <w:r w:rsidRPr="00AF2816">
        <w:t>%</w:t>
      </w:r>
      <w:r>
        <w:t>,</w:t>
      </w:r>
      <w:r w:rsidRPr="00AF2816">
        <w:t xml:space="preserve"> according to the US Bureau of Labor Statistics.</w:t>
      </w:r>
      <w:r>
        <w:t xml:space="preserve">  </w:t>
      </w:r>
      <w:r w:rsidRPr="00AF2816">
        <w:t xml:space="preserve">Employment </w:t>
      </w:r>
      <w:r>
        <w:t>job gains occurred in professional and business services, health care, wholesale trade, transportation and warehousing, and mining</w:t>
      </w:r>
      <w:r w:rsidRPr="00AF2816">
        <w:t>.</w:t>
      </w:r>
      <w:r>
        <w:t xml:space="preserve">  </w:t>
      </w:r>
      <w:r w:rsidRPr="00AF2816">
        <w:t>The number of unemployed persons decreased by 2</w:t>
      </w:r>
      <w:r>
        <w:t>7</w:t>
      </w:r>
      <w:r w:rsidRPr="00AF2816">
        <w:t>1,000 to 6</w:t>
      </w:r>
      <w:r>
        <w:t>.0</w:t>
      </w:r>
      <w:r w:rsidRPr="00AF2816">
        <w:t xml:space="preserve"> million.</w:t>
      </w:r>
      <w:r>
        <w:t xml:space="preserve">  </w:t>
      </w:r>
      <w:r w:rsidRPr="00AF2816">
        <w:t>Since January 201</w:t>
      </w:r>
      <w:r>
        <w:t>8</w:t>
      </w:r>
      <w:r w:rsidRPr="00AF2816">
        <w:t>, the unemployment rate has declined by 0.</w:t>
      </w:r>
      <w:r w:rsidR="00C278D6">
        <w:t>4</w:t>
      </w:r>
      <w:r w:rsidRPr="00AF2816">
        <w:t xml:space="preserve"> percentage point</w:t>
      </w:r>
      <w:r>
        <w:t>s</w:t>
      </w:r>
      <w:r w:rsidRPr="00AF2816">
        <w:t xml:space="preserve">, and the number of unemployed persons has decreased by </w:t>
      </w:r>
      <w:r>
        <w:t>0</w:t>
      </w:r>
      <w:r w:rsidRPr="00AF2816">
        <w:t>.</w:t>
      </w:r>
      <w:r w:rsidR="00C278D6">
        <w:t>64</w:t>
      </w:r>
      <w:r w:rsidRPr="00AF2816">
        <w:t xml:space="preserve"> million.</w:t>
      </w:r>
    </w:p>
    <w:p w14:paraId="6B4CAE6D" w14:textId="77777777" w:rsidR="0039232A" w:rsidRPr="00AF2816" w:rsidRDefault="0039232A" w:rsidP="0039232A">
      <w:pPr>
        <w:pStyle w:val="NormalBold"/>
        <w:rPr>
          <w:u w:val="single"/>
        </w:rPr>
      </w:pPr>
    </w:p>
    <w:p w14:paraId="77CC6DC0" w14:textId="77777777" w:rsidR="0039232A" w:rsidRDefault="0039232A" w:rsidP="0039232A">
      <w:pPr>
        <w:pStyle w:val="NormalBold"/>
        <w:rPr>
          <w:u w:val="single"/>
        </w:rPr>
      </w:pPr>
      <w:r w:rsidRPr="00AF2816">
        <w:rPr>
          <w:u w:val="single"/>
        </w:rPr>
        <w:t>Consumer Confidence</w:t>
      </w:r>
    </w:p>
    <w:p w14:paraId="789B5D27" w14:textId="77777777" w:rsidR="0039232A" w:rsidRPr="00AF2816" w:rsidRDefault="0039232A" w:rsidP="0039232A">
      <w:r w:rsidRPr="00AF2816">
        <w:t xml:space="preserve">The Conference Board Consumer Confidence </w:t>
      </w:r>
      <w:r w:rsidRPr="00A11F76">
        <w:t xml:space="preserve">Index </w:t>
      </w:r>
      <w:r w:rsidRPr="008E19A8">
        <w:t>(“CCI”)</w:t>
      </w:r>
      <w:r w:rsidRPr="00A11F76">
        <w:t>, which</w:t>
      </w:r>
      <w:r w:rsidRPr="00AF2816">
        <w:t xml:space="preserve"> </w:t>
      </w:r>
      <w:r>
        <w:t>showed significant improvements</w:t>
      </w:r>
      <w:r w:rsidRPr="00AF2816">
        <w:t xml:space="preserve"> in </w:t>
      </w:r>
      <w:r>
        <w:t xml:space="preserve">August 2018, </w:t>
      </w:r>
      <w:r w:rsidRPr="00AF2816">
        <w:t xml:space="preserve">increased again in </w:t>
      </w:r>
      <w:r>
        <w:t>September</w:t>
      </w:r>
      <w:r w:rsidRPr="00AF2816">
        <w:t xml:space="preserve"> 201</w:t>
      </w:r>
      <w:r>
        <w:t>8, reaching an 18-year high since October 2000</w:t>
      </w:r>
      <w:r w:rsidRPr="00AF2816">
        <w:t>.</w:t>
      </w:r>
      <w:r>
        <w:t xml:space="preserve">  </w:t>
      </w:r>
      <w:r w:rsidRPr="00AF2816">
        <w:t xml:space="preserve">The CCI </w:t>
      </w:r>
      <w:r>
        <w:t xml:space="preserve">stood </w:t>
      </w:r>
      <w:r w:rsidRPr="00AF2816">
        <w:t xml:space="preserve">at </w:t>
      </w:r>
      <w:r>
        <w:t xml:space="preserve">138.4 in September 2018 </w:t>
      </w:r>
      <w:r w:rsidRPr="00AF2816">
        <w:t>(1985=100) up from 1</w:t>
      </w:r>
      <w:r>
        <w:t>34</w:t>
      </w:r>
      <w:r w:rsidRPr="00AF2816">
        <w:t>.</w:t>
      </w:r>
      <w:r>
        <w:t>7</w:t>
      </w:r>
      <w:r w:rsidRPr="00AF2816">
        <w:t xml:space="preserve"> in </w:t>
      </w:r>
      <w:r>
        <w:t xml:space="preserve">August </w:t>
      </w:r>
      <w:r w:rsidRPr="00AF2816">
        <w:t>201</w:t>
      </w:r>
      <w:r>
        <w:t>8.</w:t>
      </w:r>
      <w:r>
        <w:rPr>
          <w:rStyle w:val="FootnoteReference"/>
        </w:rPr>
        <w:footnoteReference w:id="84"/>
      </w:r>
      <w:r>
        <w:t xml:space="preserve">  </w:t>
      </w:r>
      <w:r w:rsidRPr="009555FD">
        <w:t xml:space="preserve">The Present Situation Index improved marginally from an upwardly revised 172.8 in August </w:t>
      </w:r>
      <w:r>
        <w:t xml:space="preserve">2018 </w:t>
      </w:r>
      <w:r w:rsidRPr="009555FD">
        <w:t>to 173.1 in September</w:t>
      </w:r>
      <w:r>
        <w:t xml:space="preserve"> 2018</w:t>
      </w:r>
      <w:r w:rsidRPr="009555FD">
        <w:t xml:space="preserve"> while the Expectations Index surged from an upwardly revised 109.3 </w:t>
      </w:r>
      <w:r>
        <w:t>in August 2018</w:t>
      </w:r>
      <w:r w:rsidRPr="009555FD">
        <w:t xml:space="preserve"> to 115.3 </w:t>
      </w:r>
      <w:r>
        <w:t>in September 2018</w:t>
      </w:r>
      <w:r w:rsidRPr="00AF2816">
        <w:t>.</w:t>
      </w:r>
      <w:r w:rsidRPr="00AF2816">
        <w:rPr>
          <w:rStyle w:val="FootnoteReference"/>
        </w:rPr>
        <w:footnoteReference w:id="85"/>
      </w:r>
    </w:p>
    <w:p w14:paraId="7B518B7D" w14:textId="77777777" w:rsidR="0039232A" w:rsidRPr="00AF2816" w:rsidRDefault="0039232A" w:rsidP="0039232A">
      <w:pPr>
        <w:pStyle w:val="NormalBold"/>
        <w:rPr>
          <w:u w:val="single"/>
        </w:rPr>
      </w:pPr>
    </w:p>
    <w:p w14:paraId="02613107" w14:textId="77777777" w:rsidR="0039232A" w:rsidRDefault="0039232A" w:rsidP="0039232A">
      <w:pPr>
        <w:pStyle w:val="NormalBold"/>
        <w:rPr>
          <w:u w:val="single"/>
        </w:rPr>
      </w:pPr>
      <w:r w:rsidRPr="00D36155">
        <w:rPr>
          <w:u w:val="single"/>
        </w:rPr>
        <w:t>Conclusion</w:t>
      </w:r>
    </w:p>
    <w:p w14:paraId="65A27B55" w14:textId="77777777" w:rsidR="0039232A" w:rsidRPr="00957641" w:rsidRDefault="0039232A" w:rsidP="0039232A">
      <w:r w:rsidRPr="00D36155">
        <w:t xml:space="preserve">The </w:t>
      </w:r>
      <w:r>
        <w:t xml:space="preserve">US </w:t>
      </w:r>
      <w:r w:rsidRPr="00D36155">
        <w:t xml:space="preserve">economy showed resilience in </w:t>
      </w:r>
      <w:r>
        <w:t>Q3 2018</w:t>
      </w:r>
      <w:r w:rsidRPr="00D36155">
        <w:t xml:space="preserve"> with GDP growth coming in at 3.</w:t>
      </w:r>
      <w:r>
        <w:t>5</w:t>
      </w:r>
      <w:r w:rsidRPr="00D36155">
        <w:t>%, well above market expectations</w:t>
      </w:r>
      <w:r>
        <w:t xml:space="preserve"> of </w:t>
      </w:r>
      <w:r w:rsidRPr="00804A6E">
        <w:rPr>
          <w:noProof/>
        </w:rPr>
        <w:t>3.4</w:t>
      </w:r>
      <w:r>
        <w:t>%; a</w:t>
      </w:r>
      <w:r w:rsidRPr="00D36155">
        <w:t>lthough</w:t>
      </w:r>
      <w:r>
        <w:t>,</w:t>
      </w:r>
      <w:r w:rsidRPr="00D36155">
        <w:t xml:space="preserve"> </w:t>
      </w:r>
      <w:r>
        <w:t>the economy slowed down in Q3 2018 due to exports contracting</w:t>
      </w:r>
      <w:r w:rsidRPr="003007E7">
        <w:t xml:space="preserve"> for the first time in nearly two years, </w:t>
      </w:r>
      <w:r>
        <w:t xml:space="preserve">along with a slow-down in </w:t>
      </w:r>
      <w:r w:rsidRPr="003007E7">
        <w:t>business investment</w:t>
      </w:r>
      <w:r>
        <w:t>, with</w:t>
      </w:r>
      <w:r w:rsidRPr="003007E7">
        <w:t xml:space="preserve"> residential investment</w:t>
      </w:r>
      <w:r>
        <w:t>s continuing</w:t>
      </w:r>
      <w:r w:rsidRPr="003007E7">
        <w:t xml:space="preserve"> its decline</w:t>
      </w:r>
      <w:r>
        <w:t>.  A</w:t>
      </w:r>
      <w:r w:rsidRPr="006C073C">
        <w:t xml:space="preserve"> further escalation of the trade war with China could weigh heavily on investment and the trade sector in the medium-term. </w:t>
      </w:r>
      <w:r>
        <w:t xml:space="preserve"> However,</w:t>
      </w:r>
      <w:r w:rsidRPr="00D36155">
        <w:t xml:space="preserve"> the underlying strength of the economy seems largely intact heading into Q4</w:t>
      </w:r>
      <w:r>
        <w:t xml:space="preserve"> 2018, supported by a</w:t>
      </w:r>
      <w:r w:rsidRPr="003007E7">
        <w:t xml:space="preserve"> tight labor market strengthening private consumption, coupled with heightened government spending</w:t>
      </w:r>
      <w:r w:rsidRPr="00D36155">
        <w:t>.</w:t>
      </w:r>
      <w:r w:rsidRPr="00A84504">
        <w:rPr>
          <w:vertAlign w:val="superscript"/>
        </w:rPr>
        <w:footnoteReference w:id="86"/>
      </w:r>
      <w:r>
        <w:t xml:space="preserve">  Focus Economics </w:t>
      </w:r>
      <w:r w:rsidRPr="00A84504">
        <w:t>forecasts growth of 2.</w:t>
      </w:r>
      <w:r>
        <w:t>5</w:t>
      </w:r>
      <w:r w:rsidRPr="00A84504">
        <w:t xml:space="preserve">% </w:t>
      </w:r>
      <w:r>
        <w:t xml:space="preserve">and 2.0% </w:t>
      </w:r>
      <w:r w:rsidRPr="00A84504">
        <w:t>in 201</w:t>
      </w:r>
      <w:r>
        <w:t>9 and 2020, respectively</w:t>
      </w:r>
      <w:r w:rsidRPr="00A84504">
        <w:t xml:space="preserve">, which is </w:t>
      </w:r>
      <w:r>
        <w:t>in-line with the FOMC estimates.</w:t>
      </w:r>
      <w:r>
        <w:rPr>
          <w:rStyle w:val="FootnoteReference"/>
        </w:rPr>
        <w:footnoteReference w:id="87"/>
      </w:r>
    </w:p>
    <w:p w14:paraId="25626903" w14:textId="77777777" w:rsidR="00E27807" w:rsidRDefault="00E27807" w:rsidP="00880801">
      <w:pPr>
        <w:rPr>
          <w:smallCaps/>
          <w:color w:val="2F75B5"/>
          <w:sz w:val="32"/>
          <w:szCs w:val="32"/>
        </w:rPr>
      </w:pPr>
      <w:r>
        <w:br w:type="page"/>
      </w:r>
    </w:p>
    <w:p w14:paraId="4B636F9B" w14:textId="77777777" w:rsidR="002C6B21" w:rsidRPr="00DC1D2C" w:rsidRDefault="002C6B21" w:rsidP="0090181F">
      <w:pPr>
        <w:pStyle w:val="Heading1"/>
      </w:pPr>
      <w:bookmarkStart w:id="1853" w:name="_Toc425496327"/>
      <w:bookmarkStart w:id="1854" w:name="_Toc436918521"/>
      <w:bookmarkStart w:id="1855" w:name="_Toc436987934"/>
      <w:bookmarkStart w:id="1856" w:name="_Toc469403809"/>
      <w:bookmarkStart w:id="1857" w:name="_Toc533665894"/>
      <w:r w:rsidRPr="00DC1D2C">
        <w:lastRenderedPageBreak/>
        <w:t>Statement of Limiting Conditions</w:t>
      </w:r>
      <w:bookmarkEnd w:id="1853"/>
      <w:bookmarkEnd w:id="1854"/>
      <w:bookmarkEnd w:id="1855"/>
      <w:bookmarkEnd w:id="1856"/>
      <w:bookmarkEnd w:id="1857"/>
    </w:p>
    <w:p w14:paraId="40BD6D24" w14:textId="77777777" w:rsidR="0059146F" w:rsidRDefault="0059146F" w:rsidP="00B22F33"/>
    <w:p w14:paraId="3E10E422" w14:textId="77777777" w:rsidR="006E0563" w:rsidRPr="0084131E" w:rsidRDefault="006E0563" w:rsidP="008B5CC2">
      <w:pPr>
        <w:pStyle w:val="ListParagraph"/>
        <w:numPr>
          <w:ilvl w:val="0"/>
          <w:numId w:val="65"/>
        </w:numPr>
      </w:pPr>
      <w:r w:rsidRPr="0084131E">
        <w:t>The conclusion of value arrived at herein is valid only for the stated purpose as of the date of the valuation.</w:t>
      </w:r>
      <w:r w:rsidR="00DB47F5">
        <w:t xml:space="preserve">  </w:t>
      </w:r>
    </w:p>
    <w:p w14:paraId="290CAEF7" w14:textId="202BD0BC" w:rsidR="006E0563" w:rsidRPr="0084131E" w:rsidRDefault="006E0563" w:rsidP="008B5CC2">
      <w:pPr>
        <w:pStyle w:val="ListParagraph"/>
        <w:numPr>
          <w:ilvl w:val="0"/>
          <w:numId w:val="65"/>
        </w:numPr>
      </w:pPr>
      <w:r w:rsidRPr="0084131E">
        <w:t xml:space="preserve">Financial statements and other related information provided by </w:t>
      </w:r>
      <w:r w:rsidR="00B85F3A">
        <w:t>OMERS</w:t>
      </w:r>
      <w:r>
        <w:t>, the Company</w:t>
      </w:r>
      <w:r w:rsidRPr="0084131E">
        <w:t xml:space="preserve"> or its representatives, in the course of this engagement, have been accepted without any verification as fully and correctly reflecting the enterprise’s business conditions and operating results for the respective periods, except as specifically noted herein</w:t>
      </w:r>
      <w:r w:rsidR="00D022AF">
        <w:t xml:space="preserve">.  </w:t>
      </w:r>
      <w:r>
        <w:t>RNA</w:t>
      </w:r>
      <w:r w:rsidRPr="0084131E">
        <w:t xml:space="preserve"> has not audited, reviewed, or compiled the financial information provided to us and, accordingly, we express no audit opinion or any other form of assurance on this information.</w:t>
      </w:r>
      <w:r w:rsidR="00DB47F5">
        <w:t xml:space="preserve">  </w:t>
      </w:r>
    </w:p>
    <w:p w14:paraId="66A0FF90" w14:textId="77777777" w:rsidR="006E0563" w:rsidRPr="0084131E" w:rsidRDefault="006E0563" w:rsidP="008B5CC2">
      <w:pPr>
        <w:pStyle w:val="ListParagraph"/>
        <w:numPr>
          <w:ilvl w:val="0"/>
          <w:numId w:val="65"/>
        </w:numPr>
      </w:pPr>
      <w:r w:rsidRPr="0084131E">
        <w:t>Public information and industry and statistical information have been obtained from sources we believe to be reliable</w:t>
      </w:r>
      <w:r w:rsidR="00D022AF">
        <w:t xml:space="preserve">.  </w:t>
      </w:r>
      <w:r w:rsidRPr="0084131E">
        <w:t>However, we make no representation as to the accuracy or completeness of such information and have performed no procedures to corroborate the information.</w:t>
      </w:r>
      <w:r w:rsidR="00DB47F5">
        <w:t xml:space="preserve">  </w:t>
      </w:r>
    </w:p>
    <w:p w14:paraId="49791C3E" w14:textId="4BF380C8" w:rsidR="006E0563" w:rsidRPr="0084131E" w:rsidRDefault="006E0563" w:rsidP="008B5CC2">
      <w:pPr>
        <w:pStyle w:val="ListParagraph"/>
        <w:numPr>
          <w:ilvl w:val="0"/>
          <w:numId w:val="65"/>
        </w:numPr>
      </w:pPr>
      <w:r w:rsidRPr="0084131E">
        <w:t xml:space="preserve">We do not provide assurance on the achievability of the results forecasted by </w:t>
      </w:r>
      <w:r w:rsidR="00B85F3A">
        <w:t>OMERS</w:t>
      </w:r>
      <w:r>
        <w:t xml:space="preserve"> or the Company</w:t>
      </w:r>
      <w:r w:rsidRPr="0084131E">
        <w:t xml:space="preserve"> because events and circumstances frequently do not occur as expected; differences between actual and expected results may be material; and achievement of the forecasted results is dependent on actions, plans, and assumptions of management.</w:t>
      </w:r>
      <w:r w:rsidR="00DB47F5">
        <w:t xml:space="preserve">  </w:t>
      </w:r>
    </w:p>
    <w:p w14:paraId="463D43B3" w14:textId="77777777" w:rsidR="006E0563" w:rsidRPr="0084131E" w:rsidRDefault="006E0563" w:rsidP="008B5CC2">
      <w:pPr>
        <w:pStyle w:val="ListParagraph"/>
        <w:numPr>
          <w:ilvl w:val="0"/>
          <w:numId w:val="65"/>
        </w:numPr>
      </w:pPr>
      <w:r w:rsidRPr="0084131E">
        <w:t>The conclusion of value arrived at herein is based on the assumption that the current level of management expertise and effectiveness would continue to be maintained, and that the character and integrity of the enterprise through any sale, reorganization, exchange, or diminution of the owners’ participation would not be materially or significantly changed.</w:t>
      </w:r>
      <w:r w:rsidR="00DB47F5">
        <w:t xml:space="preserve">  </w:t>
      </w:r>
    </w:p>
    <w:p w14:paraId="375B0750" w14:textId="57A0533E" w:rsidR="006E0563" w:rsidRPr="0084131E" w:rsidRDefault="006E0563" w:rsidP="008B5CC2">
      <w:pPr>
        <w:pStyle w:val="ListParagraph"/>
        <w:numPr>
          <w:ilvl w:val="0"/>
          <w:numId w:val="65"/>
        </w:numPr>
      </w:pPr>
      <w:r w:rsidRPr="0084131E">
        <w:t>This report and the conclusion of value arrived at herein are for the exclusive use of our client for the sole and specific purposes as noted herein</w:t>
      </w:r>
      <w:r w:rsidR="00D022AF">
        <w:t xml:space="preserve">.  </w:t>
      </w:r>
      <w:r w:rsidRPr="0084131E">
        <w:t>They may not be used for any other purpose or by any other party for any purpose</w:t>
      </w:r>
      <w:r w:rsidR="00D022AF">
        <w:t xml:space="preserve">.  </w:t>
      </w:r>
      <w:r w:rsidRPr="0084131E">
        <w:t>Furthermore</w:t>
      </w:r>
      <w:r w:rsidR="00DB47F5">
        <w:t>,</w:t>
      </w:r>
      <w:r w:rsidRPr="0084131E">
        <w:t xml:space="preserve"> the report and conclusion of value are not intended by the author and should not be construed by the reader to be investment advice in any manner whatsoever</w:t>
      </w:r>
      <w:r w:rsidR="00D022AF">
        <w:t xml:space="preserve">.  </w:t>
      </w:r>
      <w:r w:rsidRPr="0084131E">
        <w:t xml:space="preserve">The conclusion of value represents the considered opinion of </w:t>
      </w:r>
      <w:r>
        <w:t>RNA</w:t>
      </w:r>
      <w:r w:rsidRPr="0084131E">
        <w:t xml:space="preserve">, based on information furnished to them by </w:t>
      </w:r>
      <w:r w:rsidR="00B85F3A">
        <w:t>OMERS</w:t>
      </w:r>
      <w:r>
        <w:t>, the Company</w:t>
      </w:r>
      <w:r w:rsidRPr="0084131E">
        <w:t xml:space="preserve"> and</w:t>
      </w:r>
      <w:r>
        <w:t>/or</w:t>
      </w:r>
      <w:r w:rsidRPr="0084131E">
        <w:t xml:space="preserve"> other sources.</w:t>
      </w:r>
      <w:r w:rsidR="00DB47F5">
        <w:t xml:space="preserve">  </w:t>
      </w:r>
    </w:p>
    <w:p w14:paraId="3A34675F" w14:textId="77777777" w:rsidR="006E0563" w:rsidRPr="0084131E" w:rsidRDefault="006E0563" w:rsidP="008B5CC2">
      <w:pPr>
        <w:pStyle w:val="ListParagraph"/>
        <w:numPr>
          <w:ilvl w:val="0"/>
          <w:numId w:val="65"/>
        </w:numPr>
      </w:pPr>
      <w:r w:rsidRPr="0084131E">
        <w:t xml:space="preserve">Neither all nor any part of the contents of this report (especially the conclusion of value, the identity of any valuation specialist(s), or the firm with which such valuation specialists are connected or any reference to any of their professional designations) should be disseminated to the public through advertising media, public relations, news media, sales media, mail, direct transmittal, or any other means of communication without the prior written consent and approval of </w:t>
      </w:r>
      <w:r>
        <w:t>RNA</w:t>
      </w:r>
      <w:r w:rsidRPr="0084131E">
        <w:t>.</w:t>
      </w:r>
      <w:r w:rsidR="00DB47F5">
        <w:t xml:space="preserve">  </w:t>
      </w:r>
    </w:p>
    <w:p w14:paraId="076E8327" w14:textId="77777777" w:rsidR="006E0563" w:rsidRPr="0084131E" w:rsidRDefault="006E0563" w:rsidP="008B5CC2">
      <w:pPr>
        <w:pStyle w:val="ListParagraph"/>
        <w:numPr>
          <w:ilvl w:val="0"/>
          <w:numId w:val="65"/>
        </w:numPr>
      </w:pPr>
      <w:r w:rsidRPr="0084131E">
        <w:t xml:space="preserve">Future services regarding the subject matter of this report, including, but not limited to testimony or attendance in court, shall not be required of </w:t>
      </w:r>
      <w:r>
        <w:t>RNA</w:t>
      </w:r>
      <w:r w:rsidRPr="0084131E">
        <w:t xml:space="preserve"> unless previous arrangements have been made in writing.</w:t>
      </w:r>
      <w:r w:rsidR="00DB47F5">
        <w:t xml:space="preserve">  </w:t>
      </w:r>
    </w:p>
    <w:p w14:paraId="35AA2844" w14:textId="77777777" w:rsidR="006E0563" w:rsidRPr="0084131E" w:rsidRDefault="006E0563" w:rsidP="008B5CC2">
      <w:pPr>
        <w:pStyle w:val="ListParagraph"/>
        <w:numPr>
          <w:ilvl w:val="0"/>
          <w:numId w:val="65"/>
        </w:numPr>
      </w:pPr>
      <w:r w:rsidRPr="0084131E">
        <w:t xml:space="preserve">No change of any item in this appraisal report shall be made by anyone other than </w:t>
      </w:r>
      <w:r>
        <w:t>RNA</w:t>
      </w:r>
      <w:r w:rsidRPr="0084131E">
        <w:t>, and we shall have no responsibility for any such unauthorized change.</w:t>
      </w:r>
      <w:r w:rsidR="00DB47F5">
        <w:t xml:space="preserve">  </w:t>
      </w:r>
    </w:p>
    <w:p w14:paraId="5BD77BEA" w14:textId="77777777" w:rsidR="006E0563" w:rsidRPr="0084131E" w:rsidRDefault="006E0563" w:rsidP="008B5CC2">
      <w:pPr>
        <w:pStyle w:val="ListParagraph"/>
        <w:numPr>
          <w:ilvl w:val="0"/>
          <w:numId w:val="65"/>
        </w:numPr>
      </w:pPr>
      <w:r w:rsidRPr="0084131E">
        <w:t>Unless otherwise stated, no effort has been made to determine the possible effect, if any, on the subject business due to future Federal, state, or local legislation, including any environmental or ecological matters or interpretations thereof.</w:t>
      </w:r>
      <w:r w:rsidR="00DB47F5">
        <w:t xml:space="preserve">  </w:t>
      </w:r>
    </w:p>
    <w:p w14:paraId="74B99739" w14:textId="77777777" w:rsidR="006E0563" w:rsidRPr="0084131E" w:rsidRDefault="006E0563" w:rsidP="008B5CC2">
      <w:pPr>
        <w:pStyle w:val="ListParagraph"/>
        <w:numPr>
          <w:ilvl w:val="0"/>
          <w:numId w:val="65"/>
        </w:numPr>
      </w:pPr>
      <w:r w:rsidRPr="0084131E">
        <w:t>If prospective financial information approved by management has been used in our work, we have not examined or compiled the prospective financial information and therefore, do not express an audit opinion or any other form of assurance on the prospective financial information or the related assumptions</w:t>
      </w:r>
      <w:r w:rsidR="00D022AF">
        <w:t xml:space="preserve">.  </w:t>
      </w:r>
      <w:r w:rsidRPr="0084131E">
        <w:t>Events and circumstances frequently do not occur as expected and there will usually be differences between prospective financial information and actual results, and those differences may be material.</w:t>
      </w:r>
      <w:r w:rsidR="00DB47F5">
        <w:t xml:space="preserve">  </w:t>
      </w:r>
    </w:p>
    <w:p w14:paraId="0EEB5009" w14:textId="3CA66284" w:rsidR="00B370F7" w:rsidRPr="00772909" w:rsidRDefault="006E0563" w:rsidP="008B5CC2">
      <w:pPr>
        <w:pStyle w:val="ListParagraph"/>
        <w:numPr>
          <w:ilvl w:val="0"/>
          <w:numId w:val="65"/>
        </w:numPr>
      </w:pPr>
      <w:r w:rsidRPr="0084131E">
        <w:t xml:space="preserve">We have conducted interviews with the current management of </w:t>
      </w:r>
      <w:r w:rsidR="00B85F3A">
        <w:t>OMERS</w:t>
      </w:r>
      <w:r w:rsidRPr="0084131E">
        <w:t xml:space="preserve"> concerning the past, present, and prospective operating results of the </w:t>
      </w:r>
      <w:r>
        <w:t>C</w:t>
      </w:r>
      <w:r w:rsidRPr="0084131E">
        <w:t>ompany</w:t>
      </w:r>
      <w:r>
        <w:t xml:space="preserve"> as </w:t>
      </w:r>
      <w:r w:rsidR="003740D4">
        <w:t xml:space="preserve">they </w:t>
      </w:r>
      <w:r>
        <w:t>relate to the Subject Interest</w:t>
      </w:r>
      <w:r w:rsidRPr="0084131E">
        <w:t>.</w:t>
      </w:r>
      <w:r w:rsidR="00DB47F5">
        <w:t xml:space="preserve">  </w:t>
      </w:r>
    </w:p>
    <w:p w14:paraId="746A1327" w14:textId="77777777" w:rsidR="002C6B21" w:rsidRPr="00772909" w:rsidRDefault="002C6B21" w:rsidP="00B22F33">
      <w:r w:rsidRPr="00772909">
        <w:br w:type="page"/>
      </w:r>
    </w:p>
    <w:p w14:paraId="246DAD9D" w14:textId="77777777" w:rsidR="002C6B21" w:rsidRPr="00B22F33" w:rsidRDefault="002C6B21">
      <w:pPr>
        <w:pStyle w:val="Heading1"/>
      </w:pPr>
      <w:bookmarkStart w:id="1858" w:name="_Toc425496328"/>
      <w:bookmarkStart w:id="1859" w:name="_Toc436918522"/>
      <w:bookmarkStart w:id="1860" w:name="_Toc436987935"/>
      <w:bookmarkStart w:id="1861" w:name="_Toc469403810"/>
      <w:bookmarkStart w:id="1862" w:name="_Toc533665895"/>
      <w:r w:rsidRPr="00B22F33">
        <w:lastRenderedPageBreak/>
        <w:t>Qualifications</w:t>
      </w:r>
      <w:bookmarkEnd w:id="1858"/>
      <w:r w:rsidR="006E0563">
        <w:t xml:space="preserve"> of Valuation Analysts</w:t>
      </w:r>
      <w:bookmarkEnd w:id="1859"/>
      <w:bookmarkEnd w:id="1860"/>
      <w:bookmarkEnd w:id="1861"/>
      <w:bookmarkEnd w:id="1862"/>
    </w:p>
    <w:p w14:paraId="1EAA2FFC" w14:textId="77777777" w:rsidR="002033BB" w:rsidRDefault="002033BB" w:rsidP="007D5760">
      <w:bookmarkStart w:id="1863" w:name="_Toc425496329"/>
    </w:p>
    <w:p w14:paraId="01FFA91F" w14:textId="77777777" w:rsidR="00A25665" w:rsidRPr="00772909" w:rsidRDefault="00A25665">
      <w:pPr>
        <w:pStyle w:val="Heading2"/>
      </w:pPr>
      <w:bookmarkStart w:id="1864" w:name="_Toc437596292"/>
      <w:bookmarkStart w:id="1865" w:name="_Toc469403811"/>
      <w:bookmarkStart w:id="1866" w:name="_Toc533665896"/>
      <w:bookmarkStart w:id="1867" w:name="_Toc436918523"/>
      <w:bookmarkStart w:id="1868" w:name="_Toc436987936"/>
      <w:r w:rsidRPr="00772909">
        <w:t>Samuel Renwick, CFA</w:t>
      </w:r>
      <w:bookmarkEnd w:id="1864"/>
      <w:bookmarkEnd w:id="1865"/>
      <w:bookmarkEnd w:id="1866"/>
    </w:p>
    <w:p w14:paraId="4807C42E" w14:textId="77777777" w:rsidR="00A25665" w:rsidRDefault="00A25665" w:rsidP="00A25665"/>
    <w:p w14:paraId="6CFE0236" w14:textId="77777777" w:rsidR="00A25665" w:rsidRPr="007D771B" w:rsidRDefault="00A25665">
      <w:pPr>
        <w:pStyle w:val="CVPara"/>
        <w:rPr>
          <w:sz w:val="22"/>
        </w:rPr>
      </w:pPr>
      <w:r w:rsidRPr="007D771B">
        <w:rPr>
          <w:sz w:val="22"/>
        </w:rPr>
        <w:t xml:space="preserve">Sam Renwick provides valuation and advisory services to biopharmaceutical, medical device and equipment, diagnostic companies, and clinical research and manufacturing organizations, as well as other IP-centric technology companies.  His experience includes buy-side and sell-side advisory engagements for licensing, financing, and mergers and acquisitions, as well as for tax and financial reporting matters for large public companies to small venture-backed enterprises.  Whether developing dynamic, patient flow models for late-clinical therapeutic assets or developing an opinion of value for </w:t>
      </w:r>
      <w:r w:rsidRPr="00C847FE">
        <w:rPr>
          <w:noProof/>
          <w:sz w:val="22"/>
        </w:rPr>
        <w:t>security</w:t>
      </w:r>
      <w:r w:rsidRPr="007D771B">
        <w:rPr>
          <w:sz w:val="22"/>
        </w:rPr>
        <w:t xml:space="preserve"> for compliance purposes, Mr. Renwick combines his breadth of industry knowledge with deep expertise in finance and financial models to create compelling communications regarding the value proposition of an asset, portfolio of assets or a company.  Mr. Renwick has worked with well over 500 life sciences and technology companies in his career.</w:t>
      </w:r>
      <w:r w:rsidR="00DB47F5" w:rsidRPr="007D771B">
        <w:rPr>
          <w:sz w:val="22"/>
        </w:rPr>
        <w:t xml:space="preserve">  </w:t>
      </w:r>
    </w:p>
    <w:p w14:paraId="67A7B8DE" w14:textId="77777777" w:rsidR="00A25665" w:rsidRDefault="00A25665" w:rsidP="00A25665"/>
    <w:p w14:paraId="286C022E" w14:textId="77777777" w:rsidR="00A25665" w:rsidRDefault="00A25665" w:rsidP="00A25665"/>
    <w:p w14:paraId="529C56E8" w14:textId="77777777" w:rsidR="00A25665" w:rsidRPr="00EC4E7A" w:rsidRDefault="00A25665" w:rsidP="00A25665">
      <w:pPr>
        <w:pStyle w:val="NormalBold"/>
        <w:rPr>
          <w:u w:val="single"/>
        </w:rPr>
      </w:pPr>
      <w:r w:rsidRPr="00EC4E7A">
        <w:rPr>
          <w:u w:val="single"/>
        </w:rPr>
        <w:t>Professional Affiliations</w:t>
      </w:r>
    </w:p>
    <w:p w14:paraId="52BEE4F6" w14:textId="77777777" w:rsidR="00A25665" w:rsidRPr="007D771B" w:rsidRDefault="00A25665" w:rsidP="00A25665">
      <w:pPr>
        <w:pStyle w:val="BulletsCV"/>
        <w:rPr>
          <w:sz w:val="22"/>
        </w:rPr>
      </w:pPr>
      <w:r w:rsidRPr="007D771B">
        <w:rPr>
          <w:sz w:val="22"/>
        </w:rPr>
        <w:t>UCLA Anderson Business Honor Society</w:t>
      </w:r>
    </w:p>
    <w:p w14:paraId="006293AD" w14:textId="77777777" w:rsidR="00A25665" w:rsidRPr="007D771B" w:rsidRDefault="00A25665" w:rsidP="00A25665">
      <w:pPr>
        <w:pStyle w:val="BulletsCV"/>
        <w:rPr>
          <w:sz w:val="22"/>
        </w:rPr>
      </w:pPr>
      <w:r w:rsidRPr="007D771B">
        <w:rPr>
          <w:sz w:val="22"/>
        </w:rPr>
        <w:t>CFA Institute</w:t>
      </w:r>
    </w:p>
    <w:p w14:paraId="60C8134F" w14:textId="77777777" w:rsidR="00A25665" w:rsidRPr="007D771B" w:rsidRDefault="00A25665" w:rsidP="00A25665">
      <w:pPr>
        <w:pStyle w:val="BulletsCV"/>
        <w:rPr>
          <w:sz w:val="22"/>
        </w:rPr>
      </w:pPr>
      <w:r w:rsidRPr="007D771B">
        <w:rPr>
          <w:sz w:val="22"/>
        </w:rPr>
        <w:t>Chartered Financial Analyst Society of San Francisco</w:t>
      </w:r>
    </w:p>
    <w:p w14:paraId="7699B821" w14:textId="77777777" w:rsidR="00A25665" w:rsidRPr="007D771B" w:rsidRDefault="00A25665" w:rsidP="00A25665">
      <w:pPr>
        <w:pStyle w:val="BulletsCV"/>
        <w:rPr>
          <w:sz w:val="22"/>
        </w:rPr>
      </w:pPr>
      <w:r w:rsidRPr="007D771B">
        <w:rPr>
          <w:sz w:val="22"/>
        </w:rPr>
        <w:t>Member, Fair Value Forum</w:t>
      </w:r>
    </w:p>
    <w:p w14:paraId="0239D0F0" w14:textId="77777777" w:rsidR="00A25665" w:rsidRPr="007D771B" w:rsidRDefault="00A25665" w:rsidP="00A25665">
      <w:pPr>
        <w:pStyle w:val="BulletsCV"/>
        <w:rPr>
          <w:sz w:val="22"/>
        </w:rPr>
      </w:pPr>
      <w:r w:rsidRPr="007D771B">
        <w:rPr>
          <w:sz w:val="22"/>
        </w:rPr>
        <w:t>Licensing Executive Society</w:t>
      </w:r>
    </w:p>
    <w:p w14:paraId="7F113FE8" w14:textId="77777777" w:rsidR="00A25665" w:rsidRDefault="00A25665" w:rsidP="00A25665">
      <w:pPr>
        <w:pStyle w:val="ListParagraph"/>
        <w:ind w:left="1080"/>
      </w:pPr>
    </w:p>
    <w:p w14:paraId="53CD9461" w14:textId="77777777" w:rsidR="00A25665" w:rsidRPr="00772909" w:rsidRDefault="00A25665" w:rsidP="00A25665">
      <w:pPr>
        <w:pStyle w:val="ListParagraph"/>
        <w:ind w:left="1080"/>
      </w:pPr>
    </w:p>
    <w:p w14:paraId="10C229C7" w14:textId="77777777" w:rsidR="00A25665" w:rsidRPr="00EC4E7A" w:rsidRDefault="00A25665" w:rsidP="00A25665">
      <w:pPr>
        <w:pStyle w:val="NormalBold"/>
        <w:rPr>
          <w:u w:val="single"/>
        </w:rPr>
      </w:pPr>
      <w:r w:rsidRPr="00EC4E7A">
        <w:rPr>
          <w:u w:val="single"/>
        </w:rPr>
        <w:t>Education</w:t>
      </w:r>
    </w:p>
    <w:p w14:paraId="03C97749" w14:textId="77777777" w:rsidR="00A25665" w:rsidRPr="007D771B" w:rsidRDefault="00A25665" w:rsidP="00A25665">
      <w:pPr>
        <w:pStyle w:val="BulletsCV"/>
        <w:rPr>
          <w:sz w:val="22"/>
        </w:rPr>
      </w:pPr>
      <w:r w:rsidRPr="007D771B">
        <w:rPr>
          <w:sz w:val="22"/>
        </w:rPr>
        <w:t>BA/Economics &amp; Business – Westmont College, Honors</w:t>
      </w:r>
    </w:p>
    <w:p w14:paraId="62F1E3A4" w14:textId="77777777" w:rsidR="00A25665" w:rsidRPr="007D771B" w:rsidRDefault="00A25665" w:rsidP="00A25665">
      <w:pPr>
        <w:pStyle w:val="BulletsCV"/>
        <w:rPr>
          <w:sz w:val="22"/>
        </w:rPr>
      </w:pPr>
      <w:r w:rsidRPr="007D771B">
        <w:rPr>
          <w:sz w:val="22"/>
        </w:rPr>
        <w:t>MBA/Finance – UCLA Anderson, Honors, J. Fred Weston award for Academic Excellence in Finance</w:t>
      </w:r>
    </w:p>
    <w:p w14:paraId="74B6E64A" w14:textId="77777777" w:rsidR="00A25665" w:rsidRPr="007D771B" w:rsidRDefault="00A25665" w:rsidP="00A25665">
      <w:pPr>
        <w:pStyle w:val="BulletsCV"/>
        <w:rPr>
          <w:sz w:val="22"/>
        </w:rPr>
      </w:pPr>
      <w:r w:rsidRPr="007D771B">
        <w:rPr>
          <w:sz w:val="22"/>
        </w:rPr>
        <w:t>Chartered Financial Analyst (CFA)</w:t>
      </w:r>
    </w:p>
    <w:p w14:paraId="27AD8B50" w14:textId="77777777" w:rsidR="00A25665" w:rsidRDefault="00A25665" w:rsidP="00A25665">
      <w:pPr>
        <w:pStyle w:val="ListParagraph"/>
        <w:ind w:left="1080"/>
      </w:pPr>
    </w:p>
    <w:p w14:paraId="47C63B3A" w14:textId="77777777" w:rsidR="00A25665" w:rsidRPr="00772909" w:rsidRDefault="00A25665" w:rsidP="00A25665">
      <w:pPr>
        <w:pStyle w:val="ListParagraph"/>
        <w:ind w:left="1080"/>
      </w:pPr>
    </w:p>
    <w:p w14:paraId="1ADAFEA2" w14:textId="77777777" w:rsidR="00A25665" w:rsidRPr="00EC4E7A" w:rsidRDefault="00A25665" w:rsidP="00A25665">
      <w:pPr>
        <w:pStyle w:val="NormalBold"/>
        <w:rPr>
          <w:u w:val="single"/>
        </w:rPr>
      </w:pPr>
      <w:r w:rsidRPr="00EC4E7A">
        <w:rPr>
          <w:u w:val="single"/>
        </w:rPr>
        <w:t>Publications</w:t>
      </w:r>
    </w:p>
    <w:p w14:paraId="5E67492B" w14:textId="77777777" w:rsidR="00A25665" w:rsidRPr="007D771B" w:rsidRDefault="00A25665" w:rsidP="00A25665">
      <w:pPr>
        <w:pStyle w:val="BulletsCV"/>
        <w:rPr>
          <w:sz w:val="22"/>
        </w:rPr>
      </w:pPr>
      <w:r w:rsidRPr="007D771B">
        <w:rPr>
          <w:sz w:val="22"/>
        </w:rPr>
        <w:t xml:space="preserve">Valuation Section </w:t>
      </w:r>
      <w:r w:rsidRPr="007D771B">
        <w:rPr>
          <w:sz w:val="22"/>
          <w:u w:val="single"/>
        </w:rPr>
        <w:t>409A Administration Handbook,</w:t>
      </w:r>
      <w:r w:rsidRPr="007D771B">
        <w:rPr>
          <w:sz w:val="22"/>
        </w:rPr>
        <w:t xml:space="preserve"> Thomson Reuters 2014</w:t>
      </w:r>
    </w:p>
    <w:p w14:paraId="3B6ED8ED" w14:textId="77777777" w:rsidR="00A25665" w:rsidRPr="007D771B" w:rsidRDefault="00A25665" w:rsidP="00A25665">
      <w:pPr>
        <w:pStyle w:val="BulletsCV"/>
        <w:rPr>
          <w:sz w:val="22"/>
        </w:rPr>
      </w:pPr>
      <w:r w:rsidRPr="007D771B">
        <w:rPr>
          <w:sz w:val="22"/>
        </w:rPr>
        <w:t xml:space="preserve">Why Your 409A Valuation is Too High - Dis-Incentive Stock Compensation in the Life Sciences – </w:t>
      </w:r>
      <w:r w:rsidRPr="007D771B">
        <w:rPr>
          <w:sz w:val="22"/>
          <w:u w:val="single"/>
        </w:rPr>
        <w:t>RNA White Paper</w:t>
      </w:r>
      <w:r w:rsidRPr="007D771B">
        <w:rPr>
          <w:sz w:val="22"/>
        </w:rPr>
        <w:t>, May 2013</w:t>
      </w:r>
    </w:p>
    <w:p w14:paraId="2684E1ED" w14:textId="77777777" w:rsidR="00A25665" w:rsidRPr="007D771B" w:rsidRDefault="00A25665" w:rsidP="00A25665">
      <w:pPr>
        <w:pStyle w:val="BulletsCV"/>
        <w:rPr>
          <w:sz w:val="22"/>
        </w:rPr>
      </w:pPr>
      <w:r w:rsidRPr="007D771B">
        <w:rPr>
          <w:sz w:val="22"/>
        </w:rPr>
        <w:t xml:space="preserve">Modeling and Forecasting to Communicate the Biotherapeutic Value Proposition – </w:t>
      </w:r>
      <w:r w:rsidRPr="007D771B">
        <w:rPr>
          <w:sz w:val="22"/>
          <w:u w:val="single"/>
        </w:rPr>
        <w:t>BayBio White Paper</w:t>
      </w:r>
      <w:r w:rsidRPr="007D771B">
        <w:rPr>
          <w:sz w:val="22"/>
        </w:rPr>
        <w:t>, May 2010</w:t>
      </w:r>
    </w:p>
    <w:p w14:paraId="52DC152B" w14:textId="77777777" w:rsidR="00A25665" w:rsidRPr="007D771B" w:rsidRDefault="00A25665" w:rsidP="00A25665">
      <w:pPr>
        <w:pStyle w:val="BulletsCV"/>
        <w:rPr>
          <w:sz w:val="22"/>
        </w:rPr>
      </w:pPr>
      <w:r w:rsidRPr="007D771B">
        <w:rPr>
          <w:sz w:val="22"/>
        </w:rPr>
        <w:t xml:space="preserve">Common Stock Valuation – Tips from the Trade, </w:t>
      </w:r>
      <w:r w:rsidRPr="007D771B">
        <w:rPr>
          <w:sz w:val="22"/>
          <w:u w:val="single"/>
        </w:rPr>
        <w:t>BayBio NOTES</w:t>
      </w:r>
      <w:r w:rsidRPr="007D771B">
        <w:rPr>
          <w:sz w:val="22"/>
        </w:rPr>
        <w:t>, April 2010</w:t>
      </w:r>
    </w:p>
    <w:p w14:paraId="6024E4D1" w14:textId="77777777" w:rsidR="00A25665" w:rsidRPr="007D771B" w:rsidRDefault="00A25665" w:rsidP="00A25665">
      <w:pPr>
        <w:pStyle w:val="BulletsCV"/>
        <w:rPr>
          <w:sz w:val="22"/>
        </w:rPr>
      </w:pPr>
      <w:r w:rsidRPr="007D771B">
        <w:rPr>
          <w:sz w:val="22"/>
        </w:rPr>
        <w:t xml:space="preserve">Defensible Equity Incentive Valuation Opinions Under IRC 409A, </w:t>
      </w:r>
      <w:r w:rsidRPr="007D771B">
        <w:rPr>
          <w:sz w:val="22"/>
          <w:u w:val="single"/>
        </w:rPr>
        <w:t>Company Newsletter</w:t>
      </w:r>
      <w:r w:rsidRPr="007D771B">
        <w:rPr>
          <w:sz w:val="22"/>
        </w:rPr>
        <w:t>, December 2009</w:t>
      </w:r>
    </w:p>
    <w:p w14:paraId="026B09BC" w14:textId="77777777" w:rsidR="00A25665" w:rsidRPr="007D771B" w:rsidRDefault="00A25665" w:rsidP="00A25665">
      <w:pPr>
        <w:pStyle w:val="BulletsCV"/>
        <w:rPr>
          <w:sz w:val="22"/>
        </w:rPr>
      </w:pPr>
      <w:r w:rsidRPr="007D771B">
        <w:rPr>
          <w:sz w:val="22"/>
        </w:rPr>
        <w:t xml:space="preserve">What is the IRS Doing with IRC 409A, </w:t>
      </w:r>
      <w:r w:rsidRPr="007D771B">
        <w:rPr>
          <w:sz w:val="22"/>
          <w:u w:val="single"/>
        </w:rPr>
        <w:t>Silicon Valley Bank Newsletter</w:t>
      </w:r>
      <w:r w:rsidRPr="007D771B">
        <w:rPr>
          <w:sz w:val="22"/>
        </w:rPr>
        <w:t>, December 2008</w:t>
      </w:r>
    </w:p>
    <w:p w14:paraId="5F6122AC" w14:textId="77777777" w:rsidR="00A25665" w:rsidRPr="007D771B" w:rsidRDefault="00A25665" w:rsidP="00A25665">
      <w:pPr>
        <w:pStyle w:val="BulletsCV"/>
        <w:rPr>
          <w:sz w:val="22"/>
        </w:rPr>
      </w:pPr>
      <w:r w:rsidRPr="007D771B">
        <w:rPr>
          <w:sz w:val="22"/>
        </w:rPr>
        <w:t xml:space="preserve">Eleven of the Top Ten Mistakes to Avoid in Your Options Program, </w:t>
      </w:r>
      <w:r w:rsidRPr="007D771B">
        <w:rPr>
          <w:sz w:val="22"/>
          <w:u w:val="single"/>
        </w:rPr>
        <w:t>Atlanta CEO Connexions</w:t>
      </w:r>
      <w:r w:rsidRPr="007D771B">
        <w:rPr>
          <w:sz w:val="22"/>
        </w:rPr>
        <w:t>, August 2007</w:t>
      </w:r>
    </w:p>
    <w:p w14:paraId="2C7C153A" w14:textId="77777777" w:rsidR="00A25665" w:rsidRDefault="00A25665" w:rsidP="00A25665">
      <w:pPr>
        <w:pStyle w:val="ListParagraph"/>
        <w:ind w:left="1080"/>
      </w:pPr>
    </w:p>
    <w:p w14:paraId="2F471C67" w14:textId="77777777" w:rsidR="00A25665" w:rsidRPr="00772909" w:rsidRDefault="00A25665" w:rsidP="00A25665">
      <w:pPr>
        <w:pStyle w:val="ListParagraph"/>
        <w:ind w:left="1080"/>
      </w:pPr>
    </w:p>
    <w:p w14:paraId="56195616" w14:textId="77777777" w:rsidR="00A25665" w:rsidRPr="00EC4E7A" w:rsidRDefault="00A25665" w:rsidP="00A25665">
      <w:pPr>
        <w:pStyle w:val="NormalBold"/>
        <w:rPr>
          <w:u w:val="single"/>
        </w:rPr>
      </w:pPr>
      <w:r w:rsidRPr="00EC4E7A">
        <w:rPr>
          <w:u w:val="single"/>
        </w:rPr>
        <w:t>Instruction and Seminars</w:t>
      </w:r>
    </w:p>
    <w:p w14:paraId="25086C73" w14:textId="77777777" w:rsidR="00C24C2F" w:rsidRPr="007D771B" w:rsidRDefault="00C24C2F">
      <w:pPr>
        <w:pStyle w:val="BulletsCV"/>
        <w:rPr>
          <w:sz w:val="22"/>
        </w:rPr>
      </w:pPr>
      <w:r w:rsidRPr="007D771B">
        <w:rPr>
          <w:sz w:val="22"/>
        </w:rPr>
        <w:t>Presentation on Valuation and Funding Strategies for Digital Health Companies at the Cedars Sinai Techstars Accelerator, October 2017</w:t>
      </w:r>
    </w:p>
    <w:p w14:paraId="4F35452D" w14:textId="77777777" w:rsidR="00A25665" w:rsidRPr="007D771B" w:rsidRDefault="00A25665" w:rsidP="00A25665">
      <w:pPr>
        <w:pStyle w:val="BulletsCV"/>
        <w:rPr>
          <w:sz w:val="22"/>
        </w:rPr>
      </w:pPr>
      <w:r w:rsidRPr="007D771B">
        <w:rPr>
          <w:sz w:val="22"/>
        </w:rPr>
        <w:lastRenderedPageBreak/>
        <w:t xml:space="preserve">Panelist on Valuation Issues for Early Stage Company Valuations, Fair Value Summit, November 2015 </w:t>
      </w:r>
    </w:p>
    <w:p w14:paraId="49ABC18A" w14:textId="77777777" w:rsidR="00A25665" w:rsidRPr="007D771B" w:rsidRDefault="00A25665" w:rsidP="00A25665">
      <w:pPr>
        <w:pStyle w:val="BulletsCV"/>
        <w:rPr>
          <w:sz w:val="22"/>
        </w:rPr>
      </w:pPr>
      <w:r w:rsidRPr="007D771B">
        <w:rPr>
          <w:sz w:val="22"/>
        </w:rPr>
        <w:t>Panelist on Communicating the Biotech Value Proposition, BayBio Annual Event, May 2011</w:t>
      </w:r>
    </w:p>
    <w:p w14:paraId="5D2C9E14" w14:textId="77777777" w:rsidR="00A25665" w:rsidRPr="007D771B" w:rsidRDefault="00A25665" w:rsidP="00A25665">
      <w:pPr>
        <w:pStyle w:val="BulletsCV"/>
        <w:rPr>
          <w:sz w:val="22"/>
        </w:rPr>
      </w:pPr>
      <w:r w:rsidRPr="007D771B">
        <w:rPr>
          <w:sz w:val="22"/>
        </w:rPr>
        <w:t>Presentation on the Use of Discount Rates in the PWERM, Fair Value Forum, November 2008</w:t>
      </w:r>
    </w:p>
    <w:p w14:paraId="13B94208" w14:textId="77777777" w:rsidR="00A25665" w:rsidRPr="007D771B" w:rsidRDefault="00A25665" w:rsidP="00A25665">
      <w:pPr>
        <w:pStyle w:val="BulletsCV"/>
        <w:rPr>
          <w:sz w:val="22"/>
        </w:rPr>
      </w:pPr>
      <w:r w:rsidRPr="007D771B">
        <w:rPr>
          <w:sz w:val="22"/>
        </w:rPr>
        <w:t>Panelist on the Valuation of Biotechnology Companies, Biocom San Diego, May 2008</w:t>
      </w:r>
    </w:p>
    <w:p w14:paraId="4526DB70" w14:textId="77777777" w:rsidR="00A25665" w:rsidRPr="00772909" w:rsidRDefault="00A25665" w:rsidP="00A25665">
      <w:pPr>
        <w:rPr>
          <w:color w:val="173A5A" w:themeColor="accent2" w:themeShade="80"/>
          <w:spacing w:val="15"/>
          <w:sz w:val="24"/>
          <w:szCs w:val="24"/>
        </w:rPr>
      </w:pPr>
      <w:r w:rsidRPr="00772909">
        <w:br w:type="page"/>
      </w:r>
    </w:p>
    <w:p w14:paraId="7EBD29CE" w14:textId="77777777" w:rsidR="00A25665" w:rsidRPr="00AA2CC2" w:rsidRDefault="00A25665">
      <w:pPr>
        <w:pStyle w:val="Heading2"/>
      </w:pPr>
      <w:bookmarkStart w:id="1869" w:name="_Toc437596294"/>
      <w:bookmarkStart w:id="1870" w:name="_Toc469403813"/>
      <w:bookmarkStart w:id="1871" w:name="_Toc533665897"/>
      <w:r w:rsidRPr="00AA2CC2">
        <w:lastRenderedPageBreak/>
        <w:t>Kayvon Namvar</w:t>
      </w:r>
      <w:bookmarkEnd w:id="1869"/>
      <w:bookmarkEnd w:id="1870"/>
      <w:bookmarkEnd w:id="1871"/>
    </w:p>
    <w:p w14:paraId="39F9C709" w14:textId="77777777" w:rsidR="00A25665" w:rsidRPr="00AA2CC2" w:rsidRDefault="00A25665"/>
    <w:p w14:paraId="3E558035" w14:textId="77777777" w:rsidR="00A25665" w:rsidRPr="007D771B" w:rsidRDefault="00A25665">
      <w:pPr>
        <w:pStyle w:val="CVPara"/>
        <w:rPr>
          <w:sz w:val="22"/>
        </w:rPr>
      </w:pPr>
      <w:r w:rsidRPr="007D771B">
        <w:rPr>
          <w:sz w:val="22"/>
        </w:rPr>
        <w:t xml:space="preserve">Kayvon Namvar has deep expertise in forecasting, valuation, litigation support, and transaction advisory support primarily in the life sciences, healthcare, entertainment, media </w:t>
      </w:r>
      <w:r w:rsidRPr="00C847FE">
        <w:rPr>
          <w:noProof/>
          <w:sz w:val="22"/>
        </w:rPr>
        <w:t>and</w:t>
      </w:r>
      <w:r w:rsidRPr="007D771B">
        <w:rPr>
          <w:sz w:val="22"/>
        </w:rPr>
        <w:t xml:space="preserve"> technology industries.  He has advised on hundreds of engagements throughout his career.  He has developed dynamic patient-flow and other financial models to facilitate the forecasting and valuation of biopharmaceutical, medical device and diagnostic products, filmed entertainment content (motion pictures and television programming), recorded music, music publishing rights, video games, companies, complex securities, and royalty interests for transaction, bankruptcy, tax, and accounting oriented purposes.  Mr. Namvar has worked with companies ranging from large, publicly traded entities, to small, venture capital-backed organizations.</w:t>
      </w:r>
      <w:r w:rsidR="00DB47F5" w:rsidRPr="007D771B">
        <w:rPr>
          <w:sz w:val="22"/>
        </w:rPr>
        <w:t xml:space="preserve">  </w:t>
      </w:r>
    </w:p>
    <w:p w14:paraId="71244638" w14:textId="77777777" w:rsidR="00A25665" w:rsidRPr="00AA2CC2" w:rsidRDefault="00A25665"/>
    <w:p w14:paraId="17A6D1CD" w14:textId="77777777" w:rsidR="00A25665" w:rsidRPr="00AA2CC2" w:rsidRDefault="00A25665"/>
    <w:p w14:paraId="75CB57E5" w14:textId="77777777" w:rsidR="00A25665" w:rsidRPr="00EC4E7A" w:rsidRDefault="00A25665">
      <w:pPr>
        <w:pStyle w:val="NormalBold"/>
        <w:rPr>
          <w:u w:val="single"/>
        </w:rPr>
      </w:pPr>
      <w:r w:rsidRPr="00EC4E7A">
        <w:rPr>
          <w:u w:val="single"/>
        </w:rPr>
        <w:t>Education</w:t>
      </w:r>
    </w:p>
    <w:p w14:paraId="14F7F5C3" w14:textId="77777777" w:rsidR="00A25665" w:rsidRPr="007D771B" w:rsidRDefault="00A25665">
      <w:pPr>
        <w:pStyle w:val="BulletsCV"/>
        <w:rPr>
          <w:sz w:val="22"/>
        </w:rPr>
      </w:pPr>
      <w:r w:rsidRPr="007D771B">
        <w:rPr>
          <w:sz w:val="22"/>
        </w:rPr>
        <w:t>BS/ Business Administration &amp; Corporate Finance – University of Southern California</w:t>
      </w:r>
    </w:p>
    <w:p w14:paraId="079C0034" w14:textId="77777777" w:rsidR="00A25665" w:rsidRPr="00AA2CC2" w:rsidRDefault="00A25665">
      <w:pPr>
        <w:pStyle w:val="ListParagraph"/>
        <w:ind w:left="1080"/>
      </w:pPr>
    </w:p>
    <w:p w14:paraId="06C06D83" w14:textId="77777777" w:rsidR="00A25665" w:rsidRPr="00AA2CC2" w:rsidRDefault="00A25665"/>
    <w:p w14:paraId="1F35EAEC" w14:textId="77777777" w:rsidR="00A25665" w:rsidRPr="00EC4E7A" w:rsidRDefault="00A25665">
      <w:pPr>
        <w:pStyle w:val="NormalBold"/>
        <w:rPr>
          <w:u w:val="single"/>
        </w:rPr>
      </w:pPr>
      <w:r w:rsidRPr="00EC4E7A">
        <w:rPr>
          <w:u w:val="single"/>
        </w:rPr>
        <w:t>Instruction and Seminars</w:t>
      </w:r>
    </w:p>
    <w:p w14:paraId="72821947" w14:textId="77777777" w:rsidR="00A25665" w:rsidRPr="007D771B" w:rsidRDefault="00A25665">
      <w:pPr>
        <w:pStyle w:val="BulletsCV"/>
        <w:rPr>
          <w:sz w:val="22"/>
        </w:rPr>
      </w:pPr>
      <w:r w:rsidRPr="007D771B">
        <w:rPr>
          <w:sz w:val="22"/>
        </w:rPr>
        <w:t xml:space="preserve">Guest lecturer, </w:t>
      </w:r>
      <w:r w:rsidRPr="00C847FE">
        <w:rPr>
          <w:noProof/>
          <w:sz w:val="22"/>
        </w:rPr>
        <w:t>University</w:t>
      </w:r>
      <w:r w:rsidRPr="007D771B">
        <w:rPr>
          <w:sz w:val="22"/>
        </w:rPr>
        <w:t xml:space="preserve"> of Southern California on various corporate finance topics</w:t>
      </w:r>
    </w:p>
    <w:p w14:paraId="0410A5D1" w14:textId="77777777" w:rsidR="00A25665" w:rsidRPr="00AA2CC2" w:rsidRDefault="00A25665">
      <w:pPr>
        <w:pStyle w:val="BulletsCV"/>
      </w:pPr>
      <w:r w:rsidRPr="007D771B">
        <w:rPr>
          <w:sz w:val="22"/>
        </w:rPr>
        <w:t>Guest lecturer, California Institute of Technology on venture financing</w:t>
      </w:r>
    </w:p>
    <w:p w14:paraId="0DB6017F" w14:textId="77777777" w:rsidR="00A25665" w:rsidRDefault="00A25665" w:rsidP="00880801">
      <w:pPr>
        <w:jc w:val="left"/>
        <w:rPr>
          <w:color w:val="2F75B5"/>
          <w:sz w:val="32"/>
          <w:szCs w:val="32"/>
        </w:rPr>
      </w:pPr>
      <w:r>
        <w:br w:type="page"/>
      </w:r>
    </w:p>
    <w:p w14:paraId="1A640BF4" w14:textId="77777777" w:rsidR="002C6B21" w:rsidRPr="00DC1D2C" w:rsidRDefault="006E0563" w:rsidP="0090181F">
      <w:pPr>
        <w:pStyle w:val="Heading1"/>
      </w:pPr>
      <w:bookmarkStart w:id="1872" w:name="_Toc436918527"/>
      <w:bookmarkStart w:id="1873" w:name="_Toc436987940"/>
      <w:bookmarkStart w:id="1874" w:name="_Toc469403814"/>
      <w:bookmarkStart w:id="1875" w:name="_Toc533665898"/>
      <w:bookmarkEnd w:id="1863"/>
      <w:bookmarkEnd w:id="1867"/>
      <w:bookmarkEnd w:id="1868"/>
      <w:r>
        <w:lastRenderedPageBreak/>
        <w:t>Representation of Primary Valuation Analyst</w:t>
      </w:r>
      <w:bookmarkEnd w:id="1872"/>
      <w:bookmarkEnd w:id="1873"/>
      <w:bookmarkEnd w:id="1874"/>
      <w:bookmarkEnd w:id="1875"/>
    </w:p>
    <w:p w14:paraId="0B2B4691" w14:textId="77777777" w:rsidR="00E90B45" w:rsidRDefault="00E90B45" w:rsidP="00B22F33"/>
    <w:p w14:paraId="163EE1A0" w14:textId="77777777" w:rsidR="00E90B45" w:rsidRDefault="00E90B45" w:rsidP="00B22F33">
      <w:r w:rsidRPr="0084131E">
        <w:t xml:space="preserve">I certify </w:t>
      </w:r>
      <w:r w:rsidRPr="00C847FE">
        <w:rPr>
          <w:noProof/>
        </w:rPr>
        <w:t>that,</w:t>
      </w:r>
      <w:r w:rsidRPr="0084131E">
        <w:t xml:space="preserve"> to the best of my knowledge and belief:</w:t>
      </w:r>
    </w:p>
    <w:p w14:paraId="05626C67" w14:textId="77777777" w:rsidR="002C6B21" w:rsidRPr="00772909" w:rsidRDefault="002C6B21" w:rsidP="00B22F33"/>
    <w:p w14:paraId="2BE56484" w14:textId="77777777" w:rsidR="00E90B45" w:rsidRDefault="00E90B45" w:rsidP="0090181F">
      <w:pPr>
        <w:pStyle w:val="Bullets"/>
      </w:pPr>
      <w:r>
        <w:t>The statements of fact contained in this report are true and correct.</w:t>
      </w:r>
      <w:r w:rsidR="00DB47F5">
        <w:t xml:space="preserve">  </w:t>
      </w:r>
    </w:p>
    <w:p w14:paraId="1A4DDF2B" w14:textId="77777777" w:rsidR="00E90B45" w:rsidRDefault="00E90B45" w:rsidP="0090181F">
      <w:pPr>
        <w:pStyle w:val="Bullets"/>
        <w:numPr>
          <w:ilvl w:val="0"/>
          <w:numId w:val="0"/>
        </w:numPr>
        <w:ind w:left="720"/>
      </w:pPr>
    </w:p>
    <w:p w14:paraId="3877257A" w14:textId="77777777" w:rsidR="00E90B45" w:rsidRDefault="00E90B45" w:rsidP="0090181F">
      <w:pPr>
        <w:pStyle w:val="Bullets"/>
      </w:pPr>
      <w:r>
        <w:t xml:space="preserve">The reported analyses, opinions, and conclusions are limited only by the reported assumptions and limiting </w:t>
      </w:r>
      <w:r w:rsidRPr="00C847FE">
        <w:rPr>
          <w:noProof/>
        </w:rPr>
        <w:t>conditions,</w:t>
      </w:r>
      <w:r>
        <w:t xml:space="preserve"> and are our personal, impartial, and unbiased professional analyses, opinions, and conclusions.</w:t>
      </w:r>
      <w:r w:rsidR="00DB47F5">
        <w:t xml:space="preserve">  </w:t>
      </w:r>
    </w:p>
    <w:p w14:paraId="4DE57D48" w14:textId="77777777" w:rsidR="00E90B45" w:rsidRDefault="00E90B45" w:rsidP="0090181F">
      <w:pPr>
        <w:pStyle w:val="Bullets"/>
        <w:numPr>
          <w:ilvl w:val="0"/>
          <w:numId w:val="0"/>
        </w:numPr>
      </w:pPr>
    </w:p>
    <w:p w14:paraId="78040354" w14:textId="77777777" w:rsidR="00E90B45" w:rsidRDefault="00E90B45" w:rsidP="0090181F">
      <w:pPr>
        <w:pStyle w:val="Bullets"/>
      </w:pPr>
      <w:r>
        <w:t>We have no present or prospective interest in the property that is the subject of this report, and we have no personal interest with respect to the parties involved.</w:t>
      </w:r>
      <w:r w:rsidR="00DB47F5">
        <w:t xml:space="preserve">  </w:t>
      </w:r>
    </w:p>
    <w:p w14:paraId="4D0094FE" w14:textId="77777777" w:rsidR="00E90B45" w:rsidRDefault="00E90B45" w:rsidP="0090181F">
      <w:pPr>
        <w:pStyle w:val="Bullets"/>
        <w:numPr>
          <w:ilvl w:val="0"/>
          <w:numId w:val="0"/>
        </w:numPr>
      </w:pPr>
    </w:p>
    <w:p w14:paraId="2A60A845" w14:textId="77777777" w:rsidR="00E90B45" w:rsidRDefault="00E90B45" w:rsidP="0090181F">
      <w:pPr>
        <w:pStyle w:val="Bullets"/>
      </w:pPr>
      <w:r>
        <w:t>We have no bias with respect to the property that is the subject of this report or to the parties involved with this assignment.</w:t>
      </w:r>
      <w:r w:rsidR="00DB47F5">
        <w:t xml:space="preserve">  </w:t>
      </w:r>
    </w:p>
    <w:p w14:paraId="59242A4B" w14:textId="77777777" w:rsidR="00E90B45" w:rsidRDefault="00E90B45" w:rsidP="0090181F">
      <w:pPr>
        <w:pStyle w:val="Bullets"/>
        <w:numPr>
          <w:ilvl w:val="0"/>
          <w:numId w:val="0"/>
        </w:numPr>
      </w:pPr>
    </w:p>
    <w:p w14:paraId="5B77672C" w14:textId="77777777" w:rsidR="00E90B45" w:rsidRDefault="00E90B45" w:rsidP="0090181F">
      <w:pPr>
        <w:pStyle w:val="Bullets"/>
      </w:pPr>
      <w:r>
        <w:t>Our engagement in this assignment was not contingent upon developing or reporting predetermined results.</w:t>
      </w:r>
      <w:r w:rsidR="00DB47F5">
        <w:t xml:space="preserve">  </w:t>
      </w:r>
    </w:p>
    <w:p w14:paraId="0EBDDA5B" w14:textId="77777777" w:rsidR="00E90B45" w:rsidRDefault="00E90B45" w:rsidP="0090181F">
      <w:pPr>
        <w:pStyle w:val="Bullets"/>
        <w:numPr>
          <w:ilvl w:val="0"/>
          <w:numId w:val="0"/>
        </w:numPr>
      </w:pPr>
    </w:p>
    <w:p w14:paraId="246E8098" w14:textId="77777777" w:rsidR="00E90B45" w:rsidRDefault="00E90B45" w:rsidP="0090181F">
      <w:pPr>
        <w:pStyle w:val="Bullets"/>
      </w:pPr>
      <w:r>
        <w:t>Our compensation for completing this assignment is not contingent upon the development or reporting of a predetermined value of direction in value that favors the cause of the client, the amount of the value opinion, the attainment of a stipulated result, or the occurrence of a subsequent event directly related to the intended use of this appraisal.</w:t>
      </w:r>
      <w:r w:rsidR="00DB47F5">
        <w:t xml:space="preserve">  </w:t>
      </w:r>
    </w:p>
    <w:p w14:paraId="3E480F26" w14:textId="77777777" w:rsidR="00E90B45" w:rsidRDefault="00E90B45" w:rsidP="0090181F">
      <w:pPr>
        <w:pStyle w:val="Bullets"/>
        <w:numPr>
          <w:ilvl w:val="0"/>
          <w:numId w:val="0"/>
        </w:numPr>
      </w:pPr>
    </w:p>
    <w:p w14:paraId="6D7A0D07" w14:textId="77777777" w:rsidR="00E90B45" w:rsidRDefault="00E90B45" w:rsidP="0090181F">
      <w:pPr>
        <w:pStyle w:val="Bullets"/>
      </w:pPr>
      <w:r>
        <w:t xml:space="preserve">Our analyses, opinions </w:t>
      </w:r>
      <w:r w:rsidRPr="00C847FE">
        <w:rPr>
          <w:noProof/>
        </w:rPr>
        <w:t>and</w:t>
      </w:r>
      <w:r>
        <w:t xml:space="preserve"> conclusions were developed, and this report has been prepared, in conformity with the American Institute of Certified Public Accountants Statement on Standards for Valuation Services.</w:t>
      </w:r>
      <w:r w:rsidR="00DB47F5">
        <w:t xml:space="preserve">  </w:t>
      </w:r>
    </w:p>
    <w:p w14:paraId="7E52B8C7" w14:textId="77777777" w:rsidR="002C6B21" w:rsidRDefault="002C6B21" w:rsidP="00B22F33"/>
    <w:p w14:paraId="4687B895" w14:textId="77777777" w:rsidR="00A75898" w:rsidRPr="00772909" w:rsidRDefault="00A75898" w:rsidP="00B22F33"/>
    <w:p w14:paraId="5FC10392" w14:textId="77777777" w:rsidR="002C6B21" w:rsidRPr="00772909" w:rsidRDefault="002C6B21" w:rsidP="00B22F33">
      <w:r w:rsidRPr="00772909">
        <w:t>Sincerely,</w:t>
      </w:r>
    </w:p>
    <w:p w14:paraId="0AB2D0E8" w14:textId="77777777" w:rsidR="002C6B21" w:rsidRPr="00772909" w:rsidRDefault="002C6B21" w:rsidP="00B22F33"/>
    <w:p w14:paraId="09051818" w14:textId="77777777" w:rsidR="00723394" w:rsidRDefault="00723394" w:rsidP="00B96D1A">
      <w:pPr>
        <w:pStyle w:val="RNABodyCopy"/>
        <w:rPr>
          <w:i/>
          <w:color w:val="FF0000"/>
          <w:sz w:val="30"/>
          <w:szCs w:val="30"/>
        </w:rPr>
      </w:pPr>
    </w:p>
    <w:p w14:paraId="237A12F5" w14:textId="77777777" w:rsidR="0039232A" w:rsidRPr="007C77D3" w:rsidRDefault="0039232A" w:rsidP="0039232A">
      <w:pPr>
        <w:pStyle w:val="RNABodyCopy"/>
        <w:rPr>
          <w:i/>
          <w:sz w:val="30"/>
          <w:szCs w:val="30"/>
        </w:rPr>
      </w:pPr>
      <w:r w:rsidRPr="007C77D3">
        <w:rPr>
          <w:i/>
          <w:sz w:val="30"/>
          <w:szCs w:val="30"/>
        </w:rPr>
        <w:t>DRAFT</w:t>
      </w:r>
    </w:p>
    <w:p w14:paraId="1D360A5C" w14:textId="77777777" w:rsidR="00723394" w:rsidRDefault="00723394" w:rsidP="00B96D1A">
      <w:pPr>
        <w:pStyle w:val="RNABodyCopy"/>
        <w:rPr>
          <w:i/>
          <w:color w:val="FF0000"/>
          <w:sz w:val="30"/>
          <w:szCs w:val="30"/>
        </w:rPr>
      </w:pPr>
    </w:p>
    <w:p w14:paraId="3D383E98" w14:textId="77777777" w:rsidR="00BF1B92" w:rsidRPr="00772909" w:rsidRDefault="00BF1B92" w:rsidP="00B22F33"/>
    <w:p w14:paraId="31C61886" w14:textId="77777777" w:rsidR="002C6B21" w:rsidRPr="00772909" w:rsidRDefault="002C6B21" w:rsidP="00B22F33">
      <w:r w:rsidRPr="00772909">
        <w:t>Samuel Renwick, CFA</w:t>
      </w:r>
    </w:p>
    <w:p w14:paraId="17A79537" w14:textId="77777777" w:rsidR="002C6B21" w:rsidRPr="00772909" w:rsidRDefault="002C6B21" w:rsidP="00B22F33">
      <w:r w:rsidRPr="00772909">
        <w:br w:type="page"/>
      </w:r>
    </w:p>
    <w:p w14:paraId="13140BDE" w14:textId="77777777" w:rsidR="002C6B21" w:rsidRPr="00DC1D2C" w:rsidRDefault="002C6B21" w:rsidP="0090181F">
      <w:pPr>
        <w:pStyle w:val="Heading1"/>
      </w:pPr>
      <w:bookmarkStart w:id="1876" w:name="_Toc425496331"/>
      <w:bookmarkStart w:id="1877" w:name="_Toc436918528"/>
      <w:bookmarkStart w:id="1878" w:name="_Toc436987941"/>
      <w:bookmarkStart w:id="1879" w:name="_Toc469403815"/>
      <w:bookmarkStart w:id="1880" w:name="_Toc533665899"/>
      <w:r w:rsidRPr="0090181F">
        <w:lastRenderedPageBreak/>
        <w:t>Exhibits</w:t>
      </w:r>
      <w:bookmarkEnd w:id="1876"/>
      <w:bookmarkEnd w:id="1877"/>
      <w:bookmarkEnd w:id="1878"/>
      <w:bookmarkEnd w:id="1879"/>
      <w:bookmarkEnd w:id="1880"/>
    </w:p>
    <w:p w14:paraId="0317EF8F" w14:textId="77777777" w:rsidR="002C6B21" w:rsidRPr="00772909" w:rsidRDefault="002C6B21" w:rsidP="00B22F33"/>
    <w:p w14:paraId="484E055C" w14:textId="3E283575" w:rsidR="002C6B21" w:rsidRPr="00772909" w:rsidRDefault="002C6B21" w:rsidP="00B22F33"/>
    <w:sectPr w:rsidR="002C6B21" w:rsidRPr="00772909" w:rsidSect="001E643E">
      <w:headerReference w:type="default" r:id="rId26"/>
      <w:footerReference w:type="default" r:id="rId27"/>
      <w:pgSz w:w="12240" w:h="15840" w:code="1"/>
      <w:pgMar w:top="1440" w:right="1440" w:bottom="1440" w:left="1440" w:header="720" w:footer="432"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4" w:author="Ayush Mittal" w:date="2018-12-31T15:21:00Z" w:initials="AM">
    <w:p w14:paraId="6ABDC057" w14:textId="062A955E" w:rsidR="00B6155B" w:rsidRDefault="00B6155B">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BDC0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BDC057" w16cid:durableId="1FD4B2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E53B4" w14:textId="77777777" w:rsidR="00B6155B" w:rsidRDefault="00B6155B" w:rsidP="00EF3FFB">
      <w:r>
        <w:separator/>
      </w:r>
    </w:p>
  </w:endnote>
  <w:endnote w:type="continuationSeparator" w:id="0">
    <w:p w14:paraId="0CA233AA" w14:textId="77777777" w:rsidR="00B6155B" w:rsidRDefault="00B6155B" w:rsidP="00EF3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131B3" w14:textId="77777777" w:rsidR="00B6155B" w:rsidRPr="001E643E" w:rsidRDefault="00B6155B" w:rsidP="001E643E">
    <w:pPr>
      <w:pStyle w:val="Header"/>
    </w:pPr>
    <w:r>
      <w:rPr>
        <w:rFonts w:ascii="Arial" w:hAnsi="Arial" w:cs="Arial"/>
        <w:noProof/>
        <w:color w:val="9BBB59" w:themeColor="accent3"/>
        <w:sz w:val="20"/>
        <w:szCs w:val="20"/>
      </w:rPr>
      <w:drawing>
        <wp:anchor distT="0" distB="0" distL="114300" distR="114300" simplePos="0" relativeHeight="251673600" behindDoc="1" locked="0" layoutInCell="1" allowOverlap="1" wp14:anchorId="4C836CD4" wp14:editId="68F2D9F4">
          <wp:simplePos x="0" y="0"/>
          <wp:positionH relativeFrom="margin">
            <wp:align>center</wp:align>
          </wp:positionH>
          <wp:positionV relativeFrom="paragraph">
            <wp:posOffset>-168246</wp:posOffset>
          </wp:positionV>
          <wp:extent cx="6963177" cy="555625"/>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lea13:Desktop:RNA Word Doc:art:Word_Footer2.jpg"/>
                  <pic:cNvPicPr>
                    <a:picLocks noChangeAspect="1" noChangeArrowheads="1"/>
                  </pic:cNvPicPr>
                </pic:nvPicPr>
                <pic:blipFill>
                  <a:blip r:embed="rId1"/>
                  <a:stretch>
                    <a:fillRect/>
                  </a:stretch>
                </pic:blipFill>
                <pic:spPr bwMode="auto">
                  <a:xfrm>
                    <a:off x="0" y="0"/>
                    <a:ext cx="6963177" cy="555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6B1A">
      <w:rPr>
        <w:color w:val="2975B5"/>
        <w:sz w:val="32"/>
        <w:szCs w:val="32"/>
      </w:rPr>
      <w:t xml:space="preserve"> </w:t>
    </w:r>
    <w:r>
      <w:rPr>
        <w:rFonts w:ascii="Imprint MT Shadow" w:hAnsi="Imprint MT Shadow"/>
        <w:color w:val="2975B5"/>
      </w:rPr>
      <w:tab/>
    </w:r>
    <w:r>
      <w:rPr>
        <w:rFonts w:ascii="Imprint MT Shadow" w:hAnsi="Imprint MT Shadow"/>
        <w:color w:val="2975B5"/>
      </w:rPr>
      <w:tab/>
    </w:r>
  </w:p>
  <w:p w14:paraId="03EC7407" w14:textId="77777777" w:rsidR="00B6155B" w:rsidRDefault="00B61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B72E5" w14:textId="77777777" w:rsidR="00B6155B" w:rsidRDefault="00B6155B" w:rsidP="00EF3FFB">
      <w:r>
        <w:separator/>
      </w:r>
    </w:p>
  </w:footnote>
  <w:footnote w:type="continuationSeparator" w:id="0">
    <w:p w14:paraId="2BD49AA9" w14:textId="77777777" w:rsidR="00B6155B" w:rsidRDefault="00B6155B" w:rsidP="00EF3FFB">
      <w:r>
        <w:continuationSeparator/>
      </w:r>
    </w:p>
  </w:footnote>
  <w:footnote w:id="1">
    <w:p w14:paraId="47A056C8" w14:textId="77777777" w:rsidR="00B6155B" w:rsidRDefault="00B6155B" w:rsidP="007D771B">
      <w:pPr>
        <w:pStyle w:val="FootnoteText"/>
        <w:jc w:val="left"/>
      </w:pPr>
      <w:r>
        <w:rPr>
          <w:rStyle w:val="FootnoteReference"/>
        </w:rPr>
        <w:footnoteRef/>
      </w:r>
      <w:r>
        <w:t xml:space="preserve"> The definition of fair value used here is consistent with the definition outlined in Accounting Standards Codification Topic 820 – </w:t>
      </w:r>
      <w:r w:rsidRPr="0090181F">
        <w:rPr>
          <w:i/>
        </w:rPr>
        <w:t>Value Measurements and Disclosures</w:t>
      </w:r>
      <w:r>
        <w:t xml:space="preserve"> (“ASC 820”).</w:t>
      </w:r>
    </w:p>
  </w:footnote>
  <w:footnote w:id="2">
    <w:p w14:paraId="6D2E1B22" w14:textId="77777777" w:rsidR="00B6155B" w:rsidRPr="000537E6" w:rsidRDefault="00B6155B" w:rsidP="007D771B">
      <w:pPr>
        <w:pStyle w:val="FootnoteText"/>
        <w:jc w:val="left"/>
        <w:rPr>
          <w:szCs w:val="18"/>
        </w:rPr>
      </w:pPr>
      <w:r w:rsidRPr="00174BB6">
        <w:rPr>
          <w:rStyle w:val="FootnoteReference"/>
          <w:szCs w:val="18"/>
        </w:rPr>
        <w:footnoteRef/>
      </w:r>
      <w:r w:rsidRPr="000537E6">
        <w:rPr>
          <w:szCs w:val="18"/>
        </w:rPr>
        <w:t xml:space="preserve"> </w:t>
      </w:r>
      <w:r w:rsidRPr="00813513">
        <w:rPr>
          <w:szCs w:val="18"/>
        </w:rPr>
        <w:t>Abbreviations and Terms used in this section have been defined in the Key Definitions section below.</w:t>
      </w:r>
    </w:p>
  </w:footnote>
  <w:footnote w:id="3">
    <w:p w14:paraId="1CD3D772" w14:textId="77777777" w:rsidR="00B6155B" w:rsidRPr="000537E6" w:rsidRDefault="00B6155B" w:rsidP="007D771B">
      <w:pPr>
        <w:pStyle w:val="FootnoteText"/>
        <w:jc w:val="left"/>
        <w:rPr>
          <w:szCs w:val="18"/>
        </w:rPr>
      </w:pPr>
      <w:r w:rsidRPr="00813513">
        <w:rPr>
          <w:rStyle w:val="FootnoteReference"/>
          <w:rFonts w:eastAsiaTheme="majorHAnsi"/>
          <w:szCs w:val="18"/>
        </w:rPr>
        <w:footnoteRef/>
      </w:r>
      <w:r w:rsidRPr="000537E6">
        <w:rPr>
          <w:szCs w:val="18"/>
        </w:rPr>
        <w:t xml:space="preserve"> ASC 820-10-20.</w:t>
      </w:r>
    </w:p>
  </w:footnote>
  <w:footnote w:id="4">
    <w:p w14:paraId="56B2E072" w14:textId="77777777" w:rsidR="00B6155B" w:rsidRDefault="00B6155B" w:rsidP="000366B5">
      <w:pPr>
        <w:pStyle w:val="FootnoteText"/>
        <w:jc w:val="left"/>
        <w:rPr>
          <w:ins w:id="132" w:author="Ayush Mittal" w:date="2019-01-04T18:47:00Z"/>
        </w:rPr>
      </w:pPr>
      <w:ins w:id="133" w:author="Ayush Mittal" w:date="2019-01-04T18:47:00Z">
        <w:r>
          <w:rPr>
            <w:rStyle w:val="FootnoteReference"/>
          </w:rPr>
          <w:footnoteRef/>
        </w:r>
        <w:r>
          <w:t xml:space="preserve"> Source: Information provided by Management.</w:t>
        </w:r>
      </w:ins>
    </w:p>
  </w:footnote>
  <w:footnote w:id="5">
    <w:p w14:paraId="05FD0011" w14:textId="77777777" w:rsidR="00B6155B" w:rsidRDefault="00B6155B" w:rsidP="00E20C70">
      <w:pPr>
        <w:pStyle w:val="FootnoteText"/>
        <w:jc w:val="left"/>
      </w:pPr>
      <w:r>
        <w:rPr>
          <w:rStyle w:val="FootnoteReference"/>
        </w:rPr>
        <w:footnoteRef/>
      </w:r>
      <w:r>
        <w:t xml:space="preserve"> Source: Information provided by Management.</w:t>
      </w:r>
    </w:p>
  </w:footnote>
  <w:footnote w:id="6">
    <w:p w14:paraId="7EB772ED" w14:textId="423F8B9F" w:rsidR="00B6155B" w:rsidRDefault="00B6155B">
      <w:pPr>
        <w:pStyle w:val="FootnoteText"/>
      </w:pPr>
      <w:ins w:id="428" w:author="Ayush Mittal" w:date="2019-01-02T10:30:00Z">
        <w:r>
          <w:rPr>
            <w:rStyle w:val="FootnoteReference"/>
          </w:rPr>
          <w:footnoteRef/>
        </w:r>
        <w:r>
          <w:t xml:space="preserve"> Capital IQ.</w:t>
        </w:r>
      </w:ins>
    </w:p>
  </w:footnote>
  <w:footnote w:id="7">
    <w:p w14:paraId="3622E63D" w14:textId="29800CDC" w:rsidR="00B6155B" w:rsidRDefault="00B6155B">
      <w:pPr>
        <w:pStyle w:val="FootnoteText"/>
      </w:pPr>
      <w:ins w:id="442" w:author="Ayush Mittal" w:date="2019-01-02T11:08:00Z">
        <w:r>
          <w:rPr>
            <w:rStyle w:val="FootnoteReference"/>
          </w:rPr>
          <w:footnoteRef/>
        </w:r>
        <w:r>
          <w:t xml:space="preserve"> Source: </w:t>
        </w:r>
        <w:r w:rsidRPr="004B5EA2">
          <w:t>https://www.wired.com/2016/03/mutant-yeast-cranking-pharmas-next-superdrug/</w:t>
        </w:r>
        <w:r>
          <w:t>.</w:t>
        </w:r>
      </w:ins>
    </w:p>
  </w:footnote>
  <w:footnote w:id="8">
    <w:p w14:paraId="6DDE4621" w14:textId="39BF0299" w:rsidR="00B6155B" w:rsidRDefault="00B6155B">
      <w:pPr>
        <w:pStyle w:val="FootnoteText"/>
      </w:pPr>
      <w:ins w:id="472" w:author="Ayush Mittal" w:date="2019-01-02T17:47:00Z">
        <w:r>
          <w:rPr>
            <w:rStyle w:val="FootnoteReference"/>
          </w:rPr>
          <w:footnoteRef/>
        </w:r>
        <w:r>
          <w:t xml:space="preserve"> Source: Project Platform Presentation</w:t>
        </w:r>
      </w:ins>
    </w:p>
  </w:footnote>
  <w:footnote w:id="9">
    <w:p w14:paraId="5BB8CB56" w14:textId="2E727FC1" w:rsidR="00B6155B" w:rsidRDefault="00B6155B">
      <w:pPr>
        <w:pStyle w:val="FootnoteText"/>
      </w:pPr>
      <w:ins w:id="485" w:author="Ayush Mittal" w:date="2019-01-02T17:49:00Z">
        <w:r>
          <w:rPr>
            <w:rStyle w:val="FootnoteReference"/>
          </w:rPr>
          <w:footnoteRef/>
        </w:r>
        <w:r>
          <w:t xml:space="preserve"> Ibid.</w:t>
        </w:r>
      </w:ins>
    </w:p>
  </w:footnote>
  <w:footnote w:id="10">
    <w:p w14:paraId="3E098C0C" w14:textId="27FBAE53" w:rsidR="00B6155B" w:rsidRDefault="00B6155B">
      <w:pPr>
        <w:pStyle w:val="FootnoteText"/>
      </w:pPr>
      <w:ins w:id="501" w:author="Ayush Mittal" w:date="2019-01-02T17:49:00Z">
        <w:r>
          <w:rPr>
            <w:rStyle w:val="FootnoteReference"/>
          </w:rPr>
          <w:footnoteRef/>
        </w:r>
        <w:r>
          <w:t xml:space="preserve"> Ibid.</w:t>
        </w:r>
      </w:ins>
    </w:p>
  </w:footnote>
  <w:footnote w:id="11">
    <w:p w14:paraId="3644F33F" w14:textId="144FDB22" w:rsidR="00B6155B" w:rsidRDefault="00B6155B">
      <w:pPr>
        <w:pStyle w:val="FootnoteText"/>
      </w:pPr>
      <w:ins w:id="505" w:author="Ayush Mittal" w:date="2019-01-02T17:49:00Z">
        <w:r>
          <w:rPr>
            <w:rStyle w:val="FootnoteReference"/>
          </w:rPr>
          <w:footnoteRef/>
        </w:r>
        <w:r>
          <w:t xml:space="preserve"> Source: </w:t>
        </w:r>
        <w:r w:rsidRPr="00E25D11">
          <w:t>https://www.adimab.com/sites/default/files/press/adimab_pr_01_08_2018.pdf</w:t>
        </w:r>
      </w:ins>
    </w:p>
  </w:footnote>
  <w:footnote w:id="12">
    <w:p w14:paraId="55F842DF" w14:textId="77777777" w:rsidR="00B6155B" w:rsidDel="00673845" w:rsidRDefault="00B6155B">
      <w:pPr>
        <w:pStyle w:val="FootnoteText"/>
        <w:rPr>
          <w:del w:id="508" w:author="Ayush Mittal" w:date="2019-01-02T16:41:00Z"/>
        </w:rPr>
      </w:pPr>
      <w:del w:id="509" w:author="Ayush Mittal" w:date="2019-01-02T16:41:00Z">
        <w:r w:rsidDel="00673845">
          <w:rPr>
            <w:rStyle w:val="FootnoteReference"/>
          </w:rPr>
          <w:footnoteRef/>
        </w:r>
        <w:r w:rsidDel="00673845">
          <w:delText xml:space="preserve"> Source: </w:delText>
        </w:r>
        <w:r w:rsidRPr="007B2092" w:rsidDel="00673845">
          <w:delText>https://www.bloomberg.com/research/stocks/private/snapshot.asp?privcapId=10091403</w:delText>
        </w:r>
        <w:r w:rsidDel="00673845">
          <w:delText>.</w:delText>
        </w:r>
      </w:del>
    </w:p>
  </w:footnote>
  <w:footnote w:id="13">
    <w:p w14:paraId="1FA0545B" w14:textId="4D3396CF" w:rsidR="00B6155B" w:rsidRDefault="00B6155B">
      <w:pPr>
        <w:pStyle w:val="FootnoteText"/>
      </w:pPr>
      <w:ins w:id="531" w:author="Ayush Mittal" w:date="2019-01-02T14:31:00Z">
        <w:r>
          <w:rPr>
            <w:rStyle w:val="FootnoteReference"/>
          </w:rPr>
          <w:footnoteRef/>
        </w:r>
        <w:r>
          <w:t xml:space="preserve"> Source: </w:t>
        </w:r>
        <w:r w:rsidRPr="00906322">
          <w:t>https://www.adimab.com/sites/default/files/news/adimab_news_06_17_09.pdf</w:t>
        </w:r>
        <w:r>
          <w:t>.</w:t>
        </w:r>
      </w:ins>
    </w:p>
  </w:footnote>
  <w:footnote w:id="14">
    <w:p w14:paraId="2018583F" w14:textId="523C11A5" w:rsidR="00B6155B" w:rsidRDefault="00B6155B">
      <w:pPr>
        <w:pStyle w:val="FootnoteText"/>
      </w:pPr>
      <w:ins w:id="568" w:author="Ayush Mittal" w:date="2019-01-02T16:41:00Z">
        <w:r>
          <w:rPr>
            <w:rStyle w:val="FootnoteReference"/>
          </w:rPr>
          <w:footnoteRef/>
        </w:r>
        <w:r>
          <w:t xml:space="preserve"> </w:t>
        </w:r>
      </w:ins>
      <w:ins w:id="569" w:author="Ayush Mittal" w:date="2019-01-02T16:42:00Z">
        <w:r>
          <w:t xml:space="preserve">Source: </w:t>
        </w:r>
        <w:r w:rsidRPr="004B5EA2">
          <w:t>https://www.wired.com/2016/03/mutant-yeast-cranking-pharmas-next-superdrug/</w:t>
        </w:r>
        <w:r>
          <w:t>.</w:t>
        </w:r>
      </w:ins>
    </w:p>
  </w:footnote>
  <w:footnote w:id="15">
    <w:p w14:paraId="5957BB3F" w14:textId="657DDADA" w:rsidR="00B6155B" w:rsidRDefault="00B6155B">
      <w:pPr>
        <w:pStyle w:val="FootnoteText"/>
      </w:pPr>
      <w:ins w:id="581" w:author="Ayush Mittal" w:date="2019-01-07T09:29:00Z">
        <w:r>
          <w:rPr>
            <w:rStyle w:val="FootnoteReference"/>
          </w:rPr>
          <w:footnoteRef/>
        </w:r>
        <w:r>
          <w:t xml:space="preserve"> Management provided information.</w:t>
        </w:r>
      </w:ins>
    </w:p>
  </w:footnote>
  <w:footnote w:id="16">
    <w:p w14:paraId="302A55C8" w14:textId="77777777" w:rsidR="00B6155B" w:rsidDel="00673845" w:rsidRDefault="00B6155B">
      <w:pPr>
        <w:pStyle w:val="FootnoteText"/>
        <w:rPr>
          <w:del w:id="586" w:author="Ayush Mittal" w:date="2019-01-02T16:42:00Z"/>
        </w:rPr>
      </w:pPr>
      <w:del w:id="587" w:author="Ayush Mittal" w:date="2019-01-02T16:42:00Z">
        <w:r w:rsidDel="00673845">
          <w:rPr>
            <w:rStyle w:val="FootnoteReference"/>
          </w:rPr>
          <w:footnoteRef/>
        </w:r>
        <w:r w:rsidDel="00673845">
          <w:delText xml:space="preserve"> Information provided by Management.</w:delText>
        </w:r>
      </w:del>
    </w:p>
  </w:footnote>
  <w:footnote w:id="17">
    <w:p w14:paraId="63299B4B" w14:textId="77777777" w:rsidR="00B6155B" w:rsidDel="004B5EA2" w:rsidRDefault="00B6155B" w:rsidP="00DC4C2B">
      <w:pPr>
        <w:pStyle w:val="FootnoteText"/>
        <w:rPr>
          <w:del w:id="594" w:author="Ayush Mittal" w:date="2019-01-02T11:10:00Z"/>
        </w:rPr>
      </w:pPr>
      <w:del w:id="595" w:author="Ayush Mittal" w:date="2019-01-02T11:10:00Z">
        <w:r w:rsidDel="004B5EA2">
          <w:rPr>
            <w:rStyle w:val="FootnoteReference"/>
          </w:rPr>
          <w:footnoteRef/>
        </w:r>
        <w:r w:rsidDel="004B5EA2">
          <w:delText xml:space="preserve"> Source: </w:delText>
        </w:r>
        <w:r w:rsidRPr="008D3D3F" w:rsidDel="004B5EA2">
          <w:delText>https://www.prilosecotc.com/en-us/about-prilosec-otc</w:delText>
        </w:r>
        <w:r w:rsidDel="004B5EA2">
          <w:delText>.</w:delText>
        </w:r>
      </w:del>
    </w:p>
  </w:footnote>
  <w:footnote w:id="18">
    <w:p w14:paraId="4E376A95" w14:textId="77777777" w:rsidR="00B6155B" w:rsidDel="004B5EA2" w:rsidRDefault="00B6155B" w:rsidP="00E271CA">
      <w:pPr>
        <w:pStyle w:val="FootnoteText"/>
        <w:rPr>
          <w:del w:id="602" w:author="Ayush Mittal" w:date="2019-01-02T11:10:00Z"/>
        </w:rPr>
      </w:pPr>
      <w:del w:id="603" w:author="Ayush Mittal" w:date="2019-01-02T11:10:00Z">
        <w:r w:rsidDel="004B5EA2">
          <w:rPr>
            <w:rStyle w:val="FootnoteReference"/>
          </w:rPr>
          <w:footnoteRef/>
        </w:r>
        <w:r w:rsidDel="004B5EA2">
          <w:delText xml:space="preserve"> Ibid.</w:delText>
        </w:r>
      </w:del>
    </w:p>
  </w:footnote>
  <w:footnote w:id="19">
    <w:p w14:paraId="7A7C1803" w14:textId="77777777" w:rsidR="00B6155B" w:rsidDel="004B5EA2" w:rsidRDefault="00B6155B" w:rsidP="007C1B30">
      <w:pPr>
        <w:pStyle w:val="FootnoteText"/>
        <w:rPr>
          <w:del w:id="662" w:author="Ayush Mittal" w:date="2019-01-02T11:10:00Z"/>
        </w:rPr>
      </w:pPr>
      <w:del w:id="663" w:author="Ayush Mittal" w:date="2019-01-02T11:10:00Z">
        <w:r w:rsidDel="004B5EA2">
          <w:rPr>
            <w:rStyle w:val="FootnoteReference"/>
          </w:rPr>
          <w:footnoteRef/>
        </w:r>
        <w:r w:rsidDel="004B5EA2">
          <w:delText xml:space="preserve"> </w:delText>
        </w:r>
        <w:r w:rsidRPr="00742AC2" w:rsidDel="004B5EA2">
          <w:delText>https://www.rxlist.com/prilosec-drug.htm#warnings</w:delText>
        </w:r>
        <w:r w:rsidDel="004B5EA2">
          <w:delText>.</w:delText>
        </w:r>
      </w:del>
    </w:p>
  </w:footnote>
  <w:footnote w:id="20">
    <w:p w14:paraId="4BB3C2AE" w14:textId="77777777" w:rsidR="00B6155B" w:rsidDel="004B5EA2" w:rsidRDefault="00B6155B" w:rsidP="00DC02C7">
      <w:pPr>
        <w:pStyle w:val="FootnoteText"/>
        <w:rPr>
          <w:del w:id="687" w:author="Ayush Mittal" w:date="2019-01-02T11:10:00Z"/>
        </w:rPr>
      </w:pPr>
      <w:del w:id="688" w:author="Ayush Mittal" w:date="2019-01-02T11:10:00Z">
        <w:r w:rsidDel="004B5EA2">
          <w:rPr>
            <w:rStyle w:val="FootnoteReference"/>
          </w:rPr>
          <w:footnoteRef/>
        </w:r>
        <w:r w:rsidDel="004B5EA2">
          <w:delText xml:space="preserve"> M</w:delText>
        </w:r>
        <w:r w:rsidRPr="00DC743D" w:rsidDel="004B5EA2">
          <w:delText>illigram</w:delText>
        </w:r>
        <w:r w:rsidDel="004B5EA2">
          <w:delText>.</w:delText>
        </w:r>
      </w:del>
    </w:p>
  </w:footnote>
  <w:footnote w:id="21">
    <w:p w14:paraId="4A407476" w14:textId="77777777" w:rsidR="00B6155B" w:rsidDel="004B5EA2" w:rsidRDefault="00B6155B" w:rsidP="00DC02C7">
      <w:pPr>
        <w:pStyle w:val="FootnoteText"/>
        <w:rPr>
          <w:del w:id="702" w:author="Ayush Mittal" w:date="2019-01-02T11:10:00Z"/>
        </w:rPr>
      </w:pPr>
      <w:del w:id="703" w:author="Ayush Mittal" w:date="2019-01-02T11:10:00Z">
        <w:r w:rsidDel="004B5EA2">
          <w:rPr>
            <w:rStyle w:val="FootnoteReference"/>
          </w:rPr>
          <w:footnoteRef/>
        </w:r>
        <w:r w:rsidDel="004B5EA2">
          <w:delText xml:space="preserve"> </w:delText>
        </w:r>
        <w:r w:rsidRPr="002104DE" w:rsidDel="004B5EA2">
          <w:delText>Gastroesophageal Reflux Disease</w:delText>
        </w:r>
        <w:r w:rsidDel="004B5EA2">
          <w:delText>.</w:delText>
        </w:r>
      </w:del>
    </w:p>
  </w:footnote>
  <w:footnote w:id="22">
    <w:p w14:paraId="371243EF" w14:textId="5433EE64" w:rsidR="00B6155B" w:rsidRDefault="00B6155B">
      <w:pPr>
        <w:pStyle w:val="FootnoteText"/>
      </w:pPr>
      <w:ins w:id="859" w:author="Ayush Mittal" w:date="2019-01-04T19:51:00Z">
        <w:r>
          <w:rPr>
            <w:rStyle w:val="FootnoteReference"/>
          </w:rPr>
          <w:footnoteRef/>
        </w:r>
        <w:r>
          <w:t xml:space="preserve"> </w:t>
        </w:r>
      </w:ins>
      <w:ins w:id="860" w:author="Ayush Mittal" w:date="2019-01-07T09:29:00Z">
        <w:r w:rsidRPr="00571B69">
          <w:t>https://www.transparencymarketresearch.com/cloud-based-drug-discovery-platforms-market.html</w:t>
        </w:r>
      </w:ins>
      <w:ins w:id="861" w:author="Ayush Mittal" w:date="2019-01-07T09:50:00Z">
        <w:r>
          <w:t>.</w:t>
        </w:r>
      </w:ins>
    </w:p>
  </w:footnote>
  <w:footnote w:id="23">
    <w:p w14:paraId="5E4F687A" w14:textId="1403CE27" w:rsidR="00B6155B" w:rsidRDefault="00B6155B">
      <w:pPr>
        <w:pStyle w:val="FootnoteText"/>
      </w:pPr>
      <w:ins w:id="878" w:author="Ayush Mittal" w:date="2019-01-07T09:54:00Z">
        <w:r>
          <w:rPr>
            <w:rStyle w:val="FootnoteReference"/>
          </w:rPr>
          <w:footnoteRef/>
        </w:r>
        <w:r>
          <w:t xml:space="preserve"> </w:t>
        </w:r>
        <w:r w:rsidRPr="005F1FF2">
          <w:t>https://www.persistencemarketresearch.com/market-research/cloudbased-drug-discovery-platform-market.asp</w:t>
        </w:r>
      </w:ins>
      <w:ins w:id="879" w:author="Ayush Mittal" w:date="2019-01-08T11:03:00Z">
        <w:r w:rsidR="00DA009B">
          <w:t>.</w:t>
        </w:r>
      </w:ins>
    </w:p>
  </w:footnote>
  <w:footnote w:id="24">
    <w:p w14:paraId="178C8572" w14:textId="2F7EC37D" w:rsidR="00B6155B" w:rsidRDefault="00B6155B">
      <w:pPr>
        <w:pStyle w:val="FootnoteText"/>
      </w:pPr>
      <w:ins w:id="902" w:author="Ayush Mittal" w:date="2019-01-07T09:31:00Z">
        <w:r>
          <w:rPr>
            <w:rStyle w:val="FootnoteReference"/>
          </w:rPr>
          <w:footnoteRef/>
        </w:r>
        <w:r>
          <w:t xml:space="preserve"> </w:t>
        </w:r>
      </w:ins>
      <w:ins w:id="903" w:author="Ayush Mittal" w:date="2019-01-07T09:50:00Z">
        <w:r w:rsidRPr="00571B69">
          <w:t>https://www.transparencymarketresearch.com/cloud-based-drug-discovery-platforms-market.htm</w:t>
        </w:r>
        <w:r>
          <w:t>l</w:t>
        </w:r>
      </w:ins>
      <w:ins w:id="904" w:author="Ayush Mittal" w:date="2019-01-07T09:31:00Z">
        <w:r>
          <w:t>.</w:t>
        </w:r>
      </w:ins>
    </w:p>
  </w:footnote>
  <w:footnote w:id="25">
    <w:p w14:paraId="221CE1F5" w14:textId="6A4A9C78" w:rsidR="00B6155B" w:rsidRDefault="00B6155B">
      <w:pPr>
        <w:pStyle w:val="FootnoteText"/>
      </w:pPr>
      <w:ins w:id="929" w:author="Ayush Mittal" w:date="2019-01-07T09:31:00Z">
        <w:r>
          <w:rPr>
            <w:rStyle w:val="FootnoteReference"/>
          </w:rPr>
          <w:footnoteRef/>
        </w:r>
        <w:r>
          <w:t xml:space="preserve"> Ibid.</w:t>
        </w:r>
      </w:ins>
    </w:p>
  </w:footnote>
  <w:footnote w:id="26">
    <w:p w14:paraId="193DBFB1" w14:textId="71085A00" w:rsidR="00B6155B" w:rsidRDefault="00B6155B">
      <w:pPr>
        <w:pStyle w:val="FootnoteText"/>
        <w:jc w:val="left"/>
        <w:pPrChange w:id="944" w:author="Ayush Mittal" w:date="2019-01-07T09:29:00Z">
          <w:pPr>
            <w:pStyle w:val="FootnoteText"/>
          </w:pPr>
        </w:pPrChange>
      </w:pPr>
      <w:ins w:id="945" w:author="Ayush Mittal" w:date="2019-01-07T09:28:00Z">
        <w:r>
          <w:rPr>
            <w:rStyle w:val="FootnoteReference"/>
          </w:rPr>
          <w:footnoteRef/>
        </w:r>
        <w:r>
          <w:t xml:space="preserve"> </w:t>
        </w:r>
      </w:ins>
      <w:ins w:id="946" w:author="Ayush Mittal" w:date="2019-01-07T09:29:00Z">
        <w:r w:rsidRPr="00571B69">
          <w:t>https://globenewswire.com/news-release/2019/01/02/1679675/0/en/Global-Drug-Discovery-Market-2017-2018-2024-Prevalence-Of-Chronic-Diseases-Advancements-And-Innovations-Increasing-Healthcare-Expenditure-Increasing-Drug-Approvals-By-Government-Or.html</w:t>
        </w:r>
      </w:ins>
      <w:ins w:id="947" w:author="Ayush Mittal" w:date="2019-01-08T11:03:00Z">
        <w:r w:rsidR="00DA009B">
          <w:t>.</w:t>
        </w:r>
      </w:ins>
    </w:p>
  </w:footnote>
  <w:footnote w:id="27">
    <w:p w14:paraId="263E3A38" w14:textId="76A0CA84" w:rsidR="00B6155B" w:rsidRDefault="00B6155B">
      <w:pPr>
        <w:pStyle w:val="FootnoteText"/>
      </w:pPr>
      <w:ins w:id="979" w:author="Ayush Mittal" w:date="2019-01-07T09:39:00Z">
        <w:r>
          <w:rPr>
            <w:rStyle w:val="FootnoteReference"/>
          </w:rPr>
          <w:footnoteRef/>
        </w:r>
        <w:r>
          <w:t xml:space="preserve"> Ibid.</w:t>
        </w:r>
      </w:ins>
    </w:p>
  </w:footnote>
  <w:footnote w:id="28">
    <w:p w14:paraId="4B235898" w14:textId="747BC2D1" w:rsidR="008313E4" w:rsidRDefault="008313E4">
      <w:pPr>
        <w:pStyle w:val="FootnoteText"/>
      </w:pPr>
      <w:ins w:id="993" w:author="Ayush Mittal" w:date="2019-01-08T09:23:00Z">
        <w:r>
          <w:rPr>
            <w:rStyle w:val="FootnoteReference"/>
          </w:rPr>
          <w:footnoteRef/>
        </w:r>
        <w:r>
          <w:t xml:space="preserve"> </w:t>
        </w:r>
        <w:r w:rsidRPr="008313E4">
          <w:t>https://www.researchandmarkets.com/reports/4621102/antibody-discovery-services-and-platforms-market#pos-2</w:t>
        </w:r>
      </w:ins>
      <w:ins w:id="994" w:author="Ayush Mittal" w:date="2019-01-08T11:03:00Z">
        <w:r w:rsidR="00DA009B">
          <w:t>.</w:t>
        </w:r>
      </w:ins>
    </w:p>
  </w:footnote>
  <w:footnote w:id="29">
    <w:p w14:paraId="228773B7" w14:textId="42D1B908" w:rsidR="00336E92" w:rsidRDefault="00336E92">
      <w:pPr>
        <w:pStyle w:val="FootnoteText"/>
      </w:pPr>
      <w:ins w:id="1015" w:author="Ayush Mittal" w:date="2019-01-08T16:39:00Z">
        <w:r>
          <w:rPr>
            <w:rStyle w:val="FootnoteReference"/>
          </w:rPr>
          <w:footnoteRef/>
        </w:r>
        <w:r>
          <w:t xml:space="preserve"> Ibid.</w:t>
        </w:r>
      </w:ins>
    </w:p>
  </w:footnote>
  <w:footnote w:id="30">
    <w:p w14:paraId="361AA85D" w14:textId="1EDBE20D" w:rsidR="009717CE" w:rsidRDefault="009717CE">
      <w:pPr>
        <w:pStyle w:val="FootnoteText"/>
      </w:pPr>
      <w:ins w:id="1028" w:author="Ayush Mittal" w:date="2019-01-08T10:45:00Z">
        <w:r>
          <w:rPr>
            <w:rStyle w:val="FootnoteReference"/>
          </w:rPr>
          <w:footnoteRef/>
        </w:r>
        <w:r>
          <w:t xml:space="preserve"> </w:t>
        </w:r>
        <w:r w:rsidRPr="009717CE">
          <w:t>https://www.researchandmarkets.com/reports/4339749/antibody-discovery-services-and-platforms-2017#pos-2</w:t>
        </w:r>
      </w:ins>
      <w:ins w:id="1029" w:author="Ayush Mittal" w:date="2019-01-08T11:03:00Z">
        <w:r w:rsidR="00DA009B">
          <w:t>.</w:t>
        </w:r>
      </w:ins>
    </w:p>
  </w:footnote>
  <w:footnote w:id="31">
    <w:p w14:paraId="3F00A3E8" w14:textId="77777777" w:rsidR="00B6155B" w:rsidDel="005F1FF2" w:rsidRDefault="00B6155B">
      <w:pPr>
        <w:pStyle w:val="FootnoteText"/>
        <w:rPr>
          <w:del w:id="1043" w:author="Ayush Mittal" w:date="2019-01-07T09:55:00Z"/>
        </w:rPr>
      </w:pPr>
      <w:del w:id="1044" w:author="Ayush Mittal" w:date="2019-01-07T09:55:00Z">
        <w:r w:rsidDel="005F1FF2">
          <w:rPr>
            <w:rStyle w:val="FootnoteReference"/>
          </w:rPr>
          <w:footnoteRef/>
        </w:r>
        <w:r w:rsidDel="005F1FF2">
          <w:delText xml:space="preserve"> </w:delText>
        </w:r>
        <w:r w:rsidRPr="00D77209" w:rsidDel="005F1FF2">
          <w:delText>https://www.bluecrossnc.com/understanding-insurance/how-drug-benefits-work/over-counter-medications/heartburn-and-gerd</w:delText>
        </w:r>
        <w:r w:rsidDel="005F1FF2">
          <w:delText>.</w:delText>
        </w:r>
      </w:del>
    </w:p>
  </w:footnote>
  <w:footnote w:id="32">
    <w:p w14:paraId="169CC397" w14:textId="77777777" w:rsidR="00B6155B" w:rsidDel="005F1FF2" w:rsidRDefault="00B6155B">
      <w:pPr>
        <w:pStyle w:val="FootnoteText"/>
        <w:rPr>
          <w:del w:id="1048" w:author="Ayush Mittal" w:date="2019-01-07T09:55:00Z"/>
        </w:rPr>
      </w:pPr>
      <w:del w:id="1049" w:author="Ayush Mittal" w:date="2019-01-07T09:55:00Z">
        <w:r w:rsidDel="005F1FF2">
          <w:rPr>
            <w:rStyle w:val="FootnoteReference"/>
          </w:rPr>
          <w:footnoteRef/>
        </w:r>
        <w:r w:rsidDel="005F1FF2">
          <w:delText xml:space="preserve"> </w:delText>
        </w:r>
        <w:r w:rsidRPr="0000643A" w:rsidDel="005F1FF2">
          <w:delText>https://www.ncbi.nlm.nih.gov/pmc/articles/PMC5753679/</w:delText>
        </w:r>
        <w:r w:rsidDel="005F1FF2">
          <w:delText>.</w:delText>
        </w:r>
      </w:del>
    </w:p>
  </w:footnote>
  <w:footnote w:id="33">
    <w:p w14:paraId="17083633" w14:textId="77777777" w:rsidR="00B6155B" w:rsidDel="005F1FF2" w:rsidRDefault="00B6155B" w:rsidP="0043348A">
      <w:pPr>
        <w:pStyle w:val="FootnoteText"/>
        <w:rPr>
          <w:del w:id="1082" w:author="Ayush Mittal" w:date="2019-01-07T09:55:00Z"/>
        </w:rPr>
      </w:pPr>
      <w:del w:id="1083" w:author="Ayush Mittal" w:date="2019-01-07T09:55:00Z">
        <w:r w:rsidDel="005F1FF2">
          <w:rPr>
            <w:rStyle w:val="FootnoteReference"/>
          </w:rPr>
          <w:footnoteRef/>
        </w:r>
        <w:r w:rsidDel="005F1FF2">
          <w:delText xml:space="preserve"> </w:delText>
        </w:r>
        <w:r w:rsidRPr="0068119F" w:rsidDel="005F1FF2">
          <w:delText>https://www.grandviewresearch.com/industry-analysis/gastroesophageal-reflux-disease-gerd-therapeutics-market</w:delText>
        </w:r>
        <w:r w:rsidDel="005F1FF2">
          <w:delText>.</w:delText>
        </w:r>
      </w:del>
    </w:p>
  </w:footnote>
  <w:footnote w:id="34">
    <w:p w14:paraId="3113FACD" w14:textId="77777777" w:rsidR="00B6155B" w:rsidDel="001B6DE6" w:rsidRDefault="00B6155B">
      <w:pPr>
        <w:pStyle w:val="FootnoteText"/>
        <w:rPr>
          <w:del w:id="1102" w:author="Ayush Mittal" w:date="2019-01-04T19:06:00Z"/>
        </w:rPr>
      </w:pPr>
      <w:del w:id="1103" w:author="Ayush Mittal" w:date="2019-01-04T19:06:00Z">
        <w:r w:rsidDel="001B6DE6">
          <w:rPr>
            <w:rStyle w:val="FootnoteReference"/>
          </w:rPr>
          <w:footnoteRef/>
        </w:r>
        <w:r w:rsidDel="001B6DE6">
          <w:delText xml:space="preserve"> Ibid.</w:delText>
        </w:r>
      </w:del>
    </w:p>
  </w:footnote>
  <w:footnote w:id="35">
    <w:p w14:paraId="66894DC2" w14:textId="77777777" w:rsidR="00B6155B" w:rsidDel="001B6DE6" w:rsidRDefault="00B6155B" w:rsidP="007E7764">
      <w:pPr>
        <w:pStyle w:val="FootnoteText"/>
        <w:rPr>
          <w:del w:id="1121" w:author="Ayush Mittal" w:date="2019-01-04T19:06:00Z"/>
        </w:rPr>
      </w:pPr>
      <w:del w:id="1122" w:author="Ayush Mittal" w:date="2019-01-04T19:06:00Z">
        <w:r w:rsidDel="001B6DE6">
          <w:rPr>
            <w:rStyle w:val="FootnoteReference"/>
          </w:rPr>
          <w:footnoteRef/>
        </w:r>
        <w:r w:rsidDel="001B6DE6">
          <w:delText xml:space="preserve"> Information provided by Management.</w:delText>
        </w:r>
      </w:del>
    </w:p>
  </w:footnote>
  <w:footnote w:id="36">
    <w:p w14:paraId="3C78E9A9" w14:textId="77777777" w:rsidR="00B6155B" w:rsidDel="001B6DE6" w:rsidRDefault="00B6155B">
      <w:pPr>
        <w:pStyle w:val="FootnoteText"/>
        <w:rPr>
          <w:del w:id="1138" w:author="Ayush Mittal" w:date="2019-01-04T19:06:00Z"/>
        </w:rPr>
      </w:pPr>
      <w:del w:id="1139" w:author="Ayush Mittal" w:date="2019-01-04T19:06:00Z">
        <w:r w:rsidDel="001B6DE6">
          <w:rPr>
            <w:rStyle w:val="FootnoteReference"/>
          </w:rPr>
          <w:footnoteRef/>
        </w:r>
        <w:r w:rsidDel="001B6DE6">
          <w:delText xml:space="preserve"> Ibid.</w:delText>
        </w:r>
      </w:del>
    </w:p>
  </w:footnote>
  <w:footnote w:id="37">
    <w:p w14:paraId="05A8DE9A" w14:textId="77777777" w:rsidR="00B6155B" w:rsidDel="001B6DE6" w:rsidRDefault="00B6155B">
      <w:pPr>
        <w:pStyle w:val="FootnoteText"/>
        <w:rPr>
          <w:del w:id="1181" w:author="Ayush Mittal" w:date="2019-01-04T19:06:00Z"/>
        </w:rPr>
      </w:pPr>
      <w:del w:id="1182" w:author="Ayush Mittal" w:date="2019-01-04T19:06:00Z">
        <w:r w:rsidDel="001B6DE6">
          <w:rPr>
            <w:rStyle w:val="FootnoteReference"/>
          </w:rPr>
          <w:footnoteRef/>
        </w:r>
        <w:r w:rsidDel="001B6DE6">
          <w:delText xml:space="preserve"> </w:delText>
        </w:r>
        <w:r w:rsidRPr="000F15A7" w:rsidDel="001B6DE6">
          <w:delText>https://www.transparencymarketresearch.com/proton-pump-inhibitors-market.html</w:delText>
        </w:r>
        <w:r w:rsidDel="001B6DE6">
          <w:delText>.</w:delText>
        </w:r>
      </w:del>
    </w:p>
  </w:footnote>
  <w:footnote w:id="38">
    <w:p w14:paraId="09667822" w14:textId="77777777" w:rsidR="00B6155B" w:rsidDel="001B6DE6" w:rsidRDefault="00B6155B" w:rsidP="00F70012">
      <w:pPr>
        <w:pStyle w:val="FootnoteText"/>
        <w:rPr>
          <w:del w:id="1194" w:author="Ayush Mittal" w:date="2019-01-04T19:06:00Z"/>
        </w:rPr>
      </w:pPr>
      <w:del w:id="1195" w:author="Ayush Mittal" w:date="2019-01-04T19:06:00Z">
        <w:r w:rsidDel="001B6DE6">
          <w:rPr>
            <w:rStyle w:val="FootnoteReference"/>
          </w:rPr>
          <w:footnoteRef/>
        </w:r>
        <w:r w:rsidDel="001B6DE6">
          <w:delText xml:space="preserve"> </w:delText>
        </w:r>
        <w:r w:rsidRPr="00A36CD0" w:rsidDel="001B6DE6">
          <w:delText>https://www.transparencymarketresearch.com/proton-pump-inhibitors-market.html</w:delText>
        </w:r>
        <w:r w:rsidDel="001B6DE6">
          <w:delText>.</w:delText>
        </w:r>
      </w:del>
    </w:p>
  </w:footnote>
  <w:footnote w:id="39">
    <w:p w14:paraId="0BA71047" w14:textId="77777777" w:rsidR="00B6155B" w:rsidDel="001B6DE6" w:rsidRDefault="00B6155B" w:rsidP="00F70012">
      <w:pPr>
        <w:pStyle w:val="FootnoteText"/>
        <w:rPr>
          <w:del w:id="1214" w:author="Ayush Mittal" w:date="2019-01-04T19:06:00Z"/>
        </w:rPr>
      </w:pPr>
      <w:del w:id="1215" w:author="Ayush Mittal" w:date="2019-01-04T19:06:00Z">
        <w:r w:rsidDel="001B6DE6">
          <w:rPr>
            <w:rStyle w:val="FootnoteReference"/>
          </w:rPr>
          <w:footnoteRef/>
        </w:r>
        <w:r w:rsidDel="001B6DE6">
          <w:delText xml:space="preserve"> </w:delText>
        </w:r>
        <w:r w:rsidRPr="0054524A" w:rsidDel="001B6DE6">
          <w:delText>https://www.ncbi.nlm.nih.gov/pmc/articles/PMC5753679/</w:delText>
        </w:r>
        <w:r w:rsidDel="001B6DE6">
          <w:delText>.</w:delText>
        </w:r>
      </w:del>
    </w:p>
  </w:footnote>
  <w:footnote w:id="40">
    <w:p w14:paraId="64D78802" w14:textId="77777777" w:rsidR="00B6155B" w:rsidDel="001B6DE6" w:rsidRDefault="00B6155B" w:rsidP="003E097D">
      <w:pPr>
        <w:pStyle w:val="FootnoteText"/>
        <w:rPr>
          <w:del w:id="1233" w:author="Ayush Mittal" w:date="2019-01-04T19:06:00Z"/>
        </w:rPr>
      </w:pPr>
      <w:del w:id="1234" w:author="Ayush Mittal" w:date="2019-01-04T19:06:00Z">
        <w:r w:rsidDel="001B6DE6">
          <w:rPr>
            <w:rStyle w:val="FootnoteReference"/>
          </w:rPr>
          <w:footnoteRef/>
        </w:r>
        <w:r w:rsidDel="001B6DE6">
          <w:delText xml:space="preserve"> </w:delText>
        </w:r>
        <w:r w:rsidRPr="000F15A7" w:rsidDel="001B6DE6">
          <w:delText>https://www.mordorintelligence.com/industry-reports/proton-pump-inhibitors-market</w:delText>
        </w:r>
        <w:r w:rsidDel="001B6DE6">
          <w:delText>.</w:delText>
        </w:r>
      </w:del>
    </w:p>
  </w:footnote>
  <w:footnote w:id="41">
    <w:p w14:paraId="33736784" w14:textId="77D1DAD3" w:rsidR="00B6155B" w:rsidDel="001B6DE6" w:rsidRDefault="00B6155B">
      <w:pPr>
        <w:pStyle w:val="FootnoteText"/>
        <w:rPr>
          <w:del w:id="1247" w:author="Ayush Mittal" w:date="2019-01-04T19:06:00Z"/>
        </w:rPr>
      </w:pPr>
      <w:del w:id="1248" w:author="Ayush Mittal" w:date="2019-01-04T19:06:00Z">
        <w:r w:rsidDel="001B6DE6">
          <w:rPr>
            <w:rStyle w:val="FootnoteReference"/>
          </w:rPr>
          <w:footnoteRef/>
        </w:r>
        <w:r w:rsidDel="001B6DE6">
          <w:delText xml:space="preserve"> Information provided by Management.</w:delText>
        </w:r>
      </w:del>
    </w:p>
  </w:footnote>
  <w:footnote w:id="42">
    <w:p w14:paraId="6E510C7F" w14:textId="77777777" w:rsidR="00B6155B" w:rsidDel="001B6DE6" w:rsidRDefault="00B6155B" w:rsidP="00F70012">
      <w:pPr>
        <w:pStyle w:val="FootnoteText"/>
        <w:rPr>
          <w:del w:id="1268" w:author="Ayush Mittal" w:date="2019-01-04T19:06:00Z"/>
        </w:rPr>
      </w:pPr>
      <w:del w:id="1269" w:author="Ayush Mittal" w:date="2019-01-04T19:06:00Z">
        <w:r w:rsidDel="001B6DE6">
          <w:rPr>
            <w:rStyle w:val="FootnoteReference"/>
          </w:rPr>
          <w:footnoteRef/>
        </w:r>
        <w:r w:rsidDel="001B6DE6">
          <w:delText xml:space="preserve"> </w:delText>
        </w:r>
        <w:r w:rsidRPr="00A36CD0" w:rsidDel="001B6DE6">
          <w:delText>https://www.transparencymarketresearch.com/proton-pump-inhibitors-market.html</w:delText>
        </w:r>
        <w:r w:rsidDel="001B6DE6">
          <w:delText>.</w:delText>
        </w:r>
      </w:del>
    </w:p>
  </w:footnote>
  <w:footnote w:id="43">
    <w:p w14:paraId="6BC708E4" w14:textId="77777777" w:rsidR="00B6155B" w:rsidDel="001B6DE6" w:rsidRDefault="00B6155B" w:rsidP="00515EF3">
      <w:pPr>
        <w:pStyle w:val="FootnoteText"/>
        <w:rPr>
          <w:del w:id="1286" w:author="Ayush Mittal" w:date="2019-01-04T19:06:00Z"/>
        </w:rPr>
      </w:pPr>
      <w:del w:id="1287" w:author="Ayush Mittal" w:date="2019-01-04T19:06:00Z">
        <w:r w:rsidDel="001B6DE6">
          <w:rPr>
            <w:rStyle w:val="FootnoteReference"/>
          </w:rPr>
          <w:footnoteRef/>
        </w:r>
        <w:r w:rsidDel="001B6DE6">
          <w:delText xml:space="preserve"> Ibid.</w:delText>
        </w:r>
      </w:del>
    </w:p>
  </w:footnote>
  <w:footnote w:id="44">
    <w:p w14:paraId="6D867C68" w14:textId="41D49924" w:rsidR="00DA009B" w:rsidRDefault="00DA009B">
      <w:pPr>
        <w:pStyle w:val="FootnoteText"/>
      </w:pPr>
      <w:ins w:id="1304" w:author="Ayush Mittal" w:date="2019-01-08T11:03:00Z">
        <w:r>
          <w:rPr>
            <w:rStyle w:val="FootnoteReference"/>
          </w:rPr>
          <w:footnoteRef/>
        </w:r>
        <w:r>
          <w:t xml:space="preserve"> </w:t>
        </w:r>
        <w:r w:rsidRPr="00DA009B">
          <w:t>https://www.researchandmarkets.com/reports/4621102/antibody-discovery-services-and-platforms-market#pos-2</w:t>
        </w:r>
        <w:r>
          <w:t>.</w:t>
        </w:r>
      </w:ins>
    </w:p>
  </w:footnote>
  <w:footnote w:id="45">
    <w:p w14:paraId="26C679D9" w14:textId="0C652227" w:rsidR="00DA009B" w:rsidRDefault="00DA009B">
      <w:pPr>
        <w:pStyle w:val="FootnoteText"/>
      </w:pPr>
      <w:ins w:id="1324" w:author="Ayush Mittal" w:date="2019-01-08T11:03:00Z">
        <w:r>
          <w:rPr>
            <w:rStyle w:val="FootnoteReference"/>
          </w:rPr>
          <w:footnoteRef/>
        </w:r>
        <w:r>
          <w:t xml:space="preserve"> </w:t>
        </w:r>
        <w:r w:rsidRPr="00DA009B">
          <w:t>http://www.firstresearch.com/industry-research/Biotechnology-Product-Manufacturing.html</w:t>
        </w:r>
        <w:r>
          <w:t>.</w:t>
        </w:r>
      </w:ins>
    </w:p>
  </w:footnote>
  <w:footnote w:id="46">
    <w:p w14:paraId="0B9E27F0" w14:textId="4492D719" w:rsidR="00B6155B" w:rsidDel="00DA009B" w:rsidRDefault="00B6155B">
      <w:pPr>
        <w:pStyle w:val="FootnoteText"/>
        <w:rPr>
          <w:del w:id="1337" w:author="Ayush Mittal" w:date="2019-01-08T11:03:00Z"/>
        </w:rPr>
      </w:pPr>
      <w:del w:id="1338" w:author="Ayush Mittal" w:date="2019-01-08T11:03:00Z">
        <w:r w:rsidDel="00DA009B">
          <w:rPr>
            <w:rStyle w:val="FootnoteReference"/>
          </w:rPr>
          <w:footnoteRef/>
        </w:r>
        <w:r w:rsidDel="00DA009B">
          <w:delText xml:space="preserve"> Ibid.</w:delText>
        </w:r>
      </w:del>
    </w:p>
  </w:footnote>
  <w:footnote w:id="47">
    <w:p w14:paraId="56327EEC" w14:textId="77777777" w:rsidR="00B6155B" w:rsidDel="00DA009B" w:rsidRDefault="00B6155B" w:rsidP="00A30324">
      <w:pPr>
        <w:pStyle w:val="FootnoteText"/>
        <w:rPr>
          <w:del w:id="1352" w:author="Ayush Mittal" w:date="2019-01-08T11:03:00Z"/>
        </w:rPr>
      </w:pPr>
      <w:del w:id="1353" w:author="Ayush Mittal" w:date="2019-01-08T11:03:00Z">
        <w:r w:rsidDel="00DA009B">
          <w:rPr>
            <w:rStyle w:val="FootnoteReference"/>
          </w:rPr>
          <w:footnoteRef/>
        </w:r>
        <w:r w:rsidDel="00DA009B">
          <w:delText xml:space="preserve"> </w:delText>
        </w:r>
        <w:r w:rsidRPr="0054524A" w:rsidDel="00DA009B">
          <w:delText>https://www.transparencymarketresearch.com/proton-pump-inhibitors-market.html</w:delText>
        </w:r>
        <w:r w:rsidDel="00DA009B">
          <w:delText>.</w:delText>
        </w:r>
      </w:del>
    </w:p>
  </w:footnote>
  <w:footnote w:id="48">
    <w:p w14:paraId="5DE14956" w14:textId="77777777" w:rsidR="00B6155B" w:rsidDel="0033283F" w:rsidRDefault="00B6155B" w:rsidP="00686714">
      <w:pPr>
        <w:pStyle w:val="FootnoteText"/>
        <w:rPr>
          <w:del w:id="1366" w:author="Ayush Mittal" w:date="2019-01-07T19:54:00Z"/>
        </w:rPr>
      </w:pPr>
      <w:del w:id="1367" w:author="Ayush Mittal" w:date="2019-01-07T19:54:00Z">
        <w:r w:rsidDel="0033283F">
          <w:rPr>
            <w:rStyle w:val="FootnoteReference"/>
          </w:rPr>
          <w:footnoteRef/>
        </w:r>
        <w:r w:rsidDel="0033283F">
          <w:delText xml:space="preserve"> Information provided by Management.</w:delText>
        </w:r>
      </w:del>
    </w:p>
  </w:footnote>
  <w:footnote w:id="49">
    <w:p w14:paraId="607DEED2" w14:textId="11E58591" w:rsidR="00B6155B" w:rsidDel="0033283F" w:rsidRDefault="00B6155B">
      <w:pPr>
        <w:pStyle w:val="FootnoteText"/>
        <w:rPr>
          <w:del w:id="1373" w:author="Ayush Mittal" w:date="2019-01-07T19:54:00Z"/>
        </w:rPr>
      </w:pPr>
      <w:del w:id="1374" w:author="Ayush Mittal" w:date="2019-01-07T19:54:00Z">
        <w:r w:rsidDel="0033283F">
          <w:rPr>
            <w:rStyle w:val="FootnoteReference"/>
          </w:rPr>
          <w:footnoteRef/>
        </w:r>
        <w:r w:rsidDel="0033283F">
          <w:delText xml:space="preserve"> </w:delText>
        </w:r>
        <w:r w:rsidRPr="001B069D" w:rsidDel="0033283F">
          <w:delText>https://www.drugstorenews.com/otc/antacids-drive-dollars-ppis-open-store-brand-competition/</w:delText>
        </w:r>
        <w:r w:rsidDel="0033283F">
          <w:delText>.</w:delText>
        </w:r>
      </w:del>
    </w:p>
  </w:footnote>
  <w:footnote w:id="50">
    <w:p w14:paraId="397621BF" w14:textId="424C5AA0" w:rsidR="00B6155B" w:rsidDel="0033283F" w:rsidRDefault="00B6155B">
      <w:pPr>
        <w:pStyle w:val="FootnoteText"/>
        <w:rPr>
          <w:del w:id="1461" w:author="Ayush Mittal" w:date="2019-01-07T19:54:00Z"/>
        </w:rPr>
      </w:pPr>
      <w:del w:id="1462" w:author="Ayush Mittal" w:date="2019-01-07T19:54:00Z">
        <w:r w:rsidDel="0033283F">
          <w:rPr>
            <w:rStyle w:val="FootnoteReference"/>
          </w:rPr>
          <w:footnoteRef/>
        </w:r>
        <w:r w:rsidDel="0033283F">
          <w:delText xml:space="preserve"> </w:delText>
        </w:r>
        <w:r w:rsidRPr="002F72E2" w:rsidDel="0033283F">
          <w:delText>https://www.mordorintelligence.com/industry-reports/proton-pump-inhibitors-market</w:delText>
        </w:r>
        <w:r w:rsidDel="0033283F">
          <w:delText>.</w:delText>
        </w:r>
      </w:del>
    </w:p>
  </w:footnote>
  <w:footnote w:id="51">
    <w:p w14:paraId="53C80FC9" w14:textId="3CBDF5C0" w:rsidR="00B6155B" w:rsidDel="0033283F" w:rsidRDefault="00B6155B">
      <w:pPr>
        <w:pStyle w:val="FootnoteText"/>
        <w:rPr>
          <w:del w:id="1480" w:author="Ayush Mittal" w:date="2019-01-07T19:54:00Z"/>
        </w:rPr>
      </w:pPr>
      <w:del w:id="1481" w:author="Ayush Mittal" w:date="2019-01-07T19:54:00Z">
        <w:r w:rsidDel="0033283F">
          <w:rPr>
            <w:rStyle w:val="FootnoteReference"/>
          </w:rPr>
          <w:footnoteRef/>
        </w:r>
        <w:r w:rsidDel="0033283F">
          <w:delText xml:space="preserve"> </w:delText>
        </w:r>
        <w:r w:rsidRPr="004D724B" w:rsidDel="0033283F">
          <w:delText>https://en.wikipedia.org/wiki/Lansoprazole</w:delText>
        </w:r>
        <w:r w:rsidDel="0033283F">
          <w:delText>.</w:delText>
        </w:r>
      </w:del>
    </w:p>
  </w:footnote>
  <w:footnote w:id="52">
    <w:p w14:paraId="6D0103E1" w14:textId="46D71E5D" w:rsidR="00B6155B" w:rsidDel="0033283F" w:rsidRDefault="00B6155B">
      <w:pPr>
        <w:pStyle w:val="FootnoteText"/>
        <w:rPr>
          <w:del w:id="1488" w:author="Ayush Mittal" w:date="2019-01-07T19:54:00Z"/>
        </w:rPr>
      </w:pPr>
      <w:del w:id="1489" w:author="Ayush Mittal" w:date="2019-01-07T19:54:00Z">
        <w:r w:rsidDel="0033283F">
          <w:rPr>
            <w:rStyle w:val="FootnoteReference"/>
          </w:rPr>
          <w:footnoteRef/>
        </w:r>
        <w:r w:rsidDel="0033283F">
          <w:delText xml:space="preserve"> </w:delText>
        </w:r>
        <w:r w:rsidRPr="004F49EB" w:rsidDel="0033283F">
          <w:delText>https://en.wikipedia.org/wiki/Rabeprazole</w:delText>
        </w:r>
        <w:r w:rsidDel="0033283F">
          <w:delText>.</w:delText>
        </w:r>
      </w:del>
    </w:p>
  </w:footnote>
  <w:footnote w:id="53">
    <w:p w14:paraId="26141A9A" w14:textId="3AE73474" w:rsidR="00B6155B" w:rsidDel="0033283F" w:rsidRDefault="00B6155B">
      <w:pPr>
        <w:pStyle w:val="FootnoteText"/>
        <w:rPr>
          <w:del w:id="1496" w:author="Ayush Mittal" w:date="2019-01-07T19:54:00Z"/>
        </w:rPr>
      </w:pPr>
      <w:del w:id="1497" w:author="Ayush Mittal" w:date="2019-01-07T19:54:00Z">
        <w:r w:rsidDel="0033283F">
          <w:rPr>
            <w:rStyle w:val="FootnoteReference"/>
          </w:rPr>
          <w:footnoteRef/>
        </w:r>
        <w:r w:rsidDel="0033283F">
          <w:delText xml:space="preserve"> </w:delText>
        </w:r>
        <w:r w:rsidRPr="004F49EB" w:rsidDel="0033283F">
          <w:delText>https://www.centerwatch.com/drug-information/fda-approved-drugs/drug/777/protonix-pantoprazole-sodium-delayed-release-tablets</w:delText>
        </w:r>
        <w:r w:rsidDel="0033283F">
          <w:delText>.</w:delText>
        </w:r>
      </w:del>
    </w:p>
  </w:footnote>
  <w:footnote w:id="54">
    <w:p w14:paraId="56474C7D" w14:textId="147949A7" w:rsidR="00B6155B" w:rsidDel="0033283F" w:rsidRDefault="00B6155B">
      <w:pPr>
        <w:pStyle w:val="FootnoteText"/>
        <w:rPr>
          <w:del w:id="1505" w:author="Ayush Mittal" w:date="2019-01-07T19:54:00Z"/>
        </w:rPr>
      </w:pPr>
      <w:del w:id="1506" w:author="Ayush Mittal" w:date="2019-01-07T19:54:00Z">
        <w:r w:rsidDel="0033283F">
          <w:rPr>
            <w:rStyle w:val="FootnoteReference"/>
          </w:rPr>
          <w:footnoteRef/>
        </w:r>
        <w:r w:rsidDel="0033283F">
          <w:delText xml:space="preserve"> </w:delText>
        </w:r>
        <w:r w:rsidRPr="002F72E2" w:rsidDel="0033283F">
          <w:delText>https://www.accessdata.fda.gov/drugsatfda_docs/nda/2001/21154_Nexium.cfm</w:delText>
        </w:r>
        <w:r w:rsidDel="0033283F">
          <w:delText>.</w:delText>
        </w:r>
      </w:del>
    </w:p>
  </w:footnote>
  <w:footnote w:id="55">
    <w:p w14:paraId="6DC17FCA" w14:textId="2B93C053" w:rsidR="00B6155B" w:rsidDel="0033283F" w:rsidRDefault="00B6155B">
      <w:pPr>
        <w:pStyle w:val="FootnoteText"/>
        <w:rPr>
          <w:del w:id="1512" w:author="Ayush Mittal" w:date="2019-01-07T19:54:00Z"/>
        </w:rPr>
      </w:pPr>
      <w:del w:id="1513" w:author="Ayush Mittal" w:date="2019-01-07T19:54:00Z">
        <w:r w:rsidDel="0033283F">
          <w:rPr>
            <w:rStyle w:val="FootnoteReference"/>
          </w:rPr>
          <w:footnoteRef/>
        </w:r>
        <w:r w:rsidDel="0033283F">
          <w:delText xml:space="preserve"> </w:delText>
        </w:r>
        <w:r w:rsidRPr="002F72E2" w:rsidDel="0033283F">
          <w:delText>https://www.drugs.com/history/dexilant-solutab.html</w:delText>
        </w:r>
        <w:r w:rsidDel="0033283F">
          <w:delText>.</w:delText>
        </w:r>
      </w:del>
    </w:p>
  </w:footnote>
  <w:footnote w:id="56">
    <w:p w14:paraId="7A878484" w14:textId="69E37537" w:rsidR="00EA794F" w:rsidRDefault="00EA794F" w:rsidP="00EA794F">
      <w:pPr>
        <w:pStyle w:val="FootnoteText"/>
        <w:rPr>
          <w:ins w:id="1542" w:author="Ayush Mittal" w:date="2019-01-08T12:47:00Z"/>
        </w:rPr>
      </w:pPr>
      <w:ins w:id="1543" w:author="Ayush Mittal" w:date="2019-01-08T12:47:00Z">
        <w:r>
          <w:rPr>
            <w:rStyle w:val="FootnoteReference"/>
          </w:rPr>
          <w:footnoteRef/>
        </w:r>
        <w:r>
          <w:t xml:space="preserve"> </w:t>
        </w:r>
      </w:ins>
      <w:ins w:id="1544" w:author="Ayush Mittal" w:date="2019-01-08T12:50:00Z">
        <w:r w:rsidRPr="00EA794F">
          <w:t>https://www.businesswire.com/news/home/20190107005625/en/Adimab-Partner-Innovent-Receives-Product-Approval-PD-1</w:t>
        </w:r>
      </w:ins>
      <w:ins w:id="1545" w:author="Ayush Mittal" w:date="2019-01-08T12:47:00Z">
        <w:r>
          <w:t>.</w:t>
        </w:r>
      </w:ins>
    </w:p>
  </w:footnote>
  <w:footnote w:id="57">
    <w:p w14:paraId="4C423B05" w14:textId="69695554" w:rsidR="00F7352A" w:rsidRDefault="00F7352A" w:rsidP="00F7352A">
      <w:pPr>
        <w:pStyle w:val="FootnoteText"/>
        <w:jc w:val="left"/>
        <w:pPrChange w:id="1570" w:author="Ayush Mittal" w:date="2019-01-08T20:36:00Z">
          <w:pPr>
            <w:pStyle w:val="FootnoteText"/>
          </w:pPr>
        </w:pPrChange>
      </w:pPr>
      <w:ins w:id="1571" w:author="Ayush Mittal" w:date="2019-01-08T20:36:00Z">
        <w:r>
          <w:rPr>
            <w:rStyle w:val="FootnoteReference"/>
          </w:rPr>
          <w:footnoteRef/>
        </w:r>
        <w:r>
          <w:t xml:space="preserve"> </w:t>
        </w:r>
        <w:bookmarkStart w:id="1572" w:name="_GoBack"/>
        <w:bookmarkEnd w:id="1572"/>
        <w:r w:rsidRPr="00F7352A">
          <w:t>https://www.biospace.com/article/releases/china-s-nmpa-approves-innovent-s-anti-pd-1-antibody-tyvyt-sintilimab-injection-for-hodgkin-s-lymphoma/</w:t>
        </w:r>
        <w:r>
          <w:t>.</w:t>
        </w:r>
      </w:ins>
    </w:p>
  </w:footnote>
  <w:footnote w:id="58">
    <w:p w14:paraId="215F8B05" w14:textId="77777777" w:rsidR="001C6E26" w:rsidRDefault="001C6E26" w:rsidP="001C6E26">
      <w:pPr>
        <w:pStyle w:val="FootnoteText"/>
        <w:rPr>
          <w:ins w:id="1589" w:author="Ayush Mittal" w:date="2019-01-08T17:13:00Z"/>
        </w:rPr>
      </w:pPr>
      <w:ins w:id="1590" w:author="Ayush Mittal" w:date="2019-01-08T17:13:00Z">
        <w:r>
          <w:rPr>
            <w:rStyle w:val="FootnoteReference"/>
          </w:rPr>
          <w:footnoteRef/>
        </w:r>
        <w:r>
          <w:t xml:space="preserve"> </w:t>
        </w:r>
        <w:r w:rsidRPr="00926682">
          <w:t>https://www.adimab.com/press-releases</w:t>
        </w:r>
        <w:r>
          <w:t>.</w:t>
        </w:r>
      </w:ins>
    </w:p>
  </w:footnote>
  <w:footnote w:id="59">
    <w:p w14:paraId="220763C6" w14:textId="77777777" w:rsidR="00CD0551" w:rsidRDefault="00CD0551" w:rsidP="00CD0551">
      <w:pPr>
        <w:pStyle w:val="FootnoteText"/>
        <w:rPr>
          <w:ins w:id="1610" w:author="Ayush Mittal" w:date="2019-01-08T16:41:00Z"/>
        </w:rPr>
      </w:pPr>
      <w:ins w:id="1611" w:author="Ayush Mittal" w:date="2019-01-08T16:41:00Z">
        <w:r>
          <w:rPr>
            <w:rStyle w:val="FootnoteReference"/>
          </w:rPr>
          <w:footnoteRef/>
        </w:r>
        <w:r>
          <w:t xml:space="preserve"> </w:t>
        </w:r>
        <w:r w:rsidRPr="00926682">
          <w:t>https://www.adimab.com/press-releases</w:t>
        </w:r>
        <w:r>
          <w:t>.</w:t>
        </w:r>
      </w:ins>
    </w:p>
  </w:footnote>
  <w:footnote w:id="60">
    <w:p w14:paraId="34C266A9" w14:textId="65835A15" w:rsidR="00B6155B" w:rsidRDefault="00B6155B" w:rsidP="00926682">
      <w:pPr>
        <w:pStyle w:val="FootnoteText"/>
        <w:rPr>
          <w:ins w:id="1633" w:author="Ayush Mittal" w:date="2019-01-07T19:52:00Z"/>
        </w:rPr>
      </w:pPr>
      <w:ins w:id="1634" w:author="Ayush Mittal" w:date="2019-01-07T19:52:00Z">
        <w:r>
          <w:rPr>
            <w:rStyle w:val="FootnoteReference"/>
          </w:rPr>
          <w:footnoteRef/>
        </w:r>
        <w:r>
          <w:t xml:space="preserve"> </w:t>
        </w:r>
      </w:ins>
      <w:ins w:id="1635" w:author="Ayush Mittal" w:date="2019-01-08T16:41:00Z">
        <w:r w:rsidR="00CD0551">
          <w:t>Ibid</w:t>
        </w:r>
      </w:ins>
      <w:ins w:id="1636" w:author="Ayush Mittal" w:date="2019-01-07T19:53:00Z">
        <w:r>
          <w:t>.</w:t>
        </w:r>
      </w:ins>
    </w:p>
  </w:footnote>
  <w:footnote w:id="61">
    <w:p w14:paraId="43AD6C94" w14:textId="77777777" w:rsidR="00CD0551" w:rsidRDefault="00CD0551" w:rsidP="00CD0551">
      <w:pPr>
        <w:pStyle w:val="FootnoteText"/>
        <w:rPr>
          <w:ins w:id="1640" w:author="Ayush Mittal" w:date="2019-01-08T16:46:00Z"/>
        </w:rPr>
      </w:pPr>
      <w:ins w:id="1641" w:author="Ayush Mittal" w:date="2019-01-08T16:46:00Z">
        <w:r>
          <w:rPr>
            <w:rStyle w:val="FootnoteReference"/>
          </w:rPr>
          <w:footnoteRef/>
        </w:r>
        <w:r>
          <w:t xml:space="preserve"> Ibid.</w:t>
        </w:r>
      </w:ins>
    </w:p>
  </w:footnote>
  <w:footnote w:id="62">
    <w:p w14:paraId="33D3F9FA" w14:textId="498AFD4E" w:rsidR="00B6155B" w:rsidRDefault="00B6155B" w:rsidP="00926682">
      <w:pPr>
        <w:pStyle w:val="FootnoteText"/>
        <w:rPr>
          <w:ins w:id="1655" w:author="Ayush Mittal" w:date="2019-01-07T19:48:00Z"/>
        </w:rPr>
      </w:pPr>
      <w:ins w:id="1656" w:author="Ayush Mittal" w:date="2019-01-07T19:48:00Z">
        <w:r>
          <w:rPr>
            <w:rStyle w:val="FootnoteReference"/>
          </w:rPr>
          <w:footnoteRef/>
        </w:r>
        <w:r>
          <w:t xml:space="preserve"> </w:t>
        </w:r>
      </w:ins>
      <w:ins w:id="1657" w:author="Ayush Mittal" w:date="2019-01-07T19:53:00Z">
        <w:r>
          <w:t>Ibid.</w:t>
        </w:r>
      </w:ins>
    </w:p>
  </w:footnote>
  <w:footnote w:id="63">
    <w:p w14:paraId="0941E0EA" w14:textId="46B49E93" w:rsidR="00B6155B" w:rsidRDefault="00B6155B">
      <w:pPr>
        <w:pStyle w:val="FootnoteText"/>
      </w:pPr>
      <w:ins w:id="1684" w:author="Ayush Mittal" w:date="2019-01-07T19:47:00Z">
        <w:r>
          <w:rPr>
            <w:rStyle w:val="FootnoteReference"/>
          </w:rPr>
          <w:footnoteRef/>
        </w:r>
        <w:r>
          <w:t xml:space="preserve"> </w:t>
        </w:r>
      </w:ins>
      <w:ins w:id="1685" w:author="Ayush Mittal" w:date="2019-01-07T19:53:00Z">
        <w:r>
          <w:t>Ibid.</w:t>
        </w:r>
      </w:ins>
    </w:p>
  </w:footnote>
  <w:footnote w:id="64">
    <w:p w14:paraId="04C74484" w14:textId="77777777" w:rsidR="00B6155B" w:rsidDel="00824CD4" w:rsidRDefault="00B6155B">
      <w:pPr>
        <w:pStyle w:val="FootnoteText"/>
        <w:rPr>
          <w:del w:id="1696" w:author="Ayush Mittal" w:date="2019-01-07T19:25:00Z"/>
        </w:rPr>
      </w:pPr>
      <w:del w:id="1697" w:author="Ayush Mittal" w:date="2019-01-07T19:25:00Z">
        <w:r w:rsidDel="00824CD4">
          <w:rPr>
            <w:rStyle w:val="FootnoteReference"/>
          </w:rPr>
          <w:footnoteRef/>
        </w:r>
        <w:r w:rsidDel="00824CD4">
          <w:delText xml:space="preserve"> </w:delText>
        </w:r>
        <w:r w:rsidRPr="007C7902" w:rsidDel="00824CD4">
          <w:delText>https://www.businesswire.com/news/home/20181210005905/en/Dr.-Reddy%E2%80%99s-announces-launch-over-the-counter-store-brand.</w:delText>
        </w:r>
      </w:del>
    </w:p>
  </w:footnote>
  <w:footnote w:id="65">
    <w:p w14:paraId="6B9C22B0" w14:textId="77777777" w:rsidR="00B6155B" w:rsidDel="00824CD4" w:rsidRDefault="00B6155B">
      <w:pPr>
        <w:pStyle w:val="FootnoteText"/>
        <w:rPr>
          <w:del w:id="1716" w:author="Ayush Mittal" w:date="2019-01-07T19:25:00Z"/>
        </w:rPr>
      </w:pPr>
      <w:del w:id="1717" w:author="Ayush Mittal" w:date="2019-01-07T19:25:00Z">
        <w:r w:rsidDel="00824CD4">
          <w:rPr>
            <w:rStyle w:val="FootnoteReference"/>
          </w:rPr>
          <w:footnoteRef/>
        </w:r>
        <w:r w:rsidDel="00824CD4">
          <w:delText xml:space="preserve"> </w:delText>
        </w:r>
        <w:r w:rsidRPr="007C7902" w:rsidDel="00824CD4">
          <w:delText>https://globenewswire.com/news-release/2018/12/17/1667905/0/en/Global-Omeprazole-Market-to-Surpass-US-4-1-Billion-by-2026-Coherent-Market-Insights.html</w:delText>
        </w:r>
        <w:r w:rsidDel="00824CD4">
          <w:delText>.</w:delText>
        </w:r>
      </w:del>
    </w:p>
  </w:footnote>
  <w:footnote w:id="66">
    <w:p w14:paraId="5FEBB69E" w14:textId="77777777" w:rsidR="00B6155B" w:rsidDel="00824CD4" w:rsidRDefault="00B6155B">
      <w:pPr>
        <w:pStyle w:val="FootnoteText"/>
        <w:rPr>
          <w:del w:id="1731" w:author="Ayush Mittal" w:date="2019-01-07T19:25:00Z"/>
        </w:rPr>
      </w:pPr>
      <w:del w:id="1732" w:author="Ayush Mittal" w:date="2019-01-07T19:25:00Z">
        <w:r w:rsidDel="00824CD4">
          <w:rPr>
            <w:rStyle w:val="FootnoteReference"/>
          </w:rPr>
          <w:footnoteRef/>
        </w:r>
        <w:r w:rsidDel="00824CD4">
          <w:delText xml:space="preserve"> </w:delText>
        </w:r>
        <w:r w:rsidRPr="007C7902" w:rsidDel="00824CD4">
          <w:delText>https://www.litigationandtrial.com/proton-pump-antacid-stomach-cancer/</w:delText>
        </w:r>
        <w:r w:rsidDel="00824CD4">
          <w:delText>.</w:delText>
        </w:r>
      </w:del>
    </w:p>
  </w:footnote>
  <w:footnote w:id="67">
    <w:p w14:paraId="70C9AED3" w14:textId="77777777" w:rsidR="00B6155B" w:rsidDel="00824CD4" w:rsidRDefault="00B6155B">
      <w:pPr>
        <w:pStyle w:val="FootnoteText"/>
        <w:rPr>
          <w:del w:id="1750" w:author="Ayush Mittal" w:date="2019-01-07T19:25:00Z"/>
        </w:rPr>
      </w:pPr>
      <w:del w:id="1751" w:author="Ayush Mittal" w:date="2019-01-07T19:25:00Z">
        <w:r w:rsidDel="00824CD4">
          <w:rPr>
            <w:rStyle w:val="FootnoteReference"/>
          </w:rPr>
          <w:footnoteRef/>
        </w:r>
        <w:r w:rsidDel="00824CD4">
          <w:delText xml:space="preserve"> </w:delText>
        </w:r>
        <w:r w:rsidRPr="007C7902" w:rsidDel="00824CD4">
          <w:delText>https://www.moneycontrol.com/news/business/markets/aurobindo-pharma-gains-3-on-usfda-approval-for-omeprazole-tablets-otc-2585699.html, dated June 8, 2018.</w:delText>
        </w:r>
      </w:del>
    </w:p>
  </w:footnote>
  <w:footnote w:id="68">
    <w:p w14:paraId="0444D648" w14:textId="77777777" w:rsidR="00B6155B" w:rsidDel="00824CD4" w:rsidRDefault="00B6155B">
      <w:pPr>
        <w:pStyle w:val="FootnoteText"/>
        <w:rPr>
          <w:del w:id="1775" w:author="Ayush Mittal" w:date="2019-01-07T19:25:00Z"/>
        </w:rPr>
      </w:pPr>
      <w:del w:id="1776" w:author="Ayush Mittal" w:date="2019-01-07T19:25:00Z">
        <w:r w:rsidDel="00824CD4">
          <w:rPr>
            <w:rStyle w:val="FootnoteReference"/>
          </w:rPr>
          <w:footnoteRef/>
        </w:r>
        <w:r w:rsidDel="00824CD4">
          <w:delText xml:space="preserve"> </w:delText>
        </w:r>
        <w:r w:rsidRPr="007C7902" w:rsidDel="00824CD4">
          <w:delText>http://perrigo.investorroom.com/2018-04-11-Perrigo-Launches-Novel-Omeprazole-Orally-Disintegrating-Tablet-to-Treat-Frequent-Heartburn, dated April 11, 2018.</w:delText>
        </w:r>
      </w:del>
    </w:p>
  </w:footnote>
  <w:footnote w:id="69">
    <w:p w14:paraId="5FDD44EC" w14:textId="77777777" w:rsidR="00B6155B" w:rsidDel="00926682" w:rsidRDefault="00B6155B">
      <w:pPr>
        <w:pStyle w:val="FootnoteText"/>
        <w:rPr>
          <w:del w:id="1799" w:author="Ayush Mittal" w:date="2019-01-07T19:48:00Z"/>
        </w:rPr>
      </w:pPr>
      <w:del w:id="1800" w:author="Ayush Mittal" w:date="2019-01-07T19:48:00Z">
        <w:r w:rsidDel="00926682">
          <w:rPr>
            <w:rStyle w:val="FootnoteReference"/>
          </w:rPr>
          <w:footnoteRef/>
        </w:r>
        <w:r w:rsidRPr="00DA5287" w:rsidDel="00926682">
          <w:delText>https://www.astrazeneca-us.com/content/az-us/media/press-releases/2014/astrazeneca-launches-nexium-direct-to-patient-program-20140319.html#</w:delText>
        </w:r>
      </w:del>
    </w:p>
  </w:footnote>
  <w:footnote w:id="70">
    <w:p w14:paraId="46A9F77D" w14:textId="77777777" w:rsidR="00B6155B" w:rsidRDefault="00B6155B">
      <w:pPr>
        <w:pStyle w:val="FootnoteText"/>
      </w:pPr>
      <w:r>
        <w:rPr>
          <w:rStyle w:val="FootnoteReference"/>
        </w:rPr>
        <w:footnoteRef/>
      </w:r>
      <w:r>
        <w:t xml:space="preserve"> Information provided by Management.</w:t>
      </w:r>
    </w:p>
  </w:footnote>
  <w:footnote w:id="71">
    <w:p w14:paraId="01884384" w14:textId="77777777" w:rsidR="00B6155B" w:rsidRPr="00CD5BC7" w:rsidRDefault="00B6155B">
      <w:pPr>
        <w:pStyle w:val="Footnote1"/>
      </w:pPr>
      <w:r w:rsidRPr="00813513">
        <w:rPr>
          <w:rStyle w:val="FootnoteReference"/>
          <w:sz w:val="18"/>
        </w:rPr>
        <w:footnoteRef/>
      </w:r>
      <w:r w:rsidRPr="00813513">
        <w:rPr>
          <w:sz w:val="18"/>
        </w:rPr>
        <w:t xml:space="preserve"> Gary R.  Trugman, Understanding Business Valuation, (American Institute of Certified Public Accounts, 2002), pg 325</w:t>
      </w:r>
      <w:r>
        <w:rPr>
          <w:sz w:val="18"/>
        </w:rPr>
        <w:t>.</w:t>
      </w:r>
    </w:p>
  </w:footnote>
  <w:footnote w:id="72">
    <w:p w14:paraId="6392CEE8" w14:textId="77777777" w:rsidR="00B6155B" w:rsidRPr="000537E6" w:rsidRDefault="00B6155B">
      <w:pPr>
        <w:pStyle w:val="FootnoteText"/>
        <w:jc w:val="left"/>
        <w:rPr>
          <w:szCs w:val="18"/>
        </w:rPr>
      </w:pPr>
      <w:r w:rsidRPr="000537E6">
        <w:rPr>
          <w:rStyle w:val="FootnoteReference"/>
          <w:szCs w:val="18"/>
        </w:rPr>
        <w:footnoteRef/>
      </w:r>
      <w:r w:rsidRPr="000537E6">
        <w:rPr>
          <w:szCs w:val="18"/>
        </w:rPr>
        <w:t xml:space="preserve"> </w:t>
      </w:r>
      <w:r w:rsidRPr="00813513">
        <w:rPr>
          <w:rFonts w:eastAsiaTheme="majorHAnsi"/>
          <w:szCs w:val="18"/>
        </w:rPr>
        <w:t>A model that describes the relationship between risk and expected return and that is used in the pricing of risky securities where the expected return on the capital asset equals the product of beta (the sensitivity of the expected excess asset returns to the expected excess market returns) and the market premium (the difference between the expected market rate of return and the risk-free rate of return).</w:t>
      </w:r>
      <w:r w:rsidRPr="000537E6">
        <w:rPr>
          <w:szCs w:val="18"/>
        </w:rPr>
        <w:t xml:space="preserve">  </w:t>
      </w:r>
    </w:p>
  </w:footnote>
  <w:footnote w:id="73">
    <w:p w14:paraId="12187DB7" w14:textId="77777777" w:rsidR="00B6155B" w:rsidRDefault="00B6155B" w:rsidP="0039232A">
      <w:pPr>
        <w:pStyle w:val="FootnoteText"/>
        <w:jc w:val="left"/>
      </w:pPr>
      <w:r>
        <w:rPr>
          <w:rStyle w:val="FootnoteReference"/>
        </w:rPr>
        <w:footnoteRef/>
      </w:r>
      <w:r>
        <w:t xml:space="preserve"> KeyValueData, “National Economic Report September 2018” by Kevin R. Hopkins.  (“KeyValueData”)</w:t>
      </w:r>
    </w:p>
  </w:footnote>
  <w:footnote w:id="74">
    <w:p w14:paraId="509B95D8" w14:textId="77777777" w:rsidR="00B6155B" w:rsidRDefault="00B6155B" w:rsidP="0039232A">
      <w:pPr>
        <w:pStyle w:val="FootnoteText"/>
      </w:pPr>
      <w:r>
        <w:rPr>
          <w:rStyle w:val="FootnoteReference"/>
        </w:rPr>
        <w:footnoteRef/>
      </w:r>
      <w:r>
        <w:t xml:space="preserve"> FOMC, Projections September 2018, October 17, 2018.</w:t>
      </w:r>
    </w:p>
  </w:footnote>
  <w:footnote w:id="75">
    <w:p w14:paraId="7BD05A6E" w14:textId="77777777" w:rsidR="00B6155B" w:rsidRDefault="00B6155B" w:rsidP="0039232A">
      <w:pPr>
        <w:pStyle w:val="FootnoteText"/>
      </w:pPr>
      <w:r>
        <w:rPr>
          <w:rStyle w:val="FootnoteReference"/>
        </w:rPr>
        <w:footnoteRef/>
      </w:r>
      <w:r>
        <w:t xml:space="preserve"> KeyValueData.</w:t>
      </w:r>
    </w:p>
  </w:footnote>
  <w:footnote w:id="76">
    <w:p w14:paraId="032A1B6F" w14:textId="77777777" w:rsidR="00B6155B" w:rsidRDefault="00B6155B" w:rsidP="0039232A">
      <w:pPr>
        <w:pStyle w:val="FootnoteText"/>
      </w:pPr>
      <w:r>
        <w:rPr>
          <w:rStyle w:val="FootnoteReference"/>
        </w:rPr>
        <w:footnoteRef/>
      </w:r>
      <w:r>
        <w:t xml:space="preserve"> Ibid.</w:t>
      </w:r>
    </w:p>
  </w:footnote>
  <w:footnote w:id="77">
    <w:p w14:paraId="016B3357" w14:textId="77777777" w:rsidR="00B6155B" w:rsidRDefault="00B6155B" w:rsidP="0039232A">
      <w:pPr>
        <w:pStyle w:val="FootnoteText"/>
        <w:jc w:val="left"/>
      </w:pPr>
      <w:r>
        <w:rPr>
          <w:rStyle w:val="FootnoteReference"/>
        </w:rPr>
        <w:footnoteRef/>
      </w:r>
      <w:r>
        <w:t>Trading Economics, Article titled “</w:t>
      </w:r>
      <w:r w:rsidRPr="004E621C">
        <w:t>US GDP Growth Confirmed at 3.5% in Q3</w:t>
      </w:r>
      <w:r>
        <w:t>”, November 28, 2018</w:t>
      </w:r>
    </w:p>
    <w:p w14:paraId="089D4510" w14:textId="77777777" w:rsidR="00B6155B" w:rsidRDefault="00B6155B" w:rsidP="0039232A">
      <w:pPr>
        <w:pStyle w:val="FootnoteText"/>
      </w:pPr>
      <w:r w:rsidRPr="004E621C">
        <w:t>https://tradingeconomics.com/united-states/gdp-growth</w:t>
      </w:r>
      <w:r>
        <w:t>.</w:t>
      </w:r>
    </w:p>
  </w:footnote>
  <w:footnote w:id="78">
    <w:p w14:paraId="146F209F" w14:textId="77777777" w:rsidR="00B6155B" w:rsidRDefault="00B6155B" w:rsidP="0039232A">
      <w:pPr>
        <w:pStyle w:val="FootnoteText"/>
      </w:pPr>
      <w:r>
        <w:rPr>
          <w:rStyle w:val="FootnoteReference"/>
        </w:rPr>
        <w:footnoteRef/>
      </w:r>
      <w:r>
        <w:t xml:space="preserve"> KeyValueData.</w:t>
      </w:r>
    </w:p>
  </w:footnote>
  <w:footnote w:id="79">
    <w:p w14:paraId="064321C1" w14:textId="77777777" w:rsidR="00B6155B" w:rsidRDefault="00B6155B" w:rsidP="0039232A">
      <w:pPr>
        <w:pStyle w:val="FootnoteText"/>
        <w:jc w:val="left"/>
      </w:pPr>
      <w:r>
        <w:rPr>
          <w:rStyle w:val="FootnoteReference"/>
        </w:rPr>
        <w:footnoteRef/>
      </w:r>
      <w:r>
        <w:t xml:space="preserve"> Trading Economics, Article titled “</w:t>
      </w:r>
      <w:r w:rsidRPr="004E621C">
        <w:t>US GDP Growth Confirmed at 3.5% in Q3</w:t>
      </w:r>
      <w:r>
        <w:t>”, November 28, 2018</w:t>
      </w:r>
    </w:p>
    <w:p w14:paraId="5872924E" w14:textId="77777777" w:rsidR="00B6155B" w:rsidRDefault="00B6155B" w:rsidP="0039232A">
      <w:pPr>
        <w:pStyle w:val="FootnoteText"/>
        <w:jc w:val="left"/>
      </w:pPr>
      <w:r w:rsidRPr="004E621C">
        <w:t>https://tradingeconomics.com/united-states/gdp-growth</w:t>
      </w:r>
      <w:r w:rsidRPr="00721718">
        <w:t>.</w:t>
      </w:r>
    </w:p>
  </w:footnote>
  <w:footnote w:id="80">
    <w:p w14:paraId="3E639847" w14:textId="77777777" w:rsidR="00B6155B" w:rsidRDefault="00B6155B" w:rsidP="0039232A">
      <w:pPr>
        <w:pStyle w:val="FootnoteText"/>
      </w:pPr>
      <w:r>
        <w:rPr>
          <w:rStyle w:val="FootnoteReference"/>
        </w:rPr>
        <w:footnoteRef/>
      </w:r>
      <w:r>
        <w:t xml:space="preserve"> KeyValueData.</w:t>
      </w:r>
    </w:p>
  </w:footnote>
  <w:footnote w:id="81">
    <w:p w14:paraId="0DD5B4F6" w14:textId="77777777" w:rsidR="00B6155B" w:rsidRDefault="00B6155B" w:rsidP="0039232A">
      <w:pPr>
        <w:pStyle w:val="FootnoteText"/>
        <w:jc w:val="left"/>
      </w:pPr>
      <w:r>
        <w:rPr>
          <w:rStyle w:val="FootnoteReference"/>
        </w:rPr>
        <w:footnoteRef/>
      </w:r>
      <w:r>
        <w:t xml:space="preserve"> KeyValueData.</w:t>
      </w:r>
    </w:p>
  </w:footnote>
  <w:footnote w:id="82">
    <w:p w14:paraId="5A8BFAB0" w14:textId="77777777" w:rsidR="00B6155B" w:rsidRDefault="00B6155B" w:rsidP="0039232A">
      <w:pPr>
        <w:pStyle w:val="FootnoteText"/>
        <w:jc w:val="left"/>
      </w:pPr>
      <w:r>
        <w:rPr>
          <w:rStyle w:val="FootnoteReference"/>
        </w:rPr>
        <w:footnoteRef/>
      </w:r>
      <w:r>
        <w:t xml:space="preserve"> CNBC, Article titled “</w:t>
      </w:r>
      <w:r w:rsidRPr="00561A4B">
        <w:t>Fed hikes interest rates, raises its economic outlook and drops 'accommodative' language</w:t>
      </w:r>
      <w:r>
        <w:t xml:space="preserve">”, September 26, 2018, </w:t>
      </w:r>
      <w:r w:rsidRPr="00561A4B">
        <w:t>https://www.cnbc.com/2018/09/26/fed-hikes-rates-by-a-quarter-point.html</w:t>
      </w:r>
      <w:r>
        <w:t>.</w:t>
      </w:r>
    </w:p>
  </w:footnote>
  <w:footnote w:id="83">
    <w:p w14:paraId="471D0A0E" w14:textId="561E387F" w:rsidR="00B6155B" w:rsidRPr="00353C6B" w:rsidRDefault="00B6155B" w:rsidP="0039232A">
      <w:pPr>
        <w:pStyle w:val="FootnoteText"/>
        <w:jc w:val="left"/>
        <w:rPr>
          <w:lang w:val="en-IN"/>
        </w:rPr>
      </w:pPr>
      <w:r>
        <w:rPr>
          <w:rStyle w:val="FootnoteReference"/>
        </w:rPr>
        <w:footnoteRef/>
      </w:r>
      <w:r>
        <w:t xml:space="preserve"> Bureau of Labor Statistics, “</w:t>
      </w:r>
      <w:r w:rsidRPr="0008554B">
        <w:t xml:space="preserve">THE EMPLOYMENT SITUATION - </w:t>
      </w:r>
      <w:r>
        <w:t>NOVEMBER</w:t>
      </w:r>
      <w:r w:rsidRPr="0008554B">
        <w:t xml:space="preserve"> 201</w:t>
      </w:r>
      <w:r>
        <w:t xml:space="preserve">8,” </w:t>
      </w:r>
      <w:r w:rsidRPr="0008554B">
        <w:t>https://www.bls.gov/news.release/empsit.nr0.htm</w:t>
      </w:r>
      <w:r>
        <w:t>.</w:t>
      </w:r>
    </w:p>
  </w:footnote>
  <w:footnote w:id="84">
    <w:p w14:paraId="401785F1" w14:textId="77777777" w:rsidR="00B6155B" w:rsidRDefault="00B6155B" w:rsidP="0039232A">
      <w:pPr>
        <w:pStyle w:val="FootnoteText"/>
      </w:pPr>
      <w:r>
        <w:rPr>
          <w:rStyle w:val="FootnoteReference"/>
        </w:rPr>
        <w:footnoteRef/>
      </w:r>
      <w:r>
        <w:t xml:space="preserve"> KeyValueData.</w:t>
      </w:r>
    </w:p>
  </w:footnote>
  <w:footnote w:id="85">
    <w:p w14:paraId="617A33A2" w14:textId="77777777" w:rsidR="00B6155B" w:rsidRPr="00760F64" w:rsidRDefault="00B6155B" w:rsidP="0039232A">
      <w:pPr>
        <w:pStyle w:val="FootnoteText"/>
        <w:jc w:val="left"/>
        <w:rPr>
          <w:lang w:val="en-IN"/>
        </w:rPr>
      </w:pPr>
      <w:r>
        <w:rPr>
          <w:rStyle w:val="FootnoteReference"/>
        </w:rPr>
        <w:footnoteRef/>
      </w:r>
      <w:r>
        <w:t xml:space="preserve"> </w:t>
      </w:r>
      <w:r>
        <w:rPr>
          <w:lang w:val="en-IN"/>
        </w:rPr>
        <w:t xml:space="preserve">The Conference Board, </w:t>
      </w:r>
      <w:r>
        <w:t>Article titled “</w:t>
      </w:r>
      <w:r w:rsidRPr="00760F64">
        <w:rPr>
          <w:lang w:val="en-IN"/>
        </w:rPr>
        <w:t>The Conference Board Consumer Confidence Index Improved in October</w:t>
      </w:r>
      <w:r>
        <w:rPr>
          <w:lang w:val="en-IN"/>
        </w:rPr>
        <w:t>”,</w:t>
      </w:r>
    </w:p>
    <w:p w14:paraId="281BB9D3" w14:textId="77777777" w:rsidR="00B6155B" w:rsidRPr="000D18DA" w:rsidRDefault="00B6155B" w:rsidP="0039232A">
      <w:pPr>
        <w:pStyle w:val="FootnoteText"/>
        <w:jc w:val="left"/>
        <w:rPr>
          <w:lang w:val="en-IN"/>
        </w:rPr>
      </w:pPr>
      <w:r>
        <w:rPr>
          <w:lang w:val="en-IN"/>
        </w:rPr>
        <w:t>September 25, 2018,</w:t>
      </w:r>
      <w:r w:rsidRPr="00760F64">
        <w:t xml:space="preserve"> </w:t>
      </w:r>
      <w:r w:rsidRPr="008955E4">
        <w:rPr>
          <w:lang w:val="en-IN"/>
        </w:rPr>
        <w:t>https://www.conference-board.org/press/pressdetail.cfm?pressid=7546</w:t>
      </w:r>
      <w:r>
        <w:rPr>
          <w:lang w:val="en-IN"/>
        </w:rPr>
        <w:t xml:space="preserve">. </w:t>
      </w:r>
    </w:p>
  </w:footnote>
  <w:footnote w:id="86">
    <w:p w14:paraId="4AB4A3AD" w14:textId="77777777" w:rsidR="00B6155B" w:rsidRDefault="00B6155B" w:rsidP="0039232A">
      <w:pPr>
        <w:pStyle w:val="FootnoteText"/>
        <w:jc w:val="left"/>
      </w:pPr>
      <w:r>
        <w:rPr>
          <w:rStyle w:val="FootnoteReference"/>
        </w:rPr>
        <w:footnoteRef/>
      </w:r>
      <w:r>
        <w:t xml:space="preserve"> Focus-Economics, Article titled “U.S. Economic Outlook”, November 20, 2018 by Focus Economics, </w:t>
      </w:r>
      <w:r w:rsidRPr="00A84504">
        <w:t>https://www.focus-economics.com/countries/united-states</w:t>
      </w:r>
      <w:r>
        <w:t>.</w:t>
      </w:r>
    </w:p>
  </w:footnote>
  <w:footnote w:id="87">
    <w:p w14:paraId="0EF7FD64" w14:textId="77777777" w:rsidR="00B6155B" w:rsidRDefault="00B6155B" w:rsidP="0039232A">
      <w:pPr>
        <w:pStyle w:val="FootnoteText"/>
        <w:jc w:val="left"/>
      </w:pPr>
      <w:r>
        <w:rPr>
          <w:rStyle w:val="FootnoteReference"/>
        </w:rPr>
        <w:footnoteRef/>
      </w:r>
      <w:r>
        <w:t xml:space="preserve"> Focus-Economics, Article titled “Economic Snapshot for the Major Economies”, November 21, 2018 by Focus Economics, </w:t>
      </w:r>
      <w:r w:rsidRPr="00A84504">
        <w:t>https://www.focus-economics.com/regions/major-economies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0A477" w14:textId="6448C0DD" w:rsidR="00B6155B" w:rsidRPr="0046585C" w:rsidRDefault="00B6155B" w:rsidP="00186F95">
    <w:pPr>
      <w:rPr>
        <w:rFonts w:eastAsia="Calibri"/>
      </w:rPr>
    </w:pPr>
    <w:sdt>
      <w:sdtPr>
        <w:rPr>
          <w:rStyle w:val="Header1Char"/>
        </w:rPr>
        <w:alias w:val="Subject"/>
        <w:tag w:val=""/>
        <w:id w:val="-1323810501"/>
        <w:dataBinding w:prefixMappings="xmlns:ns0='http://purl.org/dc/elements/1.1/' xmlns:ns1='http://schemas.openxmlformats.org/package/2006/metadata/core-properties' " w:xpath="/ns1:coreProperties[1]/ns0:subject[1]" w:storeItemID="{6C3C8BC8-F283-45AE-878A-BAB7291924A1}"/>
        <w:text/>
      </w:sdtPr>
      <w:sdtContent>
        <w:del w:id="1881" w:author="Ayush Mittal" w:date="2018-12-31T12:52:00Z">
          <w:r w:rsidDel="003111FB">
            <w:rPr>
              <w:rStyle w:val="Header1Char"/>
            </w:rPr>
            <w:delText>Prilosec OTC</w:delText>
          </w:r>
        </w:del>
        <w:ins w:id="1882" w:author="Ayush Mittal" w:date="2018-12-31T12:52:00Z">
          <w:r>
            <w:rPr>
              <w:rStyle w:val="Header1Char"/>
            </w:rPr>
            <w:t>Adimab</w:t>
          </w:r>
        </w:ins>
      </w:sdtContent>
    </w:sdt>
    <w:r w:rsidRPr="0090181F">
      <w:rPr>
        <w:rStyle w:val="Header1Char"/>
      </w:rPr>
      <w:t xml:space="preserve"> </w:t>
    </w:r>
    <w:r w:rsidRPr="00CB472D">
      <w:rPr>
        <w:rStyle w:val="Header1Char"/>
      </w:rPr>
      <w:t>Valuation</w:t>
    </w:r>
    <w:r w:rsidRPr="00B72B02">
      <w:rPr>
        <w:rFonts w:eastAsia="Calibri"/>
      </w:rPr>
      <w:ptab w:relativeTo="margin" w:alignment="center" w:leader="none"/>
    </w:r>
  </w:p>
  <w:p w14:paraId="39E2574D" w14:textId="77777777" w:rsidR="00B6155B" w:rsidRDefault="00B6155B" w:rsidP="00186F95">
    <w:pPr>
      <w:pStyle w:val="Header"/>
    </w:pPr>
    <w:r w:rsidRPr="0090181F">
      <w:rPr>
        <w:rStyle w:val="TableHeaderChar"/>
        <w:noProof/>
      </w:rPr>
      <mc:AlternateContent>
        <mc:Choice Requires="wps">
          <w:drawing>
            <wp:anchor distT="0" distB="0" distL="114300" distR="114300" simplePos="0" relativeHeight="251668480" behindDoc="0" locked="0" layoutInCell="1" allowOverlap="1" wp14:anchorId="01BA9D20" wp14:editId="6F2A8028">
              <wp:simplePos x="0" y="0"/>
              <wp:positionH relativeFrom="column">
                <wp:posOffset>-13970</wp:posOffset>
              </wp:positionH>
              <wp:positionV relativeFrom="paragraph">
                <wp:posOffset>27940</wp:posOffset>
              </wp:positionV>
              <wp:extent cx="6042025" cy="6985"/>
              <wp:effectExtent l="0" t="0" r="34925" b="31115"/>
              <wp:wrapNone/>
              <wp:docPr id="1" name="Straight Connector 1"/>
              <wp:cNvGraphicFramePr/>
              <a:graphic xmlns:a="http://schemas.openxmlformats.org/drawingml/2006/main">
                <a:graphicData uri="http://schemas.microsoft.com/office/word/2010/wordprocessingShape">
                  <wps:wsp>
                    <wps:cNvCnPr/>
                    <wps:spPr>
                      <a:xfrm flipV="1">
                        <a:off x="0" y="0"/>
                        <a:ext cx="6042025" cy="6985"/>
                      </a:xfrm>
                      <a:prstGeom prst="line">
                        <a:avLst/>
                      </a:prstGeom>
                      <a:noFill/>
                      <a:ln w="19050" cap="flat" cmpd="sng" algn="ctr">
                        <a:solidFill>
                          <a:srgbClr val="A5A5A5"/>
                        </a:solidFill>
                        <a:prstDash val="solid"/>
                        <a:miter lim="800000"/>
                      </a:ln>
                      <a:effectLst/>
                    </wps:spPr>
                    <wps:bodyPr/>
                  </wps:wsp>
                </a:graphicData>
              </a:graphic>
            </wp:anchor>
          </w:drawing>
        </mc:Choice>
        <mc:Fallback>
          <w:pict>
            <v:line w14:anchorId="49B42407" id="Straight Connector 1"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1pt,2.2pt" to="474.6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" strokecolor="#a5a5a5" strokeweight="1.5pt">
              <v:stroke joinstyle="miter"/>
            </v:line>
          </w:pict>
        </mc:Fallback>
      </mc:AlternateContent>
    </w:r>
  </w:p>
  <w:p w14:paraId="3B3BF84B" w14:textId="77777777" w:rsidR="00B6155B" w:rsidRDefault="00B615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in;height:3in" o:bullet="t"/>
    </w:pict>
  </w:numPicBullet>
  <w:abstractNum w:abstractNumId="0" w15:restartNumberingAfterBreak="0">
    <w:nsid w:val="FFFFFF7C"/>
    <w:multiLevelType w:val="singleLevel"/>
    <w:tmpl w:val="F0521E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0C0E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F6C5B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545B4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DE2C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D8B5A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84EB6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D8853B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A28F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C417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DD5"/>
    <w:multiLevelType w:val="hybridMultilevel"/>
    <w:tmpl w:val="09986FA0"/>
    <w:lvl w:ilvl="0" w:tplc="8612D0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C0705A"/>
    <w:multiLevelType w:val="hybridMultilevel"/>
    <w:tmpl w:val="14A45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633CF6"/>
    <w:multiLevelType w:val="hybridMultilevel"/>
    <w:tmpl w:val="1902A55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747A6C"/>
    <w:multiLevelType w:val="multilevel"/>
    <w:tmpl w:val="0409001D"/>
    <w:numStyleLink w:val="Style1"/>
  </w:abstractNum>
  <w:abstractNum w:abstractNumId="14" w15:restartNumberingAfterBreak="0">
    <w:nsid w:val="092C12C4"/>
    <w:multiLevelType w:val="hybridMultilevel"/>
    <w:tmpl w:val="9242572E"/>
    <w:lvl w:ilvl="0" w:tplc="3AE84D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B3D6127"/>
    <w:multiLevelType w:val="hybridMultilevel"/>
    <w:tmpl w:val="D41E14DA"/>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4150FE"/>
    <w:multiLevelType w:val="hybridMultilevel"/>
    <w:tmpl w:val="EDEE50C0"/>
    <w:lvl w:ilvl="0" w:tplc="8612D0C0">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0C461B9D"/>
    <w:multiLevelType w:val="hybridMultilevel"/>
    <w:tmpl w:val="C516540C"/>
    <w:lvl w:ilvl="0" w:tplc="8612D0C0">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D070612"/>
    <w:multiLevelType w:val="hybridMultilevel"/>
    <w:tmpl w:val="56C09E8E"/>
    <w:lvl w:ilvl="0" w:tplc="A12468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0452FA"/>
    <w:multiLevelType w:val="hybridMultilevel"/>
    <w:tmpl w:val="6CEE4C44"/>
    <w:lvl w:ilvl="0" w:tplc="EEDAE7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E8E2136"/>
    <w:multiLevelType w:val="hybridMultilevel"/>
    <w:tmpl w:val="1F86A28C"/>
    <w:lvl w:ilvl="0" w:tplc="6A5489D6">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E4756F"/>
    <w:multiLevelType w:val="hybridMultilevel"/>
    <w:tmpl w:val="5AC6C44E"/>
    <w:lvl w:ilvl="0" w:tplc="04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0F950724"/>
    <w:multiLevelType w:val="hybridMultilevel"/>
    <w:tmpl w:val="2228D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30C784F"/>
    <w:multiLevelType w:val="hybridMultilevel"/>
    <w:tmpl w:val="2A22D442"/>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43577CA"/>
    <w:multiLevelType w:val="multilevel"/>
    <w:tmpl w:val="814A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E24D34"/>
    <w:multiLevelType w:val="hybridMultilevel"/>
    <w:tmpl w:val="D28A8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5936BD7"/>
    <w:multiLevelType w:val="multilevel"/>
    <w:tmpl w:val="0409001D"/>
    <w:styleLink w:val="Style1"/>
    <w:lvl w:ilvl="0">
      <w:start w:val="1"/>
      <w:numFmt w:val="low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18D9635C"/>
    <w:multiLevelType w:val="hybridMultilevel"/>
    <w:tmpl w:val="2C066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9517F91"/>
    <w:multiLevelType w:val="hybridMultilevel"/>
    <w:tmpl w:val="88D62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1D091FA0"/>
    <w:multiLevelType w:val="hybridMultilevel"/>
    <w:tmpl w:val="C516540C"/>
    <w:lvl w:ilvl="0" w:tplc="8612D0C0">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07A198C"/>
    <w:multiLevelType w:val="hybridMultilevel"/>
    <w:tmpl w:val="2384FFF4"/>
    <w:lvl w:ilvl="0" w:tplc="1626FB6A">
      <w:numFmt w:val="bullet"/>
      <w:lvlText w:val="•"/>
      <w:lvlJc w:val="left"/>
      <w:pPr>
        <w:ind w:left="1080" w:hanging="720"/>
      </w:pPr>
      <w:rPr>
        <w:rFonts w:ascii="Garamond" w:eastAsiaTheme="minorHAnsi" w:hAnsi="Garamond" w:cstheme="minorBidi" w:hint="default"/>
      </w:rPr>
    </w:lvl>
    <w:lvl w:ilvl="1" w:tplc="B38CA2F2" w:tentative="1">
      <w:start w:val="1"/>
      <w:numFmt w:val="bullet"/>
      <w:lvlText w:val="o"/>
      <w:lvlJc w:val="left"/>
      <w:pPr>
        <w:ind w:left="1440" w:hanging="360"/>
      </w:pPr>
      <w:rPr>
        <w:rFonts w:ascii="Courier New" w:hAnsi="Courier New" w:cs="Courier New" w:hint="default"/>
      </w:rPr>
    </w:lvl>
    <w:lvl w:ilvl="2" w:tplc="959E4642" w:tentative="1">
      <w:start w:val="1"/>
      <w:numFmt w:val="bullet"/>
      <w:lvlText w:val=""/>
      <w:lvlJc w:val="left"/>
      <w:pPr>
        <w:ind w:left="2160" w:hanging="360"/>
      </w:pPr>
      <w:rPr>
        <w:rFonts w:ascii="Wingdings" w:hAnsi="Wingdings" w:hint="default"/>
      </w:rPr>
    </w:lvl>
    <w:lvl w:ilvl="3" w:tplc="DA9C2CC8" w:tentative="1">
      <w:start w:val="1"/>
      <w:numFmt w:val="bullet"/>
      <w:lvlText w:val=""/>
      <w:lvlJc w:val="left"/>
      <w:pPr>
        <w:ind w:left="2880" w:hanging="360"/>
      </w:pPr>
      <w:rPr>
        <w:rFonts w:ascii="Symbol" w:hAnsi="Symbol" w:hint="default"/>
      </w:rPr>
    </w:lvl>
    <w:lvl w:ilvl="4" w:tplc="69F089F8" w:tentative="1">
      <w:start w:val="1"/>
      <w:numFmt w:val="bullet"/>
      <w:lvlText w:val="o"/>
      <w:lvlJc w:val="left"/>
      <w:pPr>
        <w:ind w:left="3600" w:hanging="360"/>
      </w:pPr>
      <w:rPr>
        <w:rFonts w:ascii="Courier New" w:hAnsi="Courier New" w:cs="Courier New" w:hint="default"/>
      </w:rPr>
    </w:lvl>
    <w:lvl w:ilvl="5" w:tplc="5DAADC80" w:tentative="1">
      <w:start w:val="1"/>
      <w:numFmt w:val="bullet"/>
      <w:lvlText w:val=""/>
      <w:lvlJc w:val="left"/>
      <w:pPr>
        <w:ind w:left="4320" w:hanging="360"/>
      </w:pPr>
      <w:rPr>
        <w:rFonts w:ascii="Wingdings" w:hAnsi="Wingdings" w:hint="default"/>
      </w:rPr>
    </w:lvl>
    <w:lvl w:ilvl="6" w:tplc="A712EF92" w:tentative="1">
      <w:start w:val="1"/>
      <w:numFmt w:val="bullet"/>
      <w:lvlText w:val=""/>
      <w:lvlJc w:val="left"/>
      <w:pPr>
        <w:ind w:left="5040" w:hanging="360"/>
      </w:pPr>
      <w:rPr>
        <w:rFonts w:ascii="Symbol" w:hAnsi="Symbol" w:hint="default"/>
      </w:rPr>
    </w:lvl>
    <w:lvl w:ilvl="7" w:tplc="486A9D10" w:tentative="1">
      <w:start w:val="1"/>
      <w:numFmt w:val="bullet"/>
      <w:lvlText w:val="o"/>
      <w:lvlJc w:val="left"/>
      <w:pPr>
        <w:ind w:left="5760" w:hanging="360"/>
      </w:pPr>
      <w:rPr>
        <w:rFonts w:ascii="Courier New" w:hAnsi="Courier New" w:cs="Courier New" w:hint="default"/>
      </w:rPr>
    </w:lvl>
    <w:lvl w:ilvl="8" w:tplc="F73C551C" w:tentative="1">
      <w:start w:val="1"/>
      <w:numFmt w:val="bullet"/>
      <w:lvlText w:val=""/>
      <w:lvlJc w:val="left"/>
      <w:pPr>
        <w:ind w:left="6480" w:hanging="360"/>
      </w:pPr>
      <w:rPr>
        <w:rFonts w:ascii="Wingdings" w:hAnsi="Wingdings" w:hint="default"/>
      </w:rPr>
    </w:lvl>
  </w:abstractNum>
  <w:abstractNum w:abstractNumId="31" w15:restartNumberingAfterBreak="0">
    <w:nsid w:val="230B16B9"/>
    <w:multiLevelType w:val="singleLevel"/>
    <w:tmpl w:val="8612D0C0"/>
    <w:lvl w:ilvl="0">
      <w:start w:val="1"/>
      <w:numFmt w:val="lowerRoman"/>
      <w:lvlText w:val="(%1)"/>
      <w:lvlJc w:val="left"/>
      <w:pPr>
        <w:ind w:left="720" w:hanging="360"/>
      </w:pPr>
      <w:rPr>
        <w:rFonts w:hint="default"/>
      </w:rPr>
    </w:lvl>
  </w:abstractNum>
  <w:abstractNum w:abstractNumId="32" w15:restartNumberingAfterBreak="0">
    <w:nsid w:val="24162B88"/>
    <w:multiLevelType w:val="hybridMultilevel"/>
    <w:tmpl w:val="2FD2EEF8"/>
    <w:lvl w:ilvl="0" w:tplc="992EFA8E">
      <w:start w:val="1"/>
      <w:numFmt w:val="lowerLetter"/>
      <w:lvlText w:val="%1."/>
      <w:lvlJc w:val="left"/>
      <w:pPr>
        <w:ind w:left="1080" w:hanging="720"/>
      </w:pPr>
      <w:rPr>
        <w:rFonts w:hint="default"/>
      </w:rPr>
    </w:lvl>
    <w:lvl w:ilvl="1" w:tplc="A2869058" w:tentative="1">
      <w:start w:val="1"/>
      <w:numFmt w:val="lowerLetter"/>
      <w:lvlText w:val="%2."/>
      <w:lvlJc w:val="left"/>
      <w:pPr>
        <w:ind w:left="1440" w:hanging="360"/>
      </w:pPr>
    </w:lvl>
    <w:lvl w:ilvl="2" w:tplc="1CDA4A74" w:tentative="1">
      <w:start w:val="1"/>
      <w:numFmt w:val="lowerRoman"/>
      <w:lvlText w:val="%3."/>
      <w:lvlJc w:val="right"/>
      <w:pPr>
        <w:ind w:left="2160" w:hanging="180"/>
      </w:pPr>
    </w:lvl>
    <w:lvl w:ilvl="3" w:tplc="AD7613D6" w:tentative="1">
      <w:start w:val="1"/>
      <w:numFmt w:val="decimal"/>
      <w:lvlText w:val="%4."/>
      <w:lvlJc w:val="left"/>
      <w:pPr>
        <w:ind w:left="2880" w:hanging="360"/>
      </w:pPr>
    </w:lvl>
    <w:lvl w:ilvl="4" w:tplc="4FE6A9E4" w:tentative="1">
      <w:start w:val="1"/>
      <w:numFmt w:val="lowerLetter"/>
      <w:lvlText w:val="%5."/>
      <w:lvlJc w:val="left"/>
      <w:pPr>
        <w:ind w:left="3600" w:hanging="360"/>
      </w:pPr>
    </w:lvl>
    <w:lvl w:ilvl="5" w:tplc="31A62D04" w:tentative="1">
      <w:start w:val="1"/>
      <w:numFmt w:val="lowerRoman"/>
      <w:lvlText w:val="%6."/>
      <w:lvlJc w:val="right"/>
      <w:pPr>
        <w:ind w:left="4320" w:hanging="180"/>
      </w:pPr>
    </w:lvl>
    <w:lvl w:ilvl="6" w:tplc="6694B61E" w:tentative="1">
      <w:start w:val="1"/>
      <w:numFmt w:val="decimal"/>
      <w:lvlText w:val="%7."/>
      <w:lvlJc w:val="left"/>
      <w:pPr>
        <w:ind w:left="5040" w:hanging="360"/>
      </w:pPr>
    </w:lvl>
    <w:lvl w:ilvl="7" w:tplc="21B0A9DE" w:tentative="1">
      <w:start w:val="1"/>
      <w:numFmt w:val="lowerLetter"/>
      <w:lvlText w:val="%8."/>
      <w:lvlJc w:val="left"/>
      <w:pPr>
        <w:ind w:left="5760" w:hanging="360"/>
      </w:pPr>
    </w:lvl>
    <w:lvl w:ilvl="8" w:tplc="3F9A5AF2" w:tentative="1">
      <w:start w:val="1"/>
      <w:numFmt w:val="lowerRoman"/>
      <w:lvlText w:val="%9."/>
      <w:lvlJc w:val="right"/>
      <w:pPr>
        <w:ind w:left="6480" w:hanging="180"/>
      </w:pPr>
    </w:lvl>
  </w:abstractNum>
  <w:abstractNum w:abstractNumId="33" w15:restartNumberingAfterBreak="0">
    <w:nsid w:val="270B7BF8"/>
    <w:multiLevelType w:val="hybridMultilevel"/>
    <w:tmpl w:val="5C280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7AA6123"/>
    <w:multiLevelType w:val="hybridMultilevel"/>
    <w:tmpl w:val="56C09E8E"/>
    <w:lvl w:ilvl="0" w:tplc="DAEAD7BE">
      <w:start w:val="1"/>
      <w:numFmt w:val="lowerRoman"/>
      <w:lvlText w:val="(%1)"/>
      <w:lvlJc w:val="left"/>
      <w:pPr>
        <w:ind w:left="126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8742B67"/>
    <w:multiLevelType w:val="hybridMultilevel"/>
    <w:tmpl w:val="F0129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8DD6DF5"/>
    <w:multiLevelType w:val="hybridMultilevel"/>
    <w:tmpl w:val="4344ECD0"/>
    <w:lvl w:ilvl="0" w:tplc="A1246830">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7" w15:restartNumberingAfterBreak="0">
    <w:nsid w:val="29DD3684"/>
    <w:multiLevelType w:val="hybridMultilevel"/>
    <w:tmpl w:val="E7F64AB0"/>
    <w:lvl w:ilvl="0" w:tplc="04090001">
      <w:start w:val="1"/>
      <w:numFmt w:val="decimal"/>
      <w:pStyle w:val="BodyTextNumbered"/>
      <w:lvlText w:val="%1."/>
      <w:lvlJc w:val="right"/>
      <w:pPr>
        <w:tabs>
          <w:tab w:val="num" w:pos="360"/>
        </w:tabs>
        <w:ind w:left="360" w:hanging="216"/>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8" w15:restartNumberingAfterBreak="0">
    <w:nsid w:val="30D22AC6"/>
    <w:multiLevelType w:val="hybridMultilevel"/>
    <w:tmpl w:val="56C09E8E"/>
    <w:lvl w:ilvl="0" w:tplc="4386F6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2E722E"/>
    <w:multiLevelType w:val="hybridMultilevel"/>
    <w:tmpl w:val="D35E5FA8"/>
    <w:lvl w:ilvl="0" w:tplc="A1246830">
      <w:start w:val="1"/>
      <w:numFmt w:val="decimal"/>
      <w:lvlText w:val="%1)"/>
      <w:lvlJc w:val="left"/>
      <w:pPr>
        <w:ind w:left="720" w:hanging="360"/>
      </w:pPr>
      <w:rPr>
        <w:rFonts w:ascii="Times New Roman" w:eastAsiaTheme="maj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5856B7A"/>
    <w:multiLevelType w:val="hybridMultilevel"/>
    <w:tmpl w:val="DDB4BF48"/>
    <w:lvl w:ilvl="0" w:tplc="0958F0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5C208F6"/>
    <w:multiLevelType w:val="hybridMultilevel"/>
    <w:tmpl w:val="CDD4F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6EC3E61"/>
    <w:multiLevelType w:val="hybridMultilevel"/>
    <w:tmpl w:val="8A4CF100"/>
    <w:lvl w:ilvl="0" w:tplc="171E433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70501F7"/>
    <w:multiLevelType w:val="hybridMultilevel"/>
    <w:tmpl w:val="0CB85E8A"/>
    <w:lvl w:ilvl="0" w:tplc="2488F026">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4" w15:restartNumberingAfterBreak="0">
    <w:nsid w:val="3BD641E4"/>
    <w:multiLevelType w:val="hybridMultilevel"/>
    <w:tmpl w:val="6654FFC8"/>
    <w:lvl w:ilvl="0" w:tplc="04090001">
      <w:start w:val="1"/>
      <w:numFmt w:val="lowerRoman"/>
      <w:lvlText w:val="(%1)"/>
      <w:lvlJc w:val="left"/>
      <w:pPr>
        <w:ind w:left="1440" w:hanging="72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45" w15:restartNumberingAfterBreak="0">
    <w:nsid w:val="3BD81B81"/>
    <w:multiLevelType w:val="hybridMultilevel"/>
    <w:tmpl w:val="3782D02C"/>
    <w:lvl w:ilvl="0" w:tplc="BC22ED8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C386CB7"/>
    <w:multiLevelType w:val="hybridMultilevel"/>
    <w:tmpl w:val="17D22974"/>
    <w:lvl w:ilvl="0" w:tplc="96223192">
      <w:start w:val="1"/>
      <w:numFmt w:val="bullet"/>
      <w:pStyle w:val="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E976C8B"/>
    <w:multiLevelType w:val="hybridMultilevel"/>
    <w:tmpl w:val="152818A2"/>
    <w:lvl w:ilvl="0" w:tplc="C37CFD84">
      <w:numFmt w:val="bullet"/>
      <w:lvlText w:val=""/>
      <w:lvlJc w:val="left"/>
      <w:pPr>
        <w:ind w:left="1080" w:hanging="720"/>
      </w:pPr>
      <w:rPr>
        <w:rFonts w:ascii="Symbol" w:eastAsiaTheme="minorHAnsi" w:hAnsi="Symbol" w:cstheme="minorBidi"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8" w15:restartNumberingAfterBreak="0">
    <w:nsid w:val="3F321F7B"/>
    <w:multiLevelType w:val="hybridMultilevel"/>
    <w:tmpl w:val="BDB8E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F753257"/>
    <w:multiLevelType w:val="hybridMultilevel"/>
    <w:tmpl w:val="5A8E4AFA"/>
    <w:lvl w:ilvl="0" w:tplc="BC22ED82">
      <w:start w:val="1"/>
      <w:numFmt w:val="lowerRoman"/>
      <w:lvlText w:val="(%1)"/>
      <w:lvlJc w:val="left"/>
      <w:pPr>
        <w:ind w:left="1080" w:hanging="720"/>
      </w:pPr>
      <w:rPr>
        <w:rFonts w:hint="default"/>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0" w15:restartNumberingAfterBreak="0">
    <w:nsid w:val="404E225B"/>
    <w:multiLevelType w:val="hybridMultilevel"/>
    <w:tmpl w:val="D29A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18E36A4"/>
    <w:multiLevelType w:val="hybridMultilevel"/>
    <w:tmpl w:val="09986FA0"/>
    <w:lvl w:ilvl="0" w:tplc="8612D0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1F235DC"/>
    <w:multiLevelType w:val="hybridMultilevel"/>
    <w:tmpl w:val="CF988630"/>
    <w:lvl w:ilvl="0" w:tplc="8612D0C0">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3" w15:restartNumberingAfterBreak="0">
    <w:nsid w:val="42464A1A"/>
    <w:multiLevelType w:val="hybridMultilevel"/>
    <w:tmpl w:val="867CA998"/>
    <w:lvl w:ilvl="0" w:tplc="04090001">
      <w:start w:val="1"/>
      <w:numFmt w:val="lowerRoman"/>
      <w:lvlText w:val="(%1)"/>
      <w:lvlJc w:val="left"/>
      <w:pPr>
        <w:ind w:left="1080" w:hanging="72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4" w15:restartNumberingAfterBreak="0">
    <w:nsid w:val="434E3C79"/>
    <w:multiLevelType w:val="hybridMultilevel"/>
    <w:tmpl w:val="468A8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45D83E79"/>
    <w:multiLevelType w:val="hybridMultilevel"/>
    <w:tmpl w:val="FED0089A"/>
    <w:lvl w:ilvl="0" w:tplc="859ACDBE">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63A6E8E"/>
    <w:multiLevelType w:val="hybridMultilevel"/>
    <w:tmpl w:val="DECCE11E"/>
    <w:lvl w:ilvl="0" w:tplc="AB4E75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7A666D8"/>
    <w:multiLevelType w:val="hybridMultilevel"/>
    <w:tmpl w:val="7FC87FAC"/>
    <w:lvl w:ilvl="0" w:tplc="04090019">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8" w15:restartNumberingAfterBreak="0">
    <w:nsid w:val="48D97986"/>
    <w:multiLevelType w:val="hybridMultilevel"/>
    <w:tmpl w:val="BC2C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B9140B2"/>
    <w:multiLevelType w:val="hybridMultilevel"/>
    <w:tmpl w:val="59743E14"/>
    <w:lvl w:ilvl="0" w:tplc="F39AE16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C7455E5"/>
    <w:multiLevelType w:val="hybridMultilevel"/>
    <w:tmpl w:val="0EA2C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CD67DB6"/>
    <w:multiLevelType w:val="hybridMultilevel"/>
    <w:tmpl w:val="20526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D2F5227"/>
    <w:multiLevelType w:val="hybridMultilevel"/>
    <w:tmpl w:val="D472956A"/>
    <w:lvl w:ilvl="0" w:tplc="10D62E1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EE3330A"/>
    <w:multiLevelType w:val="hybridMultilevel"/>
    <w:tmpl w:val="56C09E8E"/>
    <w:lvl w:ilvl="0" w:tplc="04090001">
      <w:start w:val="1"/>
      <w:numFmt w:val="lowerRoman"/>
      <w:lvlText w:val="(%1)"/>
      <w:lvlJc w:val="left"/>
      <w:pPr>
        <w:ind w:left="1080" w:hanging="72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64" w15:restartNumberingAfterBreak="0">
    <w:nsid w:val="5244321D"/>
    <w:multiLevelType w:val="multilevel"/>
    <w:tmpl w:val="875E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2652EAD"/>
    <w:multiLevelType w:val="hybridMultilevel"/>
    <w:tmpl w:val="D46CE5E6"/>
    <w:lvl w:ilvl="0" w:tplc="A1246830">
      <w:start w:val="1"/>
      <w:numFmt w:val="lowerRoman"/>
      <w:lvlText w:val="(%1)"/>
      <w:lvlJc w:val="left"/>
      <w:pPr>
        <w:ind w:left="720" w:hanging="360"/>
      </w:pPr>
      <w:rPr>
        <w:rFont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66" w15:restartNumberingAfterBreak="0">
    <w:nsid w:val="5414549C"/>
    <w:multiLevelType w:val="hybridMultilevel"/>
    <w:tmpl w:val="7D522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49809E4"/>
    <w:multiLevelType w:val="hybridMultilevel"/>
    <w:tmpl w:val="6CEE4C44"/>
    <w:lvl w:ilvl="0" w:tplc="681EBCBA">
      <w:start w:val="1"/>
      <w:numFmt w:val="lowerRoman"/>
      <w:lvlText w:val="(%1)"/>
      <w:lvlJc w:val="left"/>
      <w:pPr>
        <w:ind w:left="1080" w:hanging="72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68" w15:restartNumberingAfterBreak="0">
    <w:nsid w:val="55C81FFC"/>
    <w:multiLevelType w:val="hybridMultilevel"/>
    <w:tmpl w:val="8C3436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565C40D3"/>
    <w:multiLevelType w:val="hybridMultilevel"/>
    <w:tmpl w:val="20CA2D62"/>
    <w:lvl w:ilvl="0" w:tplc="EEDAE79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0" w15:restartNumberingAfterBreak="0">
    <w:nsid w:val="584A4EFD"/>
    <w:multiLevelType w:val="hybridMultilevel"/>
    <w:tmpl w:val="155A9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8C07BF2"/>
    <w:multiLevelType w:val="hybridMultilevel"/>
    <w:tmpl w:val="E3388DE6"/>
    <w:lvl w:ilvl="0" w:tplc="BC22ED82">
      <w:start w:val="1"/>
      <w:numFmt w:val="lowerRoman"/>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8F756E1"/>
    <w:multiLevelType w:val="hybridMultilevel"/>
    <w:tmpl w:val="9FC4C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DEF6B63"/>
    <w:multiLevelType w:val="hybridMultilevel"/>
    <w:tmpl w:val="159097DA"/>
    <w:lvl w:ilvl="0" w:tplc="04090001">
      <w:start w:val="1"/>
      <w:numFmt w:val="lowerRoman"/>
      <w:lvlText w:val="%1."/>
      <w:lvlJc w:val="righ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4" w15:restartNumberingAfterBreak="0">
    <w:nsid w:val="5E4371BD"/>
    <w:multiLevelType w:val="hybridMultilevel"/>
    <w:tmpl w:val="D2EA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041657A"/>
    <w:multiLevelType w:val="hybridMultilevel"/>
    <w:tmpl w:val="8B88781A"/>
    <w:lvl w:ilvl="0" w:tplc="0409001B">
      <w:start w:val="1"/>
      <w:numFmt w:val="bullet"/>
      <w:lvlText w:val="o"/>
      <w:lvlJc w:val="left"/>
      <w:pPr>
        <w:ind w:left="720" w:hanging="360"/>
      </w:pPr>
      <w:rPr>
        <w:rFonts w:ascii="Courier New" w:hAnsi="Courier New" w:cs="Courier New"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6" w15:restartNumberingAfterBreak="0">
    <w:nsid w:val="605276D4"/>
    <w:multiLevelType w:val="hybridMultilevel"/>
    <w:tmpl w:val="2398F64E"/>
    <w:lvl w:ilvl="0" w:tplc="94B0890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0B4266B"/>
    <w:multiLevelType w:val="hybridMultilevel"/>
    <w:tmpl w:val="695C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1210CCC"/>
    <w:multiLevelType w:val="hybridMultilevel"/>
    <w:tmpl w:val="21981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623E2AF4"/>
    <w:multiLevelType w:val="hybridMultilevel"/>
    <w:tmpl w:val="2BE2D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3741B80"/>
    <w:multiLevelType w:val="hybridMultilevel"/>
    <w:tmpl w:val="013CB15A"/>
    <w:lvl w:ilvl="0" w:tplc="04090001">
      <w:start w:val="1"/>
      <w:numFmt w:val="bullet"/>
      <w:lvlText w:val=""/>
      <w:lvlJc w:val="left"/>
      <w:pPr>
        <w:ind w:left="1440" w:hanging="720"/>
      </w:pPr>
      <w:rPr>
        <w:rFonts w:ascii="Symbol" w:hAnsi="Symbol" w:hint="default"/>
        <w:sz w:val="24"/>
        <w:szCs w:val="24"/>
      </w:r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81" w15:restartNumberingAfterBreak="0">
    <w:nsid w:val="655E214E"/>
    <w:multiLevelType w:val="hybridMultilevel"/>
    <w:tmpl w:val="8C0E8D68"/>
    <w:lvl w:ilvl="0" w:tplc="77D4999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56F14B7"/>
    <w:multiLevelType w:val="hybridMultilevel"/>
    <w:tmpl w:val="59743E14"/>
    <w:lvl w:ilvl="0" w:tplc="47EA30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64C4B8F"/>
    <w:multiLevelType w:val="hybridMultilevel"/>
    <w:tmpl w:val="159097DA"/>
    <w:lvl w:ilvl="0" w:tplc="F39AE16C">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9814300"/>
    <w:multiLevelType w:val="hybridMultilevel"/>
    <w:tmpl w:val="A704F182"/>
    <w:lvl w:ilvl="0" w:tplc="AF7A4E06">
      <w:start w:val="1"/>
      <w:numFmt w:val="lowerRoman"/>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B073BC4"/>
    <w:multiLevelType w:val="hybridMultilevel"/>
    <w:tmpl w:val="59743E14"/>
    <w:lvl w:ilvl="0" w:tplc="0409001B">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B991221"/>
    <w:multiLevelType w:val="hybridMultilevel"/>
    <w:tmpl w:val="5AC6C44E"/>
    <w:lvl w:ilvl="0" w:tplc="F39AE16C">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6C41500E"/>
    <w:multiLevelType w:val="hybridMultilevel"/>
    <w:tmpl w:val="DC961DC2"/>
    <w:lvl w:ilvl="0" w:tplc="04090019">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88" w15:restartNumberingAfterBreak="0">
    <w:nsid w:val="6E690E67"/>
    <w:multiLevelType w:val="hybridMultilevel"/>
    <w:tmpl w:val="C82E304A"/>
    <w:lvl w:ilvl="0" w:tplc="04090001">
      <w:start w:val="1"/>
      <w:numFmt w:val="lowerRoman"/>
      <w:lvlText w:val="(%1)"/>
      <w:lvlJc w:val="left"/>
      <w:pPr>
        <w:ind w:left="1080" w:hanging="720"/>
      </w:pPr>
      <w:rPr>
        <w:rFonts w:hint="default"/>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9" w15:restartNumberingAfterBreak="0">
    <w:nsid w:val="6EBB3FAF"/>
    <w:multiLevelType w:val="hybridMultilevel"/>
    <w:tmpl w:val="9F563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0" w15:restartNumberingAfterBreak="0">
    <w:nsid w:val="702D3365"/>
    <w:multiLevelType w:val="hybridMultilevel"/>
    <w:tmpl w:val="C516540C"/>
    <w:lvl w:ilvl="0" w:tplc="5D4CBB24">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72462D96"/>
    <w:multiLevelType w:val="hybridMultilevel"/>
    <w:tmpl w:val="DF2C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2B8566A"/>
    <w:multiLevelType w:val="hybridMultilevel"/>
    <w:tmpl w:val="D694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37346BC"/>
    <w:multiLevelType w:val="hybridMultilevel"/>
    <w:tmpl w:val="BF9E8628"/>
    <w:lvl w:ilvl="0" w:tplc="8612D0C0">
      <w:start w:val="1"/>
      <w:numFmt w:val="bullet"/>
      <w:lvlText w:val="o"/>
      <w:lvlJc w:val="left"/>
      <w:pPr>
        <w:ind w:left="720" w:hanging="360"/>
      </w:pPr>
      <w:rPr>
        <w:rFonts w:ascii="Courier New" w:hAnsi="Courier New" w:cs="Courier New"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4" w15:restartNumberingAfterBreak="0">
    <w:nsid w:val="74594CBC"/>
    <w:multiLevelType w:val="hybridMultilevel"/>
    <w:tmpl w:val="3DB6DBA8"/>
    <w:lvl w:ilvl="0" w:tplc="28BC0D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53A7166"/>
    <w:multiLevelType w:val="hybridMultilevel"/>
    <w:tmpl w:val="59743E14"/>
    <w:lvl w:ilvl="0" w:tplc="04090003">
      <w:start w:val="1"/>
      <w:numFmt w:val="lowerRoman"/>
      <w:lvlText w:val="(%1)"/>
      <w:lvlJc w:val="left"/>
      <w:pPr>
        <w:ind w:left="1080" w:hanging="72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6" w15:restartNumberingAfterBreak="0">
    <w:nsid w:val="79F02E43"/>
    <w:multiLevelType w:val="hybridMultilevel"/>
    <w:tmpl w:val="163ECD0E"/>
    <w:lvl w:ilvl="0" w:tplc="F39AE16C">
      <w:start w:val="1"/>
      <w:numFmt w:val="bullet"/>
      <w:lvlText w:val="o"/>
      <w:lvlJc w:val="left"/>
      <w:pPr>
        <w:ind w:left="720" w:hanging="360"/>
      </w:pPr>
      <w:rPr>
        <w:rFonts w:ascii="Courier New" w:hAnsi="Courier New" w:cs="Courier New"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7" w15:restartNumberingAfterBreak="0">
    <w:nsid w:val="7E5972C8"/>
    <w:multiLevelType w:val="hybridMultilevel"/>
    <w:tmpl w:val="594066C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8" w15:restartNumberingAfterBreak="0">
    <w:nsid w:val="7F996686"/>
    <w:multiLevelType w:val="hybridMultilevel"/>
    <w:tmpl w:val="6446706A"/>
    <w:lvl w:ilvl="0" w:tplc="F5B47E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FBF0759"/>
    <w:multiLevelType w:val="hybridMultilevel"/>
    <w:tmpl w:val="09986FA0"/>
    <w:lvl w:ilvl="0" w:tplc="04090003">
      <w:start w:val="1"/>
      <w:numFmt w:val="lowerRoman"/>
      <w:lvlText w:val="(%1)"/>
      <w:lvlJc w:val="left"/>
      <w:pPr>
        <w:ind w:left="1080" w:hanging="72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61"/>
  </w:num>
  <w:num w:numId="2">
    <w:abstractNumId w:val="47"/>
  </w:num>
  <w:num w:numId="3">
    <w:abstractNumId w:val="75"/>
  </w:num>
  <w:num w:numId="4">
    <w:abstractNumId w:val="96"/>
  </w:num>
  <w:num w:numId="5">
    <w:abstractNumId w:val="93"/>
  </w:num>
  <w:num w:numId="6">
    <w:abstractNumId w:val="60"/>
  </w:num>
  <w:num w:numId="7">
    <w:abstractNumId w:val="51"/>
  </w:num>
  <w:num w:numId="8">
    <w:abstractNumId w:val="99"/>
  </w:num>
  <w:num w:numId="9">
    <w:abstractNumId w:val="49"/>
  </w:num>
  <w:num w:numId="10">
    <w:abstractNumId w:val="73"/>
  </w:num>
  <w:num w:numId="11">
    <w:abstractNumId w:val="36"/>
  </w:num>
  <w:num w:numId="12">
    <w:abstractNumId w:val="37"/>
  </w:num>
  <w:num w:numId="13">
    <w:abstractNumId w:val="37"/>
    <w:lvlOverride w:ilvl="0">
      <w:startOverride w:val="1"/>
    </w:lvlOverride>
  </w:num>
  <w:num w:numId="14">
    <w:abstractNumId w:val="69"/>
  </w:num>
  <w:num w:numId="15">
    <w:abstractNumId w:val="52"/>
  </w:num>
  <w:num w:numId="16">
    <w:abstractNumId w:val="80"/>
  </w:num>
  <w:num w:numId="17">
    <w:abstractNumId w:val="10"/>
  </w:num>
  <w:num w:numId="18">
    <w:abstractNumId w:val="16"/>
  </w:num>
  <w:num w:numId="19">
    <w:abstractNumId w:val="30"/>
  </w:num>
  <w:num w:numId="20">
    <w:abstractNumId w:val="12"/>
  </w:num>
  <w:num w:numId="21">
    <w:abstractNumId w:val="55"/>
  </w:num>
  <w:num w:numId="22">
    <w:abstractNumId w:val="83"/>
  </w:num>
  <w:num w:numId="23">
    <w:abstractNumId w:val="44"/>
  </w:num>
  <w:num w:numId="24">
    <w:abstractNumId w:val="88"/>
  </w:num>
  <w:num w:numId="25">
    <w:abstractNumId w:val="19"/>
  </w:num>
  <w:num w:numId="26">
    <w:abstractNumId w:val="67"/>
  </w:num>
  <w:num w:numId="27">
    <w:abstractNumId w:val="34"/>
  </w:num>
  <w:num w:numId="28">
    <w:abstractNumId w:val="90"/>
  </w:num>
  <w:num w:numId="29">
    <w:abstractNumId w:val="86"/>
  </w:num>
  <w:num w:numId="30">
    <w:abstractNumId w:val="32"/>
  </w:num>
  <w:num w:numId="31">
    <w:abstractNumId w:val="29"/>
  </w:num>
  <w:num w:numId="32">
    <w:abstractNumId w:val="21"/>
  </w:num>
  <w:num w:numId="33">
    <w:abstractNumId w:val="17"/>
  </w:num>
  <w:num w:numId="34">
    <w:abstractNumId w:val="82"/>
  </w:num>
  <w:num w:numId="35">
    <w:abstractNumId w:val="38"/>
  </w:num>
  <w:num w:numId="36">
    <w:abstractNumId w:val="42"/>
  </w:num>
  <w:num w:numId="37">
    <w:abstractNumId w:val="18"/>
  </w:num>
  <w:num w:numId="38">
    <w:abstractNumId w:val="95"/>
  </w:num>
  <w:num w:numId="39">
    <w:abstractNumId w:val="63"/>
  </w:num>
  <w:num w:numId="40">
    <w:abstractNumId w:val="85"/>
  </w:num>
  <w:num w:numId="41">
    <w:abstractNumId w:val="65"/>
  </w:num>
  <w:num w:numId="42">
    <w:abstractNumId w:val="53"/>
  </w:num>
  <w:num w:numId="43">
    <w:abstractNumId w:val="20"/>
  </w:num>
  <w:num w:numId="44">
    <w:abstractNumId w:val="23"/>
  </w:num>
  <w:num w:numId="45">
    <w:abstractNumId w:val="39"/>
  </w:num>
  <w:num w:numId="46">
    <w:abstractNumId w:val="40"/>
  </w:num>
  <w:num w:numId="47">
    <w:abstractNumId w:val="87"/>
  </w:num>
  <w:num w:numId="48">
    <w:abstractNumId w:val="11"/>
  </w:num>
  <w:num w:numId="49">
    <w:abstractNumId w:val="57"/>
  </w:num>
  <w:num w:numId="50">
    <w:abstractNumId w:val="43"/>
  </w:num>
  <w:num w:numId="51">
    <w:abstractNumId w:val="26"/>
  </w:num>
  <w:num w:numId="52">
    <w:abstractNumId w:val="13"/>
  </w:num>
  <w:num w:numId="53">
    <w:abstractNumId w:val="31"/>
  </w:num>
  <w:num w:numId="54">
    <w:abstractNumId w:val="45"/>
  </w:num>
  <w:num w:numId="55">
    <w:abstractNumId w:val="84"/>
  </w:num>
  <w:num w:numId="56">
    <w:abstractNumId w:val="71"/>
  </w:num>
  <w:num w:numId="57">
    <w:abstractNumId w:val="56"/>
  </w:num>
  <w:num w:numId="58">
    <w:abstractNumId w:val="24"/>
  </w:num>
  <w:num w:numId="59">
    <w:abstractNumId w:val="66"/>
  </w:num>
  <w:num w:numId="60">
    <w:abstractNumId w:val="35"/>
  </w:num>
  <w:num w:numId="61">
    <w:abstractNumId w:val="64"/>
  </w:num>
  <w:num w:numId="62">
    <w:abstractNumId w:val="48"/>
  </w:num>
  <w:num w:numId="63">
    <w:abstractNumId w:val="46"/>
  </w:num>
  <w:num w:numId="64">
    <w:abstractNumId w:val="41"/>
  </w:num>
  <w:num w:numId="65">
    <w:abstractNumId w:val="33"/>
  </w:num>
  <w:num w:numId="66">
    <w:abstractNumId w:val="14"/>
  </w:num>
  <w:num w:numId="67">
    <w:abstractNumId w:val="76"/>
  </w:num>
  <w:num w:numId="68">
    <w:abstractNumId w:val="98"/>
  </w:num>
  <w:num w:numId="69">
    <w:abstractNumId w:val="94"/>
  </w:num>
  <w:num w:numId="70">
    <w:abstractNumId w:val="15"/>
  </w:num>
  <w:num w:numId="71">
    <w:abstractNumId w:val="59"/>
  </w:num>
  <w:num w:numId="72">
    <w:abstractNumId w:val="74"/>
  </w:num>
  <w:num w:numId="73">
    <w:abstractNumId w:val="9"/>
  </w:num>
  <w:num w:numId="74">
    <w:abstractNumId w:val="7"/>
  </w:num>
  <w:num w:numId="75">
    <w:abstractNumId w:val="6"/>
  </w:num>
  <w:num w:numId="76">
    <w:abstractNumId w:val="5"/>
  </w:num>
  <w:num w:numId="77">
    <w:abstractNumId w:val="4"/>
  </w:num>
  <w:num w:numId="78">
    <w:abstractNumId w:val="79"/>
  </w:num>
  <w:num w:numId="79">
    <w:abstractNumId w:val="8"/>
  </w:num>
  <w:num w:numId="80">
    <w:abstractNumId w:val="3"/>
  </w:num>
  <w:num w:numId="81">
    <w:abstractNumId w:val="2"/>
  </w:num>
  <w:num w:numId="82">
    <w:abstractNumId w:val="1"/>
  </w:num>
  <w:num w:numId="83">
    <w:abstractNumId w:val="0"/>
  </w:num>
  <w:num w:numId="84">
    <w:abstractNumId w:val="77"/>
  </w:num>
  <w:num w:numId="85">
    <w:abstractNumId w:val="62"/>
  </w:num>
  <w:num w:numId="86">
    <w:abstractNumId w:val="97"/>
  </w:num>
  <w:num w:numId="87">
    <w:abstractNumId w:val="72"/>
  </w:num>
  <w:num w:numId="88">
    <w:abstractNumId w:val="46"/>
  </w:num>
  <w:num w:numId="89">
    <w:abstractNumId w:val="46"/>
  </w:num>
  <w:num w:numId="90">
    <w:abstractNumId w:val="46"/>
  </w:num>
  <w:num w:numId="91">
    <w:abstractNumId w:val="22"/>
  </w:num>
  <w:num w:numId="92">
    <w:abstractNumId w:val="68"/>
  </w:num>
  <w:num w:numId="93">
    <w:abstractNumId w:val="46"/>
  </w:num>
  <w:num w:numId="94">
    <w:abstractNumId w:val="46"/>
  </w:num>
  <w:num w:numId="95">
    <w:abstractNumId w:val="27"/>
  </w:num>
  <w:num w:numId="96">
    <w:abstractNumId w:val="28"/>
  </w:num>
  <w:num w:numId="97">
    <w:abstractNumId w:val="70"/>
  </w:num>
  <w:num w:numId="98">
    <w:abstractNumId w:val="81"/>
  </w:num>
  <w:num w:numId="99">
    <w:abstractNumId w:val="46"/>
  </w:num>
  <w:num w:numId="100">
    <w:abstractNumId w:val="46"/>
  </w:num>
  <w:num w:numId="101">
    <w:abstractNumId w:val="78"/>
  </w:num>
  <w:num w:numId="102">
    <w:abstractNumId w:val="58"/>
  </w:num>
  <w:num w:numId="103">
    <w:abstractNumId w:val="89"/>
  </w:num>
  <w:num w:numId="104">
    <w:abstractNumId w:val="54"/>
  </w:num>
  <w:num w:numId="105">
    <w:abstractNumId w:val="25"/>
  </w:num>
  <w:num w:numId="106">
    <w:abstractNumId w:val="91"/>
  </w:num>
  <w:num w:numId="107">
    <w:abstractNumId w:val="50"/>
  </w:num>
  <w:num w:numId="108">
    <w:abstractNumId w:val="92"/>
  </w:num>
  <w:num w:numId="109">
    <w:abstractNumId w:val="54"/>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yush Mittal">
    <w15:presenceInfo w15:providerId="AD" w15:userId="S-1-5-21-143057996-1255474128-2758073554-14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stylePaneFormatFilter w:val="9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MxNzQyMzK0MDAyNzZT0lEKTi0uzszPAykwNK8FAAujw4YtAAAA"/>
  </w:docVars>
  <w:rsids>
    <w:rsidRoot w:val="002239D3"/>
    <w:rsid w:val="00004878"/>
    <w:rsid w:val="0000643A"/>
    <w:rsid w:val="0000671D"/>
    <w:rsid w:val="00007653"/>
    <w:rsid w:val="00011750"/>
    <w:rsid w:val="00011D6F"/>
    <w:rsid w:val="000123B6"/>
    <w:rsid w:val="00014B8E"/>
    <w:rsid w:val="00015169"/>
    <w:rsid w:val="00016922"/>
    <w:rsid w:val="00022940"/>
    <w:rsid w:val="000262DB"/>
    <w:rsid w:val="000266D1"/>
    <w:rsid w:val="000305EF"/>
    <w:rsid w:val="00031A71"/>
    <w:rsid w:val="00032A8A"/>
    <w:rsid w:val="0003319F"/>
    <w:rsid w:val="00033F7D"/>
    <w:rsid w:val="00034315"/>
    <w:rsid w:val="000366B5"/>
    <w:rsid w:val="0004114E"/>
    <w:rsid w:val="00041150"/>
    <w:rsid w:val="00041375"/>
    <w:rsid w:val="00042CF5"/>
    <w:rsid w:val="000439C5"/>
    <w:rsid w:val="00046642"/>
    <w:rsid w:val="000478E8"/>
    <w:rsid w:val="000519AE"/>
    <w:rsid w:val="00052BD9"/>
    <w:rsid w:val="0005351F"/>
    <w:rsid w:val="000537E6"/>
    <w:rsid w:val="00053B54"/>
    <w:rsid w:val="00053C27"/>
    <w:rsid w:val="00055103"/>
    <w:rsid w:val="0005565D"/>
    <w:rsid w:val="00055777"/>
    <w:rsid w:val="00057A64"/>
    <w:rsid w:val="0006334D"/>
    <w:rsid w:val="000639DF"/>
    <w:rsid w:val="000650C4"/>
    <w:rsid w:val="00065207"/>
    <w:rsid w:val="0006709E"/>
    <w:rsid w:val="00067EDA"/>
    <w:rsid w:val="00070DF7"/>
    <w:rsid w:val="000778ED"/>
    <w:rsid w:val="00077B73"/>
    <w:rsid w:val="00081770"/>
    <w:rsid w:val="00084597"/>
    <w:rsid w:val="00084AB4"/>
    <w:rsid w:val="00086A86"/>
    <w:rsid w:val="00086D98"/>
    <w:rsid w:val="0009019E"/>
    <w:rsid w:val="0009110F"/>
    <w:rsid w:val="00091E58"/>
    <w:rsid w:val="000920C8"/>
    <w:rsid w:val="00092768"/>
    <w:rsid w:val="00095553"/>
    <w:rsid w:val="00096CEF"/>
    <w:rsid w:val="000A1C50"/>
    <w:rsid w:val="000A1C73"/>
    <w:rsid w:val="000A1FFD"/>
    <w:rsid w:val="000A2CA2"/>
    <w:rsid w:val="000A2E11"/>
    <w:rsid w:val="000A378C"/>
    <w:rsid w:val="000A410B"/>
    <w:rsid w:val="000A4F84"/>
    <w:rsid w:val="000A5154"/>
    <w:rsid w:val="000A65E0"/>
    <w:rsid w:val="000A75E2"/>
    <w:rsid w:val="000A78A8"/>
    <w:rsid w:val="000B08C9"/>
    <w:rsid w:val="000B488C"/>
    <w:rsid w:val="000B4E20"/>
    <w:rsid w:val="000B5EA0"/>
    <w:rsid w:val="000B61F2"/>
    <w:rsid w:val="000B65CD"/>
    <w:rsid w:val="000C098F"/>
    <w:rsid w:val="000C0B38"/>
    <w:rsid w:val="000C0FBA"/>
    <w:rsid w:val="000C1C78"/>
    <w:rsid w:val="000C34C5"/>
    <w:rsid w:val="000C3F11"/>
    <w:rsid w:val="000C422F"/>
    <w:rsid w:val="000C6A4F"/>
    <w:rsid w:val="000D0039"/>
    <w:rsid w:val="000D32F7"/>
    <w:rsid w:val="000D34D2"/>
    <w:rsid w:val="000D3775"/>
    <w:rsid w:val="000D5CFF"/>
    <w:rsid w:val="000D60AA"/>
    <w:rsid w:val="000D61CD"/>
    <w:rsid w:val="000D6673"/>
    <w:rsid w:val="000E0DB9"/>
    <w:rsid w:val="000E6287"/>
    <w:rsid w:val="000F13EA"/>
    <w:rsid w:val="000F15A7"/>
    <w:rsid w:val="0010018B"/>
    <w:rsid w:val="00100AC2"/>
    <w:rsid w:val="00101467"/>
    <w:rsid w:val="00102A64"/>
    <w:rsid w:val="00104316"/>
    <w:rsid w:val="001047F5"/>
    <w:rsid w:val="00114078"/>
    <w:rsid w:val="00114E79"/>
    <w:rsid w:val="00115B16"/>
    <w:rsid w:val="00116B1A"/>
    <w:rsid w:val="00120574"/>
    <w:rsid w:val="001214E7"/>
    <w:rsid w:val="0012361C"/>
    <w:rsid w:val="00124223"/>
    <w:rsid w:val="00127305"/>
    <w:rsid w:val="0013194E"/>
    <w:rsid w:val="00131A36"/>
    <w:rsid w:val="00131E3F"/>
    <w:rsid w:val="001322E9"/>
    <w:rsid w:val="00132A46"/>
    <w:rsid w:val="00133AB5"/>
    <w:rsid w:val="00133C87"/>
    <w:rsid w:val="00134971"/>
    <w:rsid w:val="00135519"/>
    <w:rsid w:val="001447AD"/>
    <w:rsid w:val="00144821"/>
    <w:rsid w:val="00146BC2"/>
    <w:rsid w:val="00151D5B"/>
    <w:rsid w:val="00152F9A"/>
    <w:rsid w:val="00153039"/>
    <w:rsid w:val="0015337D"/>
    <w:rsid w:val="001559A4"/>
    <w:rsid w:val="0015696E"/>
    <w:rsid w:val="00160A04"/>
    <w:rsid w:val="00161D03"/>
    <w:rsid w:val="0016239D"/>
    <w:rsid w:val="00162A11"/>
    <w:rsid w:val="001632DB"/>
    <w:rsid w:val="0016583E"/>
    <w:rsid w:val="001658BC"/>
    <w:rsid w:val="001718CF"/>
    <w:rsid w:val="00171B3C"/>
    <w:rsid w:val="00171D31"/>
    <w:rsid w:val="00173438"/>
    <w:rsid w:val="0017362F"/>
    <w:rsid w:val="00174BB6"/>
    <w:rsid w:val="001776AE"/>
    <w:rsid w:val="001778F3"/>
    <w:rsid w:val="00180A8A"/>
    <w:rsid w:val="001821A0"/>
    <w:rsid w:val="0018232B"/>
    <w:rsid w:val="001854D7"/>
    <w:rsid w:val="00186751"/>
    <w:rsid w:val="00186F95"/>
    <w:rsid w:val="00190252"/>
    <w:rsid w:val="00192BEB"/>
    <w:rsid w:val="00194991"/>
    <w:rsid w:val="00195009"/>
    <w:rsid w:val="0019547C"/>
    <w:rsid w:val="00196358"/>
    <w:rsid w:val="0019711B"/>
    <w:rsid w:val="00197465"/>
    <w:rsid w:val="001A04F2"/>
    <w:rsid w:val="001A0842"/>
    <w:rsid w:val="001A2F5C"/>
    <w:rsid w:val="001A4745"/>
    <w:rsid w:val="001A5355"/>
    <w:rsid w:val="001A5881"/>
    <w:rsid w:val="001A5DBF"/>
    <w:rsid w:val="001A6AB1"/>
    <w:rsid w:val="001B069D"/>
    <w:rsid w:val="001B06C9"/>
    <w:rsid w:val="001B07B7"/>
    <w:rsid w:val="001B22D7"/>
    <w:rsid w:val="001B2504"/>
    <w:rsid w:val="001B2BEF"/>
    <w:rsid w:val="001B6DE6"/>
    <w:rsid w:val="001B77D1"/>
    <w:rsid w:val="001C51BC"/>
    <w:rsid w:val="001C535B"/>
    <w:rsid w:val="001C53D4"/>
    <w:rsid w:val="001C6A20"/>
    <w:rsid w:val="001C6BBF"/>
    <w:rsid w:val="001C6E26"/>
    <w:rsid w:val="001C6F34"/>
    <w:rsid w:val="001D4333"/>
    <w:rsid w:val="001D598A"/>
    <w:rsid w:val="001D7BF3"/>
    <w:rsid w:val="001E2E10"/>
    <w:rsid w:val="001E35A9"/>
    <w:rsid w:val="001E3E70"/>
    <w:rsid w:val="001E4390"/>
    <w:rsid w:val="001E6151"/>
    <w:rsid w:val="001E643E"/>
    <w:rsid w:val="001E6DF3"/>
    <w:rsid w:val="001E6F54"/>
    <w:rsid w:val="001E70FD"/>
    <w:rsid w:val="001E74AD"/>
    <w:rsid w:val="001E7951"/>
    <w:rsid w:val="001F1F7E"/>
    <w:rsid w:val="001F2E44"/>
    <w:rsid w:val="001F3A27"/>
    <w:rsid w:val="001F43AC"/>
    <w:rsid w:val="001F5DE4"/>
    <w:rsid w:val="001F7224"/>
    <w:rsid w:val="001F74EC"/>
    <w:rsid w:val="001F7F6D"/>
    <w:rsid w:val="002029BE"/>
    <w:rsid w:val="00202B79"/>
    <w:rsid w:val="002033BB"/>
    <w:rsid w:val="00205471"/>
    <w:rsid w:val="002078AF"/>
    <w:rsid w:val="002104C4"/>
    <w:rsid w:val="00210C19"/>
    <w:rsid w:val="002117A4"/>
    <w:rsid w:val="00211E14"/>
    <w:rsid w:val="00212BEC"/>
    <w:rsid w:val="002161BF"/>
    <w:rsid w:val="0022231E"/>
    <w:rsid w:val="0022274C"/>
    <w:rsid w:val="00222EE1"/>
    <w:rsid w:val="002239D3"/>
    <w:rsid w:val="00223A8A"/>
    <w:rsid w:val="0022519F"/>
    <w:rsid w:val="00225549"/>
    <w:rsid w:val="00227A00"/>
    <w:rsid w:val="00230BD1"/>
    <w:rsid w:val="0023267F"/>
    <w:rsid w:val="002329CB"/>
    <w:rsid w:val="002341FB"/>
    <w:rsid w:val="002353A1"/>
    <w:rsid w:val="00235FAC"/>
    <w:rsid w:val="00237484"/>
    <w:rsid w:val="00240CF3"/>
    <w:rsid w:val="00240FA8"/>
    <w:rsid w:val="0024206D"/>
    <w:rsid w:val="00242E36"/>
    <w:rsid w:val="00245F5D"/>
    <w:rsid w:val="00250A6C"/>
    <w:rsid w:val="00255F17"/>
    <w:rsid w:val="00256935"/>
    <w:rsid w:val="0026073A"/>
    <w:rsid w:val="002616A9"/>
    <w:rsid w:val="002623BE"/>
    <w:rsid w:val="002644F6"/>
    <w:rsid w:val="00264686"/>
    <w:rsid w:val="00265301"/>
    <w:rsid w:val="002663E8"/>
    <w:rsid w:val="002706F6"/>
    <w:rsid w:val="00271717"/>
    <w:rsid w:val="00271D4B"/>
    <w:rsid w:val="002739B1"/>
    <w:rsid w:val="002752EC"/>
    <w:rsid w:val="00275443"/>
    <w:rsid w:val="00275FFC"/>
    <w:rsid w:val="00277616"/>
    <w:rsid w:val="0028049A"/>
    <w:rsid w:val="00282E6A"/>
    <w:rsid w:val="002836A2"/>
    <w:rsid w:val="00283920"/>
    <w:rsid w:val="0028739C"/>
    <w:rsid w:val="00287CB9"/>
    <w:rsid w:val="00291297"/>
    <w:rsid w:val="00291D39"/>
    <w:rsid w:val="00292FB3"/>
    <w:rsid w:val="00294084"/>
    <w:rsid w:val="00294CBB"/>
    <w:rsid w:val="00295778"/>
    <w:rsid w:val="002A0168"/>
    <w:rsid w:val="002A115C"/>
    <w:rsid w:val="002A7187"/>
    <w:rsid w:val="002B2CD8"/>
    <w:rsid w:val="002B316E"/>
    <w:rsid w:val="002B469C"/>
    <w:rsid w:val="002B5E32"/>
    <w:rsid w:val="002B6816"/>
    <w:rsid w:val="002B7FDD"/>
    <w:rsid w:val="002C05FA"/>
    <w:rsid w:val="002C076A"/>
    <w:rsid w:val="002C16FD"/>
    <w:rsid w:val="002C2764"/>
    <w:rsid w:val="002C6B21"/>
    <w:rsid w:val="002D0A4B"/>
    <w:rsid w:val="002D1F83"/>
    <w:rsid w:val="002D2E4A"/>
    <w:rsid w:val="002D36FA"/>
    <w:rsid w:val="002D53DF"/>
    <w:rsid w:val="002D5CC2"/>
    <w:rsid w:val="002D7B6F"/>
    <w:rsid w:val="002E15DD"/>
    <w:rsid w:val="002E21DD"/>
    <w:rsid w:val="002E242E"/>
    <w:rsid w:val="002E2CDE"/>
    <w:rsid w:val="002E40D2"/>
    <w:rsid w:val="002E4EA6"/>
    <w:rsid w:val="002E503B"/>
    <w:rsid w:val="002E5069"/>
    <w:rsid w:val="002F0AFF"/>
    <w:rsid w:val="002F2A0F"/>
    <w:rsid w:val="002F2AC4"/>
    <w:rsid w:val="002F2B15"/>
    <w:rsid w:val="002F4478"/>
    <w:rsid w:val="002F4B93"/>
    <w:rsid w:val="002F72E2"/>
    <w:rsid w:val="002F794D"/>
    <w:rsid w:val="002F7980"/>
    <w:rsid w:val="0030068D"/>
    <w:rsid w:val="00304775"/>
    <w:rsid w:val="00304D80"/>
    <w:rsid w:val="0030553D"/>
    <w:rsid w:val="0030575E"/>
    <w:rsid w:val="00306494"/>
    <w:rsid w:val="003108F5"/>
    <w:rsid w:val="00310C11"/>
    <w:rsid w:val="00310C74"/>
    <w:rsid w:val="003111FB"/>
    <w:rsid w:val="00314B02"/>
    <w:rsid w:val="00314C3F"/>
    <w:rsid w:val="00322C53"/>
    <w:rsid w:val="003236B6"/>
    <w:rsid w:val="00330C58"/>
    <w:rsid w:val="0033283F"/>
    <w:rsid w:val="00333AD6"/>
    <w:rsid w:val="0033540C"/>
    <w:rsid w:val="00336E92"/>
    <w:rsid w:val="0033701B"/>
    <w:rsid w:val="00337CFD"/>
    <w:rsid w:val="00340B63"/>
    <w:rsid w:val="003432C0"/>
    <w:rsid w:val="003460FA"/>
    <w:rsid w:val="00347898"/>
    <w:rsid w:val="00351385"/>
    <w:rsid w:val="00351A17"/>
    <w:rsid w:val="00354D31"/>
    <w:rsid w:val="00356961"/>
    <w:rsid w:val="00356D19"/>
    <w:rsid w:val="003631BE"/>
    <w:rsid w:val="0036339B"/>
    <w:rsid w:val="00365B64"/>
    <w:rsid w:val="00366255"/>
    <w:rsid w:val="00367B56"/>
    <w:rsid w:val="0037086A"/>
    <w:rsid w:val="00372F84"/>
    <w:rsid w:val="003737E8"/>
    <w:rsid w:val="00373C0E"/>
    <w:rsid w:val="003740D4"/>
    <w:rsid w:val="0037669C"/>
    <w:rsid w:val="00376AAA"/>
    <w:rsid w:val="00377CC3"/>
    <w:rsid w:val="00380D7A"/>
    <w:rsid w:val="003812BD"/>
    <w:rsid w:val="0038133F"/>
    <w:rsid w:val="00381CFC"/>
    <w:rsid w:val="0038202F"/>
    <w:rsid w:val="003824CD"/>
    <w:rsid w:val="003825A8"/>
    <w:rsid w:val="003836C6"/>
    <w:rsid w:val="00384B3C"/>
    <w:rsid w:val="00385A0C"/>
    <w:rsid w:val="003860B1"/>
    <w:rsid w:val="00386953"/>
    <w:rsid w:val="003875BE"/>
    <w:rsid w:val="00391895"/>
    <w:rsid w:val="0039232A"/>
    <w:rsid w:val="0039605C"/>
    <w:rsid w:val="00397833"/>
    <w:rsid w:val="00397BEB"/>
    <w:rsid w:val="003A10D6"/>
    <w:rsid w:val="003A3CAE"/>
    <w:rsid w:val="003A3D67"/>
    <w:rsid w:val="003A4C52"/>
    <w:rsid w:val="003A5D78"/>
    <w:rsid w:val="003A6214"/>
    <w:rsid w:val="003A66BF"/>
    <w:rsid w:val="003A6701"/>
    <w:rsid w:val="003A7E19"/>
    <w:rsid w:val="003B02AC"/>
    <w:rsid w:val="003B3F52"/>
    <w:rsid w:val="003B57F8"/>
    <w:rsid w:val="003B68FE"/>
    <w:rsid w:val="003B729E"/>
    <w:rsid w:val="003C370E"/>
    <w:rsid w:val="003C483C"/>
    <w:rsid w:val="003C5D8E"/>
    <w:rsid w:val="003C68DC"/>
    <w:rsid w:val="003C6BAB"/>
    <w:rsid w:val="003D1559"/>
    <w:rsid w:val="003D1591"/>
    <w:rsid w:val="003D3627"/>
    <w:rsid w:val="003D396E"/>
    <w:rsid w:val="003D5128"/>
    <w:rsid w:val="003D5180"/>
    <w:rsid w:val="003D6E64"/>
    <w:rsid w:val="003D7239"/>
    <w:rsid w:val="003E097D"/>
    <w:rsid w:val="003E1B1F"/>
    <w:rsid w:val="003E486E"/>
    <w:rsid w:val="003E5AB2"/>
    <w:rsid w:val="003F1C25"/>
    <w:rsid w:val="003F21C9"/>
    <w:rsid w:val="003F28BB"/>
    <w:rsid w:val="003F2D66"/>
    <w:rsid w:val="003F36AE"/>
    <w:rsid w:val="003F3C9C"/>
    <w:rsid w:val="003F4D40"/>
    <w:rsid w:val="003F5A0A"/>
    <w:rsid w:val="003F7811"/>
    <w:rsid w:val="00401B3C"/>
    <w:rsid w:val="00401EB7"/>
    <w:rsid w:val="004030C0"/>
    <w:rsid w:val="004047CA"/>
    <w:rsid w:val="00404E90"/>
    <w:rsid w:val="00410EE7"/>
    <w:rsid w:val="0041165D"/>
    <w:rsid w:val="00413506"/>
    <w:rsid w:val="00413782"/>
    <w:rsid w:val="00413896"/>
    <w:rsid w:val="00413B53"/>
    <w:rsid w:val="00414954"/>
    <w:rsid w:val="00414A17"/>
    <w:rsid w:val="00415DCD"/>
    <w:rsid w:val="004201C0"/>
    <w:rsid w:val="0042200F"/>
    <w:rsid w:val="004227C7"/>
    <w:rsid w:val="00427CD1"/>
    <w:rsid w:val="00427CE6"/>
    <w:rsid w:val="0043034E"/>
    <w:rsid w:val="00430433"/>
    <w:rsid w:val="00430792"/>
    <w:rsid w:val="0043348A"/>
    <w:rsid w:val="00433BD8"/>
    <w:rsid w:val="004344C7"/>
    <w:rsid w:val="004347C2"/>
    <w:rsid w:val="0043664D"/>
    <w:rsid w:val="00437B78"/>
    <w:rsid w:val="00437E96"/>
    <w:rsid w:val="004406B2"/>
    <w:rsid w:val="004408E1"/>
    <w:rsid w:val="00440EDD"/>
    <w:rsid w:val="004455B1"/>
    <w:rsid w:val="00445B67"/>
    <w:rsid w:val="00447A36"/>
    <w:rsid w:val="004501B8"/>
    <w:rsid w:val="00455FD0"/>
    <w:rsid w:val="00456CE8"/>
    <w:rsid w:val="00462573"/>
    <w:rsid w:val="00464055"/>
    <w:rsid w:val="004642B7"/>
    <w:rsid w:val="00464896"/>
    <w:rsid w:val="00464EE9"/>
    <w:rsid w:val="0046539E"/>
    <w:rsid w:val="004666F2"/>
    <w:rsid w:val="00470E6A"/>
    <w:rsid w:val="00476774"/>
    <w:rsid w:val="004803A3"/>
    <w:rsid w:val="00480CB8"/>
    <w:rsid w:val="0048189A"/>
    <w:rsid w:val="00481CC4"/>
    <w:rsid w:val="0048242F"/>
    <w:rsid w:val="00482A3C"/>
    <w:rsid w:val="00483B03"/>
    <w:rsid w:val="00486D48"/>
    <w:rsid w:val="00487AB0"/>
    <w:rsid w:val="00491660"/>
    <w:rsid w:val="00491E44"/>
    <w:rsid w:val="00493A9E"/>
    <w:rsid w:val="00494A20"/>
    <w:rsid w:val="004961D1"/>
    <w:rsid w:val="0049694C"/>
    <w:rsid w:val="00496B4B"/>
    <w:rsid w:val="00496D48"/>
    <w:rsid w:val="0049749F"/>
    <w:rsid w:val="004A00FD"/>
    <w:rsid w:val="004A2755"/>
    <w:rsid w:val="004A3AEF"/>
    <w:rsid w:val="004A476E"/>
    <w:rsid w:val="004A6F1A"/>
    <w:rsid w:val="004A7AB7"/>
    <w:rsid w:val="004B1A90"/>
    <w:rsid w:val="004B4E38"/>
    <w:rsid w:val="004B52C2"/>
    <w:rsid w:val="004B5EA2"/>
    <w:rsid w:val="004C3B18"/>
    <w:rsid w:val="004C4118"/>
    <w:rsid w:val="004C567D"/>
    <w:rsid w:val="004C6569"/>
    <w:rsid w:val="004C68B2"/>
    <w:rsid w:val="004C6D71"/>
    <w:rsid w:val="004D0318"/>
    <w:rsid w:val="004D0AA9"/>
    <w:rsid w:val="004D0ECA"/>
    <w:rsid w:val="004D427E"/>
    <w:rsid w:val="004D6FA0"/>
    <w:rsid w:val="004D6FF1"/>
    <w:rsid w:val="004D7052"/>
    <w:rsid w:val="004D724B"/>
    <w:rsid w:val="004D7CFB"/>
    <w:rsid w:val="004E0372"/>
    <w:rsid w:val="004E108B"/>
    <w:rsid w:val="004E1F26"/>
    <w:rsid w:val="004E3B38"/>
    <w:rsid w:val="004E3D48"/>
    <w:rsid w:val="004E66BB"/>
    <w:rsid w:val="004E7178"/>
    <w:rsid w:val="004E7F48"/>
    <w:rsid w:val="004F1150"/>
    <w:rsid w:val="004F4091"/>
    <w:rsid w:val="004F49EB"/>
    <w:rsid w:val="004F5779"/>
    <w:rsid w:val="005026A3"/>
    <w:rsid w:val="005030F4"/>
    <w:rsid w:val="0050380E"/>
    <w:rsid w:val="00503848"/>
    <w:rsid w:val="00503B30"/>
    <w:rsid w:val="00503C60"/>
    <w:rsid w:val="0050408D"/>
    <w:rsid w:val="00504520"/>
    <w:rsid w:val="005045DD"/>
    <w:rsid w:val="00504A59"/>
    <w:rsid w:val="00510825"/>
    <w:rsid w:val="00511606"/>
    <w:rsid w:val="0051392D"/>
    <w:rsid w:val="00513A26"/>
    <w:rsid w:val="005150EA"/>
    <w:rsid w:val="005155A2"/>
    <w:rsid w:val="00515EF3"/>
    <w:rsid w:val="00516208"/>
    <w:rsid w:val="00516B75"/>
    <w:rsid w:val="00516E60"/>
    <w:rsid w:val="005174E0"/>
    <w:rsid w:val="00523476"/>
    <w:rsid w:val="00525F3F"/>
    <w:rsid w:val="00526063"/>
    <w:rsid w:val="0052636D"/>
    <w:rsid w:val="0052696F"/>
    <w:rsid w:val="00527077"/>
    <w:rsid w:val="005273C1"/>
    <w:rsid w:val="005307CA"/>
    <w:rsid w:val="00531AF0"/>
    <w:rsid w:val="0053343B"/>
    <w:rsid w:val="00533DE0"/>
    <w:rsid w:val="005366C4"/>
    <w:rsid w:val="00541091"/>
    <w:rsid w:val="0054233C"/>
    <w:rsid w:val="00542A23"/>
    <w:rsid w:val="00543055"/>
    <w:rsid w:val="00543627"/>
    <w:rsid w:val="00544A0D"/>
    <w:rsid w:val="0054524A"/>
    <w:rsid w:val="0054561B"/>
    <w:rsid w:val="00545BBD"/>
    <w:rsid w:val="00545C3C"/>
    <w:rsid w:val="00547243"/>
    <w:rsid w:val="0055078C"/>
    <w:rsid w:val="00551C22"/>
    <w:rsid w:val="00552F81"/>
    <w:rsid w:val="005536D2"/>
    <w:rsid w:val="00553705"/>
    <w:rsid w:val="005602EA"/>
    <w:rsid w:val="00560870"/>
    <w:rsid w:val="00560DF1"/>
    <w:rsid w:val="00561088"/>
    <w:rsid w:val="005653FB"/>
    <w:rsid w:val="00566951"/>
    <w:rsid w:val="005669BC"/>
    <w:rsid w:val="00571B69"/>
    <w:rsid w:val="00571E74"/>
    <w:rsid w:val="00573074"/>
    <w:rsid w:val="005753BC"/>
    <w:rsid w:val="00575A62"/>
    <w:rsid w:val="00577473"/>
    <w:rsid w:val="005806AA"/>
    <w:rsid w:val="00583E7F"/>
    <w:rsid w:val="00585F17"/>
    <w:rsid w:val="00587768"/>
    <w:rsid w:val="00587C36"/>
    <w:rsid w:val="00590A8D"/>
    <w:rsid w:val="0059137A"/>
    <w:rsid w:val="0059146F"/>
    <w:rsid w:val="005962D0"/>
    <w:rsid w:val="00597859"/>
    <w:rsid w:val="005A0F45"/>
    <w:rsid w:val="005A3252"/>
    <w:rsid w:val="005A5110"/>
    <w:rsid w:val="005A5C84"/>
    <w:rsid w:val="005A622A"/>
    <w:rsid w:val="005A6F3B"/>
    <w:rsid w:val="005A71F9"/>
    <w:rsid w:val="005B067F"/>
    <w:rsid w:val="005B0F5C"/>
    <w:rsid w:val="005B2B82"/>
    <w:rsid w:val="005B302B"/>
    <w:rsid w:val="005B4EB5"/>
    <w:rsid w:val="005C19E8"/>
    <w:rsid w:val="005C1C48"/>
    <w:rsid w:val="005C31E0"/>
    <w:rsid w:val="005C39FC"/>
    <w:rsid w:val="005C4921"/>
    <w:rsid w:val="005C631D"/>
    <w:rsid w:val="005C6AF9"/>
    <w:rsid w:val="005D2482"/>
    <w:rsid w:val="005D4CDB"/>
    <w:rsid w:val="005D639B"/>
    <w:rsid w:val="005D74AD"/>
    <w:rsid w:val="005D7D4D"/>
    <w:rsid w:val="005D7DDB"/>
    <w:rsid w:val="005E046C"/>
    <w:rsid w:val="005E0553"/>
    <w:rsid w:val="005E1468"/>
    <w:rsid w:val="005E227E"/>
    <w:rsid w:val="005E3385"/>
    <w:rsid w:val="005E375A"/>
    <w:rsid w:val="005E47F1"/>
    <w:rsid w:val="005E5678"/>
    <w:rsid w:val="005E5768"/>
    <w:rsid w:val="005E57B6"/>
    <w:rsid w:val="005E5FFE"/>
    <w:rsid w:val="005E610D"/>
    <w:rsid w:val="005F0CB3"/>
    <w:rsid w:val="005F1FF2"/>
    <w:rsid w:val="005F366F"/>
    <w:rsid w:val="005F3915"/>
    <w:rsid w:val="005F7F9C"/>
    <w:rsid w:val="00601567"/>
    <w:rsid w:val="00601973"/>
    <w:rsid w:val="00602A7B"/>
    <w:rsid w:val="00604F25"/>
    <w:rsid w:val="0060677E"/>
    <w:rsid w:val="00611538"/>
    <w:rsid w:val="006125C3"/>
    <w:rsid w:val="00612BE6"/>
    <w:rsid w:val="00613FA1"/>
    <w:rsid w:val="0061532F"/>
    <w:rsid w:val="00616911"/>
    <w:rsid w:val="00620216"/>
    <w:rsid w:val="006208D2"/>
    <w:rsid w:val="00621B75"/>
    <w:rsid w:val="00622043"/>
    <w:rsid w:val="006224B2"/>
    <w:rsid w:val="00623DC2"/>
    <w:rsid w:val="00625CB5"/>
    <w:rsid w:val="006275D0"/>
    <w:rsid w:val="00630A11"/>
    <w:rsid w:val="00631220"/>
    <w:rsid w:val="006341D8"/>
    <w:rsid w:val="006350BB"/>
    <w:rsid w:val="006354D6"/>
    <w:rsid w:val="00635C34"/>
    <w:rsid w:val="006363FC"/>
    <w:rsid w:val="006371BA"/>
    <w:rsid w:val="00640FF3"/>
    <w:rsid w:val="006422D2"/>
    <w:rsid w:val="0064251A"/>
    <w:rsid w:val="006437ED"/>
    <w:rsid w:val="006455B7"/>
    <w:rsid w:val="006471CE"/>
    <w:rsid w:val="0064770F"/>
    <w:rsid w:val="006479E9"/>
    <w:rsid w:val="00647A1C"/>
    <w:rsid w:val="00650531"/>
    <w:rsid w:val="006511DB"/>
    <w:rsid w:val="006512B6"/>
    <w:rsid w:val="00652B4B"/>
    <w:rsid w:val="00655259"/>
    <w:rsid w:val="00655404"/>
    <w:rsid w:val="00656FE9"/>
    <w:rsid w:val="00660965"/>
    <w:rsid w:val="00661FDE"/>
    <w:rsid w:val="00662264"/>
    <w:rsid w:val="0066289A"/>
    <w:rsid w:val="0066493A"/>
    <w:rsid w:val="00664D71"/>
    <w:rsid w:val="006657CE"/>
    <w:rsid w:val="00666B0D"/>
    <w:rsid w:val="00666D31"/>
    <w:rsid w:val="00667BED"/>
    <w:rsid w:val="00672F82"/>
    <w:rsid w:val="00673845"/>
    <w:rsid w:val="00675560"/>
    <w:rsid w:val="0067591A"/>
    <w:rsid w:val="00676DDC"/>
    <w:rsid w:val="00680666"/>
    <w:rsid w:val="00681070"/>
    <w:rsid w:val="0068119F"/>
    <w:rsid w:val="00683457"/>
    <w:rsid w:val="006847F1"/>
    <w:rsid w:val="00684F98"/>
    <w:rsid w:val="0068568F"/>
    <w:rsid w:val="00686714"/>
    <w:rsid w:val="0068797A"/>
    <w:rsid w:val="00690DE6"/>
    <w:rsid w:val="00690EC3"/>
    <w:rsid w:val="006934BE"/>
    <w:rsid w:val="00694A8E"/>
    <w:rsid w:val="00694BF2"/>
    <w:rsid w:val="0069647F"/>
    <w:rsid w:val="006971DF"/>
    <w:rsid w:val="006A1589"/>
    <w:rsid w:val="006A1E47"/>
    <w:rsid w:val="006A3661"/>
    <w:rsid w:val="006A4464"/>
    <w:rsid w:val="006A452C"/>
    <w:rsid w:val="006A459D"/>
    <w:rsid w:val="006A5AF0"/>
    <w:rsid w:val="006A5BD2"/>
    <w:rsid w:val="006A6D54"/>
    <w:rsid w:val="006B42D3"/>
    <w:rsid w:val="006C0D7D"/>
    <w:rsid w:val="006C3ADE"/>
    <w:rsid w:val="006C4323"/>
    <w:rsid w:val="006C74AC"/>
    <w:rsid w:val="006C7AA8"/>
    <w:rsid w:val="006D0E58"/>
    <w:rsid w:val="006D122B"/>
    <w:rsid w:val="006D51AB"/>
    <w:rsid w:val="006D5500"/>
    <w:rsid w:val="006D67EC"/>
    <w:rsid w:val="006D7DAD"/>
    <w:rsid w:val="006E0563"/>
    <w:rsid w:val="006E3A76"/>
    <w:rsid w:val="006E4475"/>
    <w:rsid w:val="006E4B6E"/>
    <w:rsid w:val="006E5AE6"/>
    <w:rsid w:val="006E78D8"/>
    <w:rsid w:val="006F23FF"/>
    <w:rsid w:val="006F423B"/>
    <w:rsid w:val="006F5ADB"/>
    <w:rsid w:val="006F67CD"/>
    <w:rsid w:val="006F7643"/>
    <w:rsid w:val="006F7E22"/>
    <w:rsid w:val="007007F4"/>
    <w:rsid w:val="00700BE0"/>
    <w:rsid w:val="00702C96"/>
    <w:rsid w:val="007045A8"/>
    <w:rsid w:val="00706B63"/>
    <w:rsid w:val="00707F01"/>
    <w:rsid w:val="00710E55"/>
    <w:rsid w:val="00712A29"/>
    <w:rsid w:val="00716867"/>
    <w:rsid w:val="00717073"/>
    <w:rsid w:val="00720505"/>
    <w:rsid w:val="007212E3"/>
    <w:rsid w:val="00721D63"/>
    <w:rsid w:val="00723394"/>
    <w:rsid w:val="00723AE5"/>
    <w:rsid w:val="00723C02"/>
    <w:rsid w:val="00723C73"/>
    <w:rsid w:val="00723FA7"/>
    <w:rsid w:val="007243FE"/>
    <w:rsid w:val="007246A0"/>
    <w:rsid w:val="00724CEE"/>
    <w:rsid w:val="00725A40"/>
    <w:rsid w:val="00727373"/>
    <w:rsid w:val="007275C3"/>
    <w:rsid w:val="0072793D"/>
    <w:rsid w:val="007279C5"/>
    <w:rsid w:val="00731C28"/>
    <w:rsid w:val="0073527E"/>
    <w:rsid w:val="00735787"/>
    <w:rsid w:val="00736404"/>
    <w:rsid w:val="00737670"/>
    <w:rsid w:val="007378A9"/>
    <w:rsid w:val="0074249D"/>
    <w:rsid w:val="00745031"/>
    <w:rsid w:val="00745102"/>
    <w:rsid w:val="0074528B"/>
    <w:rsid w:val="007466CB"/>
    <w:rsid w:val="00751139"/>
    <w:rsid w:val="00751FB3"/>
    <w:rsid w:val="00753796"/>
    <w:rsid w:val="00753D2F"/>
    <w:rsid w:val="0075541C"/>
    <w:rsid w:val="00755851"/>
    <w:rsid w:val="00755CFE"/>
    <w:rsid w:val="00755FCC"/>
    <w:rsid w:val="00757B78"/>
    <w:rsid w:val="007603E4"/>
    <w:rsid w:val="00760868"/>
    <w:rsid w:val="00763403"/>
    <w:rsid w:val="00763E81"/>
    <w:rsid w:val="00767060"/>
    <w:rsid w:val="00767A0B"/>
    <w:rsid w:val="00771C43"/>
    <w:rsid w:val="00772909"/>
    <w:rsid w:val="0077314A"/>
    <w:rsid w:val="00773731"/>
    <w:rsid w:val="00773ADE"/>
    <w:rsid w:val="0077463E"/>
    <w:rsid w:val="007801E2"/>
    <w:rsid w:val="00784698"/>
    <w:rsid w:val="0078470C"/>
    <w:rsid w:val="00785758"/>
    <w:rsid w:val="007865DA"/>
    <w:rsid w:val="00787D7B"/>
    <w:rsid w:val="007906FD"/>
    <w:rsid w:val="00794226"/>
    <w:rsid w:val="0079575A"/>
    <w:rsid w:val="00795897"/>
    <w:rsid w:val="00796054"/>
    <w:rsid w:val="007964F4"/>
    <w:rsid w:val="00796987"/>
    <w:rsid w:val="0079783A"/>
    <w:rsid w:val="007A0A85"/>
    <w:rsid w:val="007A2A74"/>
    <w:rsid w:val="007A53E6"/>
    <w:rsid w:val="007A6A4D"/>
    <w:rsid w:val="007A74F7"/>
    <w:rsid w:val="007A7846"/>
    <w:rsid w:val="007A7B16"/>
    <w:rsid w:val="007B2092"/>
    <w:rsid w:val="007B2E70"/>
    <w:rsid w:val="007B3C49"/>
    <w:rsid w:val="007B6CC3"/>
    <w:rsid w:val="007B7E4D"/>
    <w:rsid w:val="007C0015"/>
    <w:rsid w:val="007C1B30"/>
    <w:rsid w:val="007C3A79"/>
    <w:rsid w:val="007C4390"/>
    <w:rsid w:val="007C46E9"/>
    <w:rsid w:val="007C62CB"/>
    <w:rsid w:val="007C701E"/>
    <w:rsid w:val="007C7902"/>
    <w:rsid w:val="007D0532"/>
    <w:rsid w:val="007D07F2"/>
    <w:rsid w:val="007D1628"/>
    <w:rsid w:val="007D346D"/>
    <w:rsid w:val="007D4ED8"/>
    <w:rsid w:val="007D5760"/>
    <w:rsid w:val="007D63FB"/>
    <w:rsid w:val="007D69B4"/>
    <w:rsid w:val="007D771B"/>
    <w:rsid w:val="007D77D0"/>
    <w:rsid w:val="007D7B69"/>
    <w:rsid w:val="007E118D"/>
    <w:rsid w:val="007E224B"/>
    <w:rsid w:val="007E494B"/>
    <w:rsid w:val="007E6AA2"/>
    <w:rsid w:val="007E6AEF"/>
    <w:rsid w:val="007E7764"/>
    <w:rsid w:val="007F2D30"/>
    <w:rsid w:val="007F45DF"/>
    <w:rsid w:val="007F4ECB"/>
    <w:rsid w:val="007F576C"/>
    <w:rsid w:val="007F6011"/>
    <w:rsid w:val="007F610C"/>
    <w:rsid w:val="007F73FE"/>
    <w:rsid w:val="008002BC"/>
    <w:rsid w:val="00801F16"/>
    <w:rsid w:val="0080271C"/>
    <w:rsid w:val="00802B41"/>
    <w:rsid w:val="00805242"/>
    <w:rsid w:val="008114AD"/>
    <w:rsid w:val="0081167B"/>
    <w:rsid w:val="008126CD"/>
    <w:rsid w:val="00813513"/>
    <w:rsid w:val="00814A6E"/>
    <w:rsid w:val="00814B93"/>
    <w:rsid w:val="0081511D"/>
    <w:rsid w:val="008153FD"/>
    <w:rsid w:val="008224D4"/>
    <w:rsid w:val="00824CD4"/>
    <w:rsid w:val="00825F3B"/>
    <w:rsid w:val="00827064"/>
    <w:rsid w:val="00830CD1"/>
    <w:rsid w:val="008313E4"/>
    <w:rsid w:val="00831A7A"/>
    <w:rsid w:val="00831B4D"/>
    <w:rsid w:val="0083294A"/>
    <w:rsid w:val="00833A31"/>
    <w:rsid w:val="0083461B"/>
    <w:rsid w:val="00840FF7"/>
    <w:rsid w:val="008419D9"/>
    <w:rsid w:val="008422F2"/>
    <w:rsid w:val="0084365F"/>
    <w:rsid w:val="008438F1"/>
    <w:rsid w:val="00845979"/>
    <w:rsid w:val="0084609D"/>
    <w:rsid w:val="00846E1F"/>
    <w:rsid w:val="0084791B"/>
    <w:rsid w:val="00847FB8"/>
    <w:rsid w:val="008512F2"/>
    <w:rsid w:val="008513FC"/>
    <w:rsid w:val="008516F1"/>
    <w:rsid w:val="0085181F"/>
    <w:rsid w:val="00852400"/>
    <w:rsid w:val="0085274F"/>
    <w:rsid w:val="00855022"/>
    <w:rsid w:val="00856308"/>
    <w:rsid w:val="008569D2"/>
    <w:rsid w:val="0085701E"/>
    <w:rsid w:val="0085779D"/>
    <w:rsid w:val="00861274"/>
    <w:rsid w:val="00862A87"/>
    <w:rsid w:val="00862EAF"/>
    <w:rsid w:val="0086783D"/>
    <w:rsid w:val="008703D7"/>
    <w:rsid w:val="00870716"/>
    <w:rsid w:val="00873873"/>
    <w:rsid w:val="0087507D"/>
    <w:rsid w:val="0087548C"/>
    <w:rsid w:val="00876B88"/>
    <w:rsid w:val="00877CEA"/>
    <w:rsid w:val="00880801"/>
    <w:rsid w:val="00881381"/>
    <w:rsid w:val="00883081"/>
    <w:rsid w:val="00883570"/>
    <w:rsid w:val="00885524"/>
    <w:rsid w:val="00886AB0"/>
    <w:rsid w:val="00886EC0"/>
    <w:rsid w:val="008876B1"/>
    <w:rsid w:val="00890FA8"/>
    <w:rsid w:val="00892AA0"/>
    <w:rsid w:val="0089376E"/>
    <w:rsid w:val="00893BEB"/>
    <w:rsid w:val="00895585"/>
    <w:rsid w:val="008A1D1D"/>
    <w:rsid w:val="008A1D88"/>
    <w:rsid w:val="008A1E09"/>
    <w:rsid w:val="008A314D"/>
    <w:rsid w:val="008A3933"/>
    <w:rsid w:val="008A69D0"/>
    <w:rsid w:val="008A6FE5"/>
    <w:rsid w:val="008A7017"/>
    <w:rsid w:val="008B0E99"/>
    <w:rsid w:val="008B1B96"/>
    <w:rsid w:val="008B3661"/>
    <w:rsid w:val="008B3AC4"/>
    <w:rsid w:val="008B4673"/>
    <w:rsid w:val="008B5503"/>
    <w:rsid w:val="008B59E2"/>
    <w:rsid w:val="008B5CC2"/>
    <w:rsid w:val="008C0975"/>
    <w:rsid w:val="008C16A0"/>
    <w:rsid w:val="008C2782"/>
    <w:rsid w:val="008C3592"/>
    <w:rsid w:val="008C44EE"/>
    <w:rsid w:val="008D13D5"/>
    <w:rsid w:val="008D2E1E"/>
    <w:rsid w:val="008D2E9E"/>
    <w:rsid w:val="008D3D3F"/>
    <w:rsid w:val="008D53BD"/>
    <w:rsid w:val="008D6263"/>
    <w:rsid w:val="008D6559"/>
    <w:rsid w:val="008D6C39"/>
    <w:rsid w:val="008D72F2"/>
    <w:rsid w:val="008D79B1"/>
    <w:rsid w:val="008D7CE6"/>
    <w:rsid w:val="008E00B0"/>
    <w:rsid w:val="008E0406"/>
    <w:rsid w:val="008E0989"/>
    <w:rsid w:val="008E1533"/>
    <w:rsid w:val="008E212A"/>
    <w:rsid w:val="008E348B"/>
    <w:rsid w:val="008E387C"/>
    <w:rsid w:val="008E38D3"/>
    <w:rsid w:val="008E5000"/>
    <w:rsid w:val="008E5417"/>
    <w:rsid w:val="008E67E0"/>
    <w:rsid w:val="008E7F15"/>
    <w:rsid w:val="008F05F5"/>
    <w:rsid w:val="008F17BF"/>
    <w:rsid w:val="008F1CDB"/>
    <w:rsid w:val="008F22F4"/>
    <w:rsid w:val="008F291C"/>
    <w:rsid w:val="008F344E"/>
    <w:rsid w:val="008F3C67"/>
    <w:rsid w:val="008F7764"/>
    <w:rsid w:val="0090181F"/>
    <w:rsid w:val="00906322"/>
    <w:rsid w:val="00907055"/>
    <w:rsid w:val="009125E9"/>
    <w:rsid w:val="00914BB6"/>
    <w:rsid w:val="009204A9"/>
    <w:rsid w:val="009218B1"/>
    <w:rsid w:val="00922141"/>
    <w:rsid w:val="00922143"/>
    <w:rsid w:val="009223F2"/>
    <w:rsid w:val="009243DC"/>
    <w:rsid w:val="00926682"/>
    <w:rsid w:val="0093089E"/>
    <w:rsid w:val="00931324"/>
    <w:rsid w:val="00934F69"/>
    <w:rsid w:val="00935F16"/>
    <w:rsid w:val="00936627"/>
    <w:rsid w:val="00936BE3"/>
    <w:rsid w:val="00936C08"/>
    <w:rsid w:val="00937E95"/>
    <w:rsid w:val="009417C5"/>
    <w:rsid w:val="00944E6D"/>
    <w:rsid w:val="009454B7"/>
    <w:rsid w:val="009512B6"/>
    <w:rsid w:val="009512F5"/>
    <w:rsid w:val="00953C20"/>
    <w:rsid w:val="0095611D"/>
    <w:rsid w:val="00956305"/>
    <w:rsid w:val="00957BA9"/>
    <w:rsid w:val="009613E5"/>
    <w:rsid w:val="00961518"/>
    <w:rsid w:val="00961935"/>
    <w:rsid w:val="0096418F"/>
    <w:rsid w:val="0096536D"/>
    <w:rsid w:val="0096799E"/>
    <w:rsid w:val="00970043"/>
    <w:rsid w:val="009717CE"/>
    <w:rsid w:val="0097327D"/>
    <w:rsid w:val="00974EC9"/>
    <w:rsid w:val="00975D5A"/>
    <w:rsid w:val="0097667B"/>
    <w:rsid w:val="009767A9"/>
    <w:rsid w:val="00984C66"/>
    <w:rsid w:val="00984FDB"/>
    <w:rsid w:val="00986BD7"/>
    <w:rsid w:val="009909A5"/>
    <w:rsid w:val="00990C4E"/>
    <w:rsid w:val="0099179B"/>
    <w:rsid w:val="00991C06"/>
    <w:rsid w:val="00991E93"/>
    <w:rsid w:val="009924BE"/>
    <w:rsid w:val="0099298A"/>
    <w:rsid w:val="00992A84"/>
    <w:rsid w:val="00994C66"/>
    <w:rsid w:val="00995370"/>
    <w:rsid w:val="00996296"/>
    <w:rsid w:val="009A4948"/>
    <w:rsid w:val="009A6DAA"/>
    <w:rsid w:val="009A6ECC"/>
    <w:rsid w:val="009B29DC"/>
    <w:rsid w:val="009B5125"/>
    <w:rsid w:val="009B559B"/>
    <w:rsid w:val="009C0E92"/>
    <w:rsid w:val="009C1E15"/>
    <w:rsid w:val="009C2CE7"/>
    <w:rsid w:val="009C6BCF"/>
    <w:rsid w:val="009C7C85"/>
    <w:rsid w:val="009D03A5"/>
    <w:rsid w:val="009D08EA"/>
    <w:rsid w:val="009D0E26"/>
    <w:rsid w:val="009D183B"/>
    <w:rsid w:val="009D1B5F"/>
    <w:rsid w:val="009D7B5A"/>
    <w:rsid w:val="009E2006"/>
    <w:rsid w:val="009E2AD0"/>
    <w:rsid w:val="009E5CC2"/>
    <w:rsid w:val="009E6CFE"/>
    <w:rsid w:val="009F00B6"/>
    <w:rsid w:val="009F0283"/>
    <w:rsid w:val="009F13D2"/>
    <w:rsid w:val="009F1AA8"/>
    <w:rsid w:val="009F3205"/>
    <w:rsid w:val="009F78E4"/>
    <w:rsid w:val="00A01931"/>
    <w:rsid w:val="00A035F0"/>
    <w:rsid w:val="00A037C0"/>
    <w:rsid w:val="00A039F1"/>
    <w:rsid w:val="00A050E1"/>
    <w:rsid w:val="00A0737A"/>
    <w:rsid w:val="00A0752D"/>
    <w:rsid w:val="00A07857"/>
    <w:rsid w:val="00A13913"/>
    <w:rsid w:val="00A143D7"/>
    <w:rsid w:val="00A14939"/>
    <w:rsid w:val="00A16372"/>
    <w:rsid w:val="00A177A1"/>
    <w:rsid w:val="00A20362"/>
    <w:rsid w:val="00A21507"/>
    <w:rsid w:val="00A22AE8"/>
    <w:rsid w:val="00A2429D"/>
    <w:rsid w:val="00A25665"/>
    <w:rsid w:val="00A25AEB"/>
    <w:rsid w:val="00A27DCC"/>
    <w:rsid w:val="00A30324"/>
    <w:rsid w:val="00A32610"/>
    <w:rsid w:val="00A3356F"/>
    <w:rsid w:val="00A34EF3"/>
    <w:rsid w:val="00A36B5A"/>
    <w:rsid w:val="00A36CD0"/>
    <w:rsid w:val="00A4009D"/>
    <w:rsid w:val="00A40126"/>
    <w:rsid w:val="00A432E2"/>
    <w:rsid w:val="00A45A8C"/>
    <w:rsid w:val="00A46D80"/>
    <w:rsid w:val="00A50BE6"/>
    <w:rsid w:val="00A51D53"/>
    <w:rsid w:val="00A51DCA"/>
    <w:rsid w:val="00A5207F"/>
    <w:rsid w:val="00A535F2"/>
    <w:rsid w:val="00A5674A"/>
    <w:rsid w:val="00A57B79"/>
    <w:rsid w:val="00A60FC4"/>
    <w:rsid w:val="00A61026"/>
    <w:rsid w:val="00A6290A"/>
    <w:rsid w:val="00A65E72"/>
    <w:rsid w:val="00A756BB"/>
    <w:rsid w:val="00A75898"/>
    <w:rsid w:val="00A76E6C"/>
    <w:rsid w:val="00A77024"/>
    <w:rsid w:val="00A81E82"/>
    <w:rsid w:val="00A82AA1"/>
    <w:rsid w:val="00A82B45"/>
    <w:rsid w:val="00A84BFE"/>
    <w:rsid w:val="00A85241"/>
    <w:rsid w:val="00A86A31"/>
    <w:rsid w:val="00A86E34"/>
    <w:rsid w:val="00A90C02"/>
    <w:rsid w:val="00A9106D"/>
    <w:rsid w:val="00A91BCC"/>
    <w:rsid w:val="00A92B1B"/>
    <w:rsid w:val="00A93D89"/>
    <w:rsid w:val="00A94F6E"/>
    <w:rsid w:val="00A96FBA"/>
    <w:rsid w:val="00AA042E"/>
    <w:rsid w:val="00AA2CC2"/>
    <w:rsid w:val="00AA55BB"/>
    <w:rsid w:val="00AA737C"/>
    <w:rsid w:val="00AA7FC1"/>
    <w:rsid w:val="00AB00F0"/>
    <w:rsid w:val="00AB1FB6"/>
    <w:rsid w:val="00AB496F"/>
    <w:rsid w:val="00AB595C"/>
    <w:rsid w:val="00AB672D"/>
    <w:rsid w:val="00AB7529"/>
    <w:rsid w:val="00AC1161"/>
    <w:rsid w:val="00AC2165"/>
    <w:rsid w:val="00AC3375"/>
    <w:rsid w:val="00AC5563"/>
    <w:rsid w:val="00AD12BC"/>
    <w:rsid w:val="00AD4549"/>
    <w:rsid w:val="00AD46F4"/>
    <w:rsid w:val="00AD5E88"/>
    <w:rsid w:val="00AD5ED1"/>
    <w:rsid w:val="00AD6901"/>
    <w:rsid w:val="00AD6AB5"/>
    <w:rsid w:val="00AE36B4"/>
    <w:rsid w:val="00AE4968"/>
    <w:rsid w:val="00AE550E"/>
    <w:rsid w:val="00AE7C80"/>
    <w:rsid w:val="00AF094D"/>
    <w:rsid w:val="00AF0B1A"/>
    <w:rsid w:val="00AF1555"/>
    <w:rsid w:val="00AF17BF"/>
    <w:rsid w:val="00AF3D79"/>
    <w:rsid w:val="00AF5E86"/>
    <w:rsid w:val="00AF7816"/>
    <w:rsid w:val="00AF7B06"/>
    <w:rsid w:val="00B00078"/>
    <w:rsid w:val="00B0023E"/>
    <w:rsid w:val="00B0049B"/>
    <w:rsid w:val="00B00999"/>
    <w:rsid w:val="00B010C2"/>
    <w:rsid w:val="00B019E9"/>
    <w:rsid w:val="00B01B08"/>
    <w:rsid w:val="00B02331"/>
    <w:rsid w:val="00B02B31"/>
    <w:rsid w:val="00B037BB"/>
    <w:rsid w:val="00B039CF"/>
    <w:rsid w:val="00B03F37"/>
    <w:rsid w:val="00B040BE"/>
    <w:rsid w:val="00B04208"/>
    <w:rsid w:val="00B05EF7"/>
    <w:rsid w:val="00B06A10"/>
    <w:rsid w:val="00B06E63"/>
    <w:rsid w:val="00B11917"/>
    <w:rsid w:val="00B127F4"/>
    <w:rsid w:val="00B17496"/>
    <w:rsid w:val="00B20596"/>
    <w:rsid w:val="00B207F5"/>
    <w:rsid w:val="00B21240"/>
    <w:rsid w:val="00B21248"/>
    <w:rsid w:val="00B22F33"/>
    <w:rsid w:val="00B23C86"/>
    <w:rsid w:val="00B2510A"/>
    <w:rsid w:val="00B2798C"/>
    <w:rsid w:val="00B30594"/>
    <w:rsid w:val="00B3138A"/>
    <w:rsid w:val="00B3258D"/>
    <w:rsid w:val="00B3458A"/>
    <w:rsid w:val="00B350D2"/>
    <w:rsid w:val="00B370F7"/>
    <w:rsid w:val="00B4455C"/>
    <w:rsid w:val="00B44630"/>
    <w:rsid w:val="00B46BA2"/>
    <w:rsid w:val="00B5347C"/>
    <w:rsid w:val="00B542AD"/>
    <w:rsid w:val="00B5568B"/>
    <w:rsid w:val="00B6155B"/>
    <w:rsid w:val="00B6228E"/>
    <w:rsid w:val="00B62B4E"/>
    <w:rsid w:val="00B6317E"/>
    <w:rsid w:val="00B6327D"/>
    <w:rsid w:val="00B65FC0"/>
    <w:rsid w:val="00B66F42"/>
    <w:rsid w:val="00B67F84"/>
    <w:rsid w:val="00B70932"/>
    <w:rsid w:val="00B7132C"/>
    <w:rsid w:val="00B71924"/>
    <w:rsid w:val="00B72B02"/>
    <w:rsid w:val="00B76A54"/>
    <w:rsid w:val="00B77960"/>
    <w:rsid w:val="00B80CA9"/>
    <w:rsid w:val="00B82927"/>
    <w:rsid w:val="00B836B1"/>
    <w:rsid w:val="00B83903"/>
    <w:rsid w:val="00B85CCD"/>
    <w:rsid w:val="00B85F3A"/>
    <w:rsid w:val="00B87979"/>
    <w:rsid w:val="00B900DD"/>
    <w:rsid w:val="00B902D4"/>
    <w:rsid w:val="00B91D96"/>
    <w:rsid w:val="00B92C6A"/>
    <w:rsid w:val="00B96D1A"/>
    <w:rsid w:val="00B9790E"/>
    <w:rsid w:val="00B97D60"/>
    <w:rsid w:val="00BA11BB"/>
    <w:rsid w:val="00BA13F2"/>
    <w:rsid w:val="00BA1B9A"/>
    <w:rsid w:val="00BA6048"/>
    <w:rsid w:val="00BB2861"/>
    <w:rsid w:val="00BB38EB"/>
    <w:rsid w:val="00BB405A"/>
    <w:rsid w:val="00BB430D"/>
    <w:rsid w:val="00BC2C89"/>
    <w:rsid w:val="00BC5415"/>
    <w:rsid w:val="00BC767C"/>
    <w:rsid w:val="00BD280B"/>
    <w:rsid w:val="00BD3D09"/>
    <w:rsid w:val="00BD57E3"/>
    <w:rsid w:val="00BD5973"/>
    <w:rsid w:val="00BD6221"/>
    <w:rsid w:val="00BD6612"/>
    <w:rsid w:val="00BE15A8"/>
    <w:rsid w:val="00BE15D7"/>
    <w:rsid w:val="00BE2630"/>
    <w:rsid w:val="00BE2F5D"/>
    <w:rsid w:val="00BE36D8"/>
    <w:rsid w:val="00BE781B"/>
    <w:rsid w:val="00BF030D"/>
    <w:rsid w:val="00BF1B92"/>
    <w:rsid w:val="00BF3448"/>
    <w:rsid w:val="00C01200"/>
    <w:rsid w:val="00C0177E"/>
    <w:rsid w:val="00C01870"/>
    <w:rsid w:val="00C05E05"/>
    <w:rsid w:val="00C05EFA"/>
    <w:rsid w:val="00C100FE"/>
    <w:rsid w:val="00C102F0"/>
    <w:rsid w:val="00C12793"/>
    <w:rsid w:val="00C1443C"/>
    <w:rsid w:val="00C14516"/>
    <w:rsid w:val="00C17140"/>
    <w:rsid w:val="00C2102E"/>
    <w:rsid w:val="00C21096"/>
    <w:rsid w:val="00C22911"/>
    <w:rsid w:val="00C235C5"/>
    <w:rsid w:val="00C24C2F"/>
    <w:rsid w:val="00C278D6"/>
    <w:rsid w:val="00C27CDD"/>
    <w:rsid w:val="00C303A3"/>
    <w:rsid w:val="00C3306F"/>
    <w:rsid w:val="00C3348C"/>
    <w:rsid w:val="00C340E4"/>
    <w:rsid w:val="00C35FA0"/>
    <w:rsid w:val="00C372D6"/>
    <w:rsid w:val="00C41226"/>
    <w:rsid w:val="00C41A64"/>
    <w:rsid w:val="00C44F8F"/>
    <w:rsid w:val="00C473F1"/>
    <w:rsid w:val="00C51E7E"/>
    <w:rsid w:val="00C52250"/>
    <w:rsid w:val="00C5267A"/>
    <w:rsid w:val="00C52D2B"/>
    <w:rsid w:val="00C57477"/>
    <w:rsid w:val="00C630B3"/>
    <w:rsid w:val="00C63F29"/>
    <w:rsid w:val="00C643D1"/>
    <w:rsid w:val="00C6473E"/>
    <w:rsid w:val="00C71AEE"/>
    <w:rsid w:val="00C72067"/>
    <w:rsid w:val="00C72208"/>
    <w:rsid w:val="00C72C09"/>
    <w:rsid w:val="00C740DB"/>
    <w:rsid w:val="00C7457B"/>
    <w:rsid w:val="00C74E4A"/>
    <w:rsid w:val="00C75122"/>
    <w:rsid w:val="00C7647E"/>
    <w:rsid w:val="00C81518"/>
    <w:rsid w:val="00C83394"/>
    <w:rsid w:val="00C83509"/>
    <w:rsid w:val="00C847FE"/>
    <w:rsid w:val="00C8719F"/>
    <w:rsid w:val="00C90D3C"/>
    <w:rsid w:val="00C911B0"/>
    <w:rsid w:val="00C91AA4"/>
    <w:rsid w:val="00C923D9"/>
    <w:rsid w:val="00C92AE3"/>
    <w:rsid w:val="00C9352A"/>
    <w:rsid w:val="00C94132"/>
    <w:rsid w:val="00C9767E"/>
    <w:rsid w:val="00CA0539"/>
    <w:rsid w:val="00CA1A39"/>
    <w:rsid w:val="00CA487C"/>
    <w:rsid w:val="00CA66A5"/>
    <w:rsid w:val="00CA68C3"/>
    <w:rsid w:val="00CB0194"/>
    <w:rsid w:val="00CB1A1C"/>
    <w:rsid w:val="00CB227E"/>
    <w:rsid w:val="00CB472D"/>
    <w:rsid w:val="00CC30DA"/>
    <w:rsid w:val="00CC55FD"/>
    <w:rsid w:val="00CC56C3"/>
    <w:rsid w:val="00CC614D"/>
    <w:rsid w:val="00CC69E3"/>
    <w:rsid w:val="00CD0551"/>
    <w:rsid w:val="00CD0830"/>
    <w:rsid w:val="00CD36A0"/>
    <w:rsid w:val="00CD5BC7"/>
    <w:rsid w:val="00CD65AA"/>
    <w:rsid w:val="00CE16C7"/>
    <w:rsid w:val="00CE1FF7"/>
    <w:rsid w:val="00CE371D"/>
    <w:rsid w:val="00CF0167"/>
    <w:rsid w:val="00CF12FA"/>
    <w:rsid w:val="00CF2D20"/>
    <w:rsid w:val="00CF3F3D"/>
    <w:rsid w:val="00CF4611"/>
    <w:rsid w:val="00CF5007"/>
    <w:rsid w:val="00CF6806"/>
    <w:rsid w:val="00CF6FC1"/>
    <w:rsid w:val="00CF7087"/>
    <w:rsid w:val="00CF7746"/>
    <w:rsid w:val="00D00E4F"/>
    <w:rsid w:val="00D01A47"/>
    <w:rsid w:val="00D02133"/>
    <w:rsid w:val="00D022AF"/>
    <w:rsid w:val="00D029F2"/>
    <w:rsid w:val="00D047C4"/>
    <w:rsid w:val="00D04E77"/>
    <w:rsid w:val="00D06663"/>
    <w:rsid w:val="00D10857"/>
    <w:rsid w:val="00D12171"/>
    <w:rsid w:val="00D161AC"/>
    <w:rsid w:val="00D17CF9"/>
    <w:rsid w:val="00D2141D"/>
    <w:rsid w:val="00D21684"/>
    <w:rsid w:val="00D2784D"/>
    <w:rsid w:val="00D27F9B"/>
    <w:rsid w:val="00D300BA"/>
    <w:rsid w:val="00D318FB"/>
    <w:rsid w:val="00D31E68"/>
    <w:rsid w:val="00D323C7"/>
    <w:rsid w:val="00D35ABE"/>
    <w:rsid w:val="00D35CF3"/>
    <w:rsid w:val="00D35ED9"/>
    <w:rsid w:val="00D36580"/>
    <w:rsid w:val="00D37AAC"/>
    <w:rsid w:val="00D426CA"/>
    <w:rsid w:val="00D42B89"/>
    <w:rsid w:val="00D43EFF"/>
    <w:rsid w:val="00D4698F"/>
    <w:rsid w:val="00D47433"/>
    <w:rsid w:val="00D522A1"/>
    <w:rsid w:val="00D5246E"/>
    <w:rsid w:val="00D52F93"/>
    <w:rsid w:val="00D54805"/>
    <w:rsid w:val="00D55424"/>
    <w:rsid w:val="00D55B83"/>
    <w:rsid w:val="00D57AD1"/>
    <w:rsid w:val="00D57F37"/>
    <w:rsid w:val="00D60D9C"/>
    <w:rsid w:val="00D618B1"/>
    <w:rsid w:val="00D62B1F"/>
    <w:rsid w:val="00D62EB0"/>
    <w:rsid w:val="00D64237"/>
    <w:rsid w:val="00D652A4"/>
    <w:rsid w:val="00D6538D"/>
    <w:rsid w:val="00D65E29"/>
    <w:rsid w:val="00D66262"/>
    <w:rsid w:val="00D70640"/>
    <w:rsid w:val="00D715C4"/>
    <w:rsid w:val="00D7251C"/>
    <w:rsid w:val="00D72B92"/>
    <w:rsid w:val="00D735CD"/>
    <w:rsid w:val="00D74544"/>
    <w:rsid w:val="00D756EC"/>
    <w:rsid w:val="00D764B1"/>
    <w:rsid w:val="00D77209"/>
    <w:rsid w:val="00D7740A"/>
    <w:rsid w:val="00D825A5"/>
    <w:rsid w:val="00D83F6C"/>
    <w:rsid w:val="00D841BF"/>
    <w:rsid w:val="00D86D79"/>
    <w:rsid w:val="00D86DD1"/>
    <w:rsid w:val="00D87D0E"/>
    <w:rsid w:val="00D913F8"/>
    <w:rsid w:val="00D92805"/>
    <w:rsid w:val="00D9376F"/>
    <w:rsid w:val="00D9650A"/>
    <w:rsid w:val="00D96B6E"/>
    <w:rsid w:val="00DA009B"/>
    <w:rsid w:val="00DA132C"/>
    <w:rsid w:val="00DA3A95"/>
    <w:rsid w:val="00DA492A"/>
    <w:rsid w:val="00DA5287"/>
    <w:rsid w:val="00DB0118"/>
    <w:rsid w:val="00DB1F7A"/>
    <w:rsid w:val="00DB2FB5"/>
    <w:rsid w:val="00DB47F5"/>
    <w:rsid w:val="00DB6997"/>
    <w:rsid w:val="00DB6DE3"/>
    <w:rsid w:val="00DB727F"/>
    <w:rsid w:val="00DB74F5"/>
    <w:rsid w:val="00DB7D37"/>
    <w:rsid w:val="00DC02C7"/>
    <w:rsid w:val="00DC19D3"/>
    <w:rsid w:val="00DC1D2C"/>
    <w:rsid w:val="00DC260A"/>
    <w:rsid w:val="00DC3CDF"/>
    <w:rsid w:val="00DC4C2B"/>
    <w:rsid w:val="00DC4ECD"/>
    <w:rsid w:val="00DC511A"/>
    <w:rsid w:val="00DC5BEA"/>
    <w:rsid w:val="00DD0DAC"/>
    <w:rsid w:val="00DD2A08"/>
    <w:rsid w:val="00DD3289"/>
    <w:rsid w:val="00DD50CC"/>
    <w:rsid w:val="00DD5B9E"/>
    <w:rsid w:val="00DE000B"/>
    <w:rsid w:val="00DE02DC"/>
    <w:rsid w:val="00DE034D"/>
    <w:rsid w:val="00DE0E28"/>
    <w:rsid w:val="00DE3101"/>
    <w:rsid w:val="00DE4B43"/>
    <w:rsid w:val="00DE7F80"/>
    <w:rsid w:val="00DF3226"/>
    <w:rsid w:val="00DF3946"/>
    <w:rsid w:val="00DF488A"/>
    <w:rsid w:val="00DF6A2F"/>
    <w:rsid w:val="00E000DB"/>
    <w:rsid w:val="00E0209E"/>
    <w:rsid w:val="00E02422"/>
    <w:rsid w:val="00E026F7"/>
    <w:rsid w:val="00E02E16"/>
    <w:rsid w:val="00E04786"/>
    <w:rsid w:val="00E0531A"/>
    <w:rsid w:val="00E05584"/>
    <w:rsid w:val="00E07224"/>
    <w:rsid w:val="00E11246"/>
    <w:rsid w:val="00E1271B"/>
    <w:rsid w:val="00E12840"/>
    <w:rsid w:val="00E137F8"/>
    <w:rsid w:val="00E16515"/>
    <w:rsid w:val="00E16893"/>
    <w:rsid w:val="00E17979"/>
    <w:rsid w:val="00E17FC4"/>
    <w:rsid w:val="00E2008B"/>
    <w:rsid w:val="00E20C70"/>
    <w:rsid w:val="00E222C1"/>
    <w:rsid w:val="00E22DF9"/>
    <w:rsid w:val="00E2380C"/>
    <w:rsid w:val="00E25D11"/>
    <w:rsid w:val="00E25E7F"/>
    <w:rsid w:val="00E26027"/>
    <w:rsid w:val="00E260F1"/>
    <w:rsid w:val="00E262C7"/>
    <w:rsid w:val="00E26A8F"/>
    <w:rsid w:val="00E271CA"/>
    <w:rsid w:val="00E27807"/>
    <w:rsid w:val="00E313DC"/>
    <w:rsid w:val="00E31B1F"/>
    <w:rsid w:val="00E32048"/>
    <w:rsid w:val="00E33F32"/>
    <w:rsid w:val="00E36E1F"/>
    <w:rsid w:val="00E424F2"/>
    <w:rsid w:val="00E4691E"/>
    <w:rsid w:val="00E5360F"/>
    <w:rsid w:val="00E538B6"/>
    <w:rsid w:val="00E55411"/>
    <w:rsid w:val="00E56366"/>
    <w:rsid w:val="00E5640A"/>
    <w:rsid w:val="00E601B7"/>
    <w:rsid w:val="00E60ABC"/>
    <w:rsid w:val="00E61697"/>
    <w:rsid w:val="00E625E6"/>
    <w:rsid w:val="00E6260E"/>
    <w:rsid w:val="00E6267D"/>
    <w:rsid w:val="00E63EB8"/>
    <w:rsid w:val="00E6437E"/>
    <w:rsid w:val="00E64DC3"/>
    <w:rsid w:val="00E6680A"/>
    <w:rsid w:val="00E677AE"/>
    <w:rsid w:val="00E67F8E"/>
    <w:rsid w:val="00E73B86"/>
    <w:rsid w:val="00E75697"/>
    <w:rsid w:val="00E7634B"/>
    <w:rsid w:val="00E77A48"/>
    <w:rsid w:val="00E830EE"/>
    <w:rsid w:val="00E843CE"/>
    <w:rsid w:val="00E84E26"/>
    <w:rsid w:val="00E8598F"/>
    <w:rsid w:val="00E9092A"/>
    <w:rsid w:val="00E90B45"/>
    <w:rsid w:val="00E93776"/>
    <w:rsid w:val="00E95EB9"/>
    <w:rsid w:val="00E96184"/>
    <w:rsid w:val="00E973C0"/>
    <w:rsid w:val="00E97581"/>
    <w:rsid w:val="00EA01F7"/>
    <w:rsid w:val="00EA0BDB"/>
    <w:rsid w:val="00EA184A"/>
    <w:rsid w:val="00EA26A7"/>
    <w:rsid w:val="00EA46AC"/>
    <w:rsid w:val="00EA4BC8"/>
    <w:rsid w:val="00EA554E"/>
    <w:rsid w:val="00EA754E"/>
    <w:rsid w:val="00EA794F"/>
    <w:rsid w:val="00EB4332"/>
    <w:rsid w:val="00EB48FF"/>
    <w:rsid w:val="00EB4D4D"/>
    <w:rsid w:val="00EB4F0E"/>
    <w:rsid w:val="00EB63E3"/>
    <w:rsid w:val="00EB75E8"/>
    <w:rsid w:val="00EB77D5"/>
    <w:rsid w:val="00EB7CDA"/>
    <w:rsid w:val="00EB7E52"/>
    <w:rsid w:val="00EC0BD1"/>
    <w:rsid w:val="00EC3CD9"/>
    <w:rsid w:val="00EC41F0"/>
    <w:rsid w:val="00EC44C6"/>
    <w:rsid w:val="00EC4E7A"/>
    <w:rsid w:val="00EC557E"/>
    <w:rsid w:val="00EC6726"/>
    <w:rsid w:val="00EC6C99"/>
    <w:rsid w:val="00EC7B4C"/>
    <w:rsid w:val="00ED0B96"/>
    <w:rsid w:val="00ED1469"/>
    <w:rsid w:val="00ED192D"/>
    <w:rsid w:val="00ED79EE"/>
    <w:rsid w:val="00EE0312"/>
    <w:rsid w:val="00EE1C5D"/>
    <w:rsid w:val="00EE2EB2"/>
    <w:rsid w:val="00EE2F60"/>
    <w:rsid w:val="00EE3116"/>
    <w:rsid w:val="00EE528D"/>
    <w:rsid w:val="00EE57ED"/>
    <w:rsid w:val="00EF00D5"/>
    <w:rsid w:val="00EF1142"/>
    <w:rsid w:val="00EF211A"/>
    <w:rsid w:val="00EF261F"/>
    <w:rsid w:val="00EF37B8"/>
    <w:rsid w:val="00EF3D87"/>
    <w:rsid w:val="00EF3E2C"/>
    <w:rsid w:val="00EF3FFB"/>
    <w:rsid w:val="00EF4CBB"/>
    <w:rsid w:val="00EF4FFC"/>
    <w:rsid w:val="00EF536C"/>
    <w:rsid w:val="00EF5DE8"/>
    <w:rsid w:val="00EF677A"/>
    <w:rsid w:val="00EF6963"/>
    <w:rsid w:val="00EF7B9F"/>
    <w:rsid w:val="00EF7BBC"/>
    <w:rsid w:val="00EF7DC2"/>
    <w:rsid w:val="00F03489"/>
    <w:rsid w:val="00F066FF"/>
    <w:rsid w:val="00F07ACE"/>
    <w:rsid w:val="00F10A8C"/>
    <w:rsid w:val="00F10ED4"/>
    <w:rsid w:val="00F119FD"/>
    <w:rsid w:val="00F12672"/>
    <w:rsid w:val="00F12839"/>
    <w:rsid w:val="00F12D33"/>
    <w:rsid w:val="00F14CFD"/>
    <w:rsid w:val="00F15BD6"/>
    <w:rsid w:val="00F15F57"/>
    <w:rsid w:val="00F161C3"/>
    <w:rsid w:val="00F1655E"/>
    <w:rsid w:val="00F16720"/>
    <w:rsid w:val="00F21498"/>
    <w:rsid w:val="00F2290C"/>
    <w:rsid w:val="00F23053"/>
    <w:rsid w:val="00F2346B"/>
    <w:rsid w:val="00F2570D"/>
    <w:rsid w:val="00F27EC8"/>
    <w:rsid w:val="00F32453"/>
    <w:rsid w:val="00F32668"/>
    <w:rsid w:val="00F332E7"/>
    <w:rsid w:val="00F33EBD"/>
    <w:rsid w:val="00F40385"/>
    <w:rsid w:val="00F41B8B"/>
    <w:rsid w:val="00F41C6C"/>
    <w:rsid w:val="00F42DB5"/>
    <w:rsid w:val="00F442C2"/>
    <w:rsid w:val="00F44C42"/>
    <w:rsid w:val="00F46638"/>
    <w:rsid w:val="00F502E8"/>
    <w:rsid w:val="00F52C54"/>
    <w:rsid w:val="00F52D3E"/>
    <w:rsid w:val="00F52DA9"/>
    <w:rsid w:val="00F5339B"/>
    <w:rsid w:val="00F5559E"/>
    <w:rsid w:val="00F55A14"/>
    <w:rsid w:val="00F5688B"/>
    <w:rsid w:val="00F57E2F"/>
    <w:rsid w:val="00F605F2"/>
    <w:rsid w:val="00F605F9"/>
    <w:rsid w:val="00F60793"/>
    <w:rsid w:val="00F60B19"/>
    <w:rsid w:val="00F61CEC"/>
    <w:rsid w:val="00F625F2"/>
    <w:rsid w:val="00F630E5"/>
    <w:rsid w:val="00F641AA"/>
    <w:rsid w:val="00F6427C"/>
    <w:rsid w:val="00F65420"/>
    <w:rsid w:val="00F65AD3"/>
    <w:rsid w:val="00F65B22"/>
    <w:rsid w:val="00F663FB"/>
    <w:rsid w:val="00F6682F"/>
    <w:rsid w:val="00F67074"/>
    <w:rsid w:val="00F70012"/>
    <w:rsid w:val="00F70723"/>
    <w:rsid w:val="00F70AC4"/>
    <w:rsid w:val="00F723FA"/>
    <w:rsid w:val="00F7352A"/>
    <w:rsid w:val="00F73918"/>
    <w:rsid w:val="00F7593E"/>
    <w:rsid w:val="00F76C2D"/>
    <w:rsid w:val="00F778B7"/>
    <w:rsid w:val="00F800C5"/>
    <w:rsid w:val="00F81AE5"/>
    <w:rsid w:val="00F821D0"/>
    <w:rsid w:val="00F8224A"/>
    <w:rsid w:val="00F84A27"/>
    <w:rsid w:val="00F8502B"/>
    <w:rsid w:val="00F853AA"/>
    <w:rsid w:val="00F8662C"/>
    <w:rsid w:val="00F87B5B"/>
    <w:rsid w:val="00F90FBE"/>
    <w:rsid w:val="00F92EB3"/>
    <w:rsid w:val="00F93301"/>
    <w:rsid w:val="00F96FEF"/>
    <w:rsid w:val="00F97956"/>
    <w:rsid w:val="00F97993"/>
    <w:rsid w:val="00FA09E0"/>
    <w:rsid w:val="00FA1A44"/>
    <w:rsid w:val="00FA1BBF"/>
    <w:rsid w:val="00FA2284"/>
    <w:rsid w:val="00FA28EC"/>
    <w:rsid w:val="00FA40E5"/>
    <w:rsid w:val="00FA47B2"/>
    <w:rsid w:val="00FA5A44"/>
    <w:rsid w:val="00FA5AFC"/>
    <w:rsid w:val="00FA74C1"/>
    <w:rsid w:val="00FB04F9"/>
    <w:rsid w:val="00FB37D3"/>
    <w:rsid w:val="00FB3A6C"/>
    <w:rsid w:val="00FB51D8"/>
    <w:rsid w:val="00FB67A4"/>
    <w:rsid w:val="00FB72AC"/>
    <w:rsid w:val="00FC010D"/>
    <w:rsid w:val="00FC1F07"/>
    <w:rsid w:val="00FC27A0"/>
    <w:rsid w:val="00FC4859"/>
    <w:rsid w:val="00FC606A"/>
    <w:rsid w:val="00FC779C"/>
    <w:rsid w:val="00FD069A"/>
    <w:rsid w:val="00FD1307"/>
    <w:rsid w:val="00FD330C"/>
    <w:rsid w:val="00FD36EE"/>
    <w:rsid w:val="00FD5761"/>
    <w:rsid w:val="00FD7A5E"/>
    <w:rsid w:val="00FE0C02"/>
    <w:rsid w:val="00FE132E"/>
    <w:rsid w:val="00FE3431"/>
    <w:rsid w:val="00FE4435"/>
    <w:rsid w:val="00FE5C49"/>
    <w:rsid w:val="00FE6760"/>
    <w:rsid w:val="00FE76B9"/>
    <w:rsid w:val="00FF0A1A"/>
    <w:rsid w:val="00FF1AA4"/>
    <w:rsid w:val="00FF2417"/>
    <w:rsid w:val="00FF3062"/>
    <w:rsid w:val="00FF3703"/>
    <w:rsid w:val="00FF4E4E"/>
    <w:rsid w:val="00FF5904"/>
    <w:rsid w:val="00FF7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E91D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337D"/>
    <w:pPr>
      <w:spacing w:after="0" w:line="240" w:lineRule="auto"/>
      <w:jc w:val="both"/>
    </w:pPr>
    <w:rPr>
      <w:rFonts w:ascii="Times New Roman" w:hAnsi="Times New Roman" w:cs="Times New Roman"/>
    </w:rPr>
  </w:style>
  <w:style w:type="paragraph" w:styleId="Heading1">
    <w:name w:val="heading 1"/>
    <w:basedOn w:val="Normal"/>
    <w:next w:val="Normal"/>
    <w:link w:val="Heading1Char"/>
    <w:uiPriority w:val="9"/>
    <w:qFormat/>
    <w:rsid w:val="005A622A"/>
    <w:pPr>
      <w:keepNext/>
      <w:keepLines/>
      <w:pBdr>
        <w:top w:val="dotted" w:sz="4" w:space="1" w:color="auto"/>
        <w:bottom w:val="dotted" w:sz="4" w:space="1" w:color="auto"/>
      </w:pBdr>
      <w:spacing w:before="240" w:line="259" w:lineRule="auto"/>
      <w:outlineLvl w:val="0"/>
    </w:pPr>
    <w:rPr>
      <w:smallCaps/>
      <w:color w:val="2F75B5"/>
      <w:sz w:val="32"/>
      <w:szCs w:val="32"/>
    </w:rPr>
  </w:style>
  <w:style w:type="paragraph" w:styleId="Heading2">
    <w:name w:val="heading 2"/>
    <w:basedOn w:val="Normal"/>
    <w:next w:val="Normal"/>
    <w:link w:val="Heading2Char"/>
    <w:autoRedefine/>
    <w:uiPriority w:val="9"/>
    <w:unhideWhenUsed/>
    <w:qFormat/>
    <w:rsid w:val="005E375A"/>
    <w:pPr>
      <w:keepNext/>
      <w:keepLines/>
      <w:jc w:val="left"/>
      <w:outlineLvl w:val="1"/>
    </w:pPr>
    <w:rPr>
      <w:rFonts w:cstheme="majorBidi"/>
      <w:color w:val="2F75B5"/>
      <w:sz w:val="28"/>
      <w:szCs w:val="26"/>
    </w:rPr>
  </w:style>
  <w:style w:type="paragraph" w:styleId="Heading3">
    <w:name w:val="heading 3"/>
    <w:basedOn w:val="Normal"/>
    <w:next w:val="Normal"/>
    <w:link w:val="Heading3Char"/>
    <w:autoRedefine/>
    <w:uiPriority w:val="9"/>
    <w:unhideWhenUsed/>
    <w:qFormat/>
    <w:rsid w:val="000A378C"/>
    <w:pPr>
      <w:keepNext/>
      <w:keepLines/>
      <w:shd w:val="clear" w:color="auto" w:fill="FFFFFF"/>
      <w:spacing w:before="40" w:line="259" w:lineRule="auto"/>
      <w:jc w:val="left"/>
      <w:outlineLvl w:val="2"/>
    </w:pPr>
    <w:rPr>
      <w:rFonts w:ascii="Times" w:eastAsia="Times New Roman" w:hAnsi="Times"/>
      <w:i/>
    </w:rPr>
  </w:style>
  <w:style w:type="paragraph" w:styleId="Heading4">
    <w:name w:val="heading 4"/>
    <w:basedOn w:val="Normal"/>
    <w:next w:val="Normal"/>
    <w:link w:val="Heading4Char"/>
    <w:uiPriority w:val="9"/>
    <w:semiHidden/>
    <w:unhideWhenUsed/>
    <w:qFormat/>
    <w:rsid w:val="007B7E4D"/>
    <w:pPr>
      <w:pBdr>
        <w:bottom w:val="dotted" w:sz="4" w:space="1" w:color="235787" w:themeColor="accent2" w:themeShade="BF"/>
      </w:pBdr>
      <w:jc w:val="center"/>
      <w:outlineLvl w:val="3"/>
    </w:pPr>
    <w:rPr>
      <w:caps/>
      <w:color w:val="173A59" w:themeColor="accent2" w:themeShade="7F"/>
      <w:spacing w:val="10"/>
    </w:rPr>
  </w:style>
  <w:style w:type="paragraph" w:styleId="Heading5">
    <w:name w:val="heading 5"/>
    <w:basedOn w:val="Normal"/>
    <w:next w:val="Normal"/>
    <w:link w:val="Heading5Char"/>
    <w:uiPriority w:val="9"/>
    <w:semiHidden/>
    <w:unhideWhenUsed/>
    <w:qFormat/>
    <w:rsid w:val="007B7E4D"/>
    <w:pPr>
      <w:spacing w:before="320"/>
      <w:jc w:val="center"/>
      <w:outlineLvl w:val="4"/>
    </w:pPr>
    <w:rPr>
      <w:caps/>
      <w:color w:val="173A59" w:themeColor="accent2" w:themeShade="7F"/>
      <w:spacing w:val="10"/>
    </w:rPr>
  </w:style>
  <w:style w:type="paragraph" w:styleId="Heading6">
    <w:name w:val="heading 6"/>
    <w:basedOn w:val="Normal"/>
    <w:next w:val="Normal"/>
    <w:link w:val="Heading6Char"/>
    <w:uiPriority w:val="9"/>
    <w:semiHidden/>
    <w:unhideWhenUsed/>
    <w:qFormat/>
    <w:rsid w:val="007B7E4D"/>
    <w:pPr>
      <w:jc w:val="center"/>
      <w:outlineLvl w:val="5"/>
    </w:pPr>
    <w:rPr>
      <w:caps/>
      <w:color w:val="235787" w:themeColor="accent2" w:themeShade="BF"/>
      <w:spacing w:val="10"/>
    </w:rPr>
  </w:style>
  <w:style w:type="paragraph" w:styleId="Heading7">
    <w:name w:val="heading 7"/>
    <w:basedOn w:val="Normal"/>
    <w:next w:val="Normal"/>
    <w:link w:val="Heading7Char"/>
    <w:uiPriority w:val="9"/>
    <w:semiHidden/>
    <w:unhideWhenUsed/>
    <w:qFormat/>
    <w:rsid w:val="007B7E4D"/>
    <w:pPr>
      <w:jc w:val="center"/>
      <w:outlineLvl w:val="6"/>
    </w:pPr>
    <w:rPr>
      <w:i/>
      <w:iCs/>
      <w:caps/>
      <w:color w:val="235787" w:themeColor="accent2" w:themeShade="BF"/>
      <w:spacing w:val="10"/>
    </w:rPr>
  </w:style>
  <w:style w:type="paragraph" w:styleId="Heading8">
    <w:name w:val="heading 8"/>
    <w:basedOn w:val="Normal"/>
    <w:next w:val="Normal"/>
    <w:link w:val="Heading8Char"/>
    <w:uiPriority w:val="9"/>
    <w:semiHidden/>
    <w:unhideWhenUsed/>
    <w:qFormat/>
    <w:rsid w:val="007B7E4D"/>
    <w:pPr>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B7E4D"/>
    <w:pPr>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7B7E4D"/>
  </w:style>
  <w:style w:type="character" w:customStyle="1" w:styleId="NoSpacingChar">
    <w:name w:val="No Spacing Char"/>
    <w:basedOn w:val="DefaultParagraphFont"/>
    <w:link w:val="NoSpacing"/>
    <w:uiPriority w:val="1"/>
    <w:rsid w:val="007B7E4D"/>
  </w:style>
  <w:style w:type="paragraph" w:styleId="BalloonText">
    <w:name w:val="Balloon Text"/>
    <w:basedOn w:val="Normal"/>
    <w:link w:val="BalloonTextChar"/>
    <w:uiPriority w:val="99"/>
    <w:semiHidden/>
    <w:unhideWhenUsed/>
    <w:rsid w:val="002239D3"/>
    <w:rPr>
      <w:rFonts w:ascii="Tahoma" w:hAnsi="Tahoma" w:cs="Tahoma"/>
      <w:sz w:val="16"/>
      <w:szCs w:val="16"/>
    </w:rPr>
  </w:style>
  <w:style w:type="character" w:customStyle="1" w:styleId="BalloonTextChar">
    <w:name w:val="Balloon Text Char"/>
    <w:basedOn w:val="DefaultParagraphFont"/>
    <w:link w:val="BalloonText"/>
    <w:uiPriority w:val="99"/>
    <w:semiHidden/>
    <w:rsid w:val="002239D3"/>
    <w:rPr>
      <w:rFonts w:ascii="Tahoma" w:hAnsi="Tahoma" w:cs="Tahoma"/>
      <w:sz w:val="16"/>
      <w:szCs w:val="16"/>
    </w:rPr>
  </w:style>
  <w:style w:type="paragraph" w:styleId="Header">
    <w:name w:val="header"/>
    <w:basedOn w:val="Normal"/>
    <w:link w:val="HeaderChar"/>
    <w:uiPriority w:val="99"/>
    <w:unhideWhenUsed/>
    <w:rsid w:val="002239D3"/>
    <w:pPr>
      <w:tabs>
        <w:tab w:val="center" w:pos="4680"/>
        <w:tab w:val="right" w:pos="9360"/>
      </w:tabs>
    </w:pPr>
  </w:style>
  <w:style w:type="character" w:customStyle="1" w:styleId="HeaderChar">
    <w:name w:val="Header Char"/>
    <w:basedOn w:val="DefaultParagraphFont"/>
    <w:link w:val="Header"/>
    <w:uiPriority w:val="99"/>
    <w:rsid w:val="002239D3"/>
  </w:style>
  <w:style w:type="paragraph" w:styleId="Footer">
    <w:name w:val="footer"/>
    <w:basedOn w:val="Normal"/>
    <w:link w:val="FooterChar"/>
    <w:uiPriority w:val="99"/>
    <w:unhideWhenUsed/>
    <w:rsid w:val="002239D3"/>
    <w:pPr>
      <w:tabs>
        <w:tab w:val="center" w:pos="4680"/>
        <w:tab w:val="right" w:pos="9360"/>
      </w:tabs>
    </w:pPr>
  </w:style>
  <w:style w:type="character" w:customStyle="1" w:styleId="FooterChar">
    <w:name w:val="Footer Char"/>
    <w:basedOn w:val="DefaultParagraphFont"/>
    <w:link w:val="Footer"/>
    <w:uiPriority w:val="99"/>
    <w:rsid w:val="002239D3"/>
  </w:style>
  <w:style w:type="character" w:customStyle="1" w:styleId="Heading1Char">
    <w:name w:val="Heading 1 Char"/>
    <w:basedOn w:val="DefaultParagraphFont"/>
    <w:link w:val="Heading1"/>
    <w:uiPriority w:val="9"/>
    <w:rsid w:val="005A622A"/>
    <w:rPr>
      <w:rFonts w:ascii="Times New Roman" w:hAnsi="Times New Roman" w:cs="Times New Roman"/>
      <w:smallCaps/>
      <w:color w:val="2F75B5"/>
      <w:sz w:val="32"/>
      <w:szCs w:val="32"/>
    </w:rPr>
  </w:style>
  <w:style w:type="paragraph" w:styleId="TOCHeading">
    <w:name w:val="TOC Heading"/>
    <w:basedOn w:val="Heading1"/>
    <w:next w:val="Normal"/>
    <w:uiPriority w:val="39"/>
    <w:unhideWhenUsed/>
    <w:qFormat/>
    <w:rsid w:val="007B7E4D"/>
    <w:pPr>
      <w:outlineLvl w:val="9"/>
    </w:pPr>
    <w:rPr>
      <w:lang w:bidi="en-US"/>
    </w:rPr>
  </w:style>
  <w:style w:type="character" w:customStyle="1" w:styleId="Heading2Char">
    <w:name w:val="Heading 2 Char"/>
    <w:basedOn w:val="DefaultParagraphFont"/>
    <w:link w:val="Heading2"/>
    <w:uiPriority w:val="9"/>
    <w:rsid w:val="005E375A"/>
    <w:rPr>
      <w:rFonts w:ascii="Times New Roman" w:hAnsi="Times New Roman"/>
      <w:color w:val="2F75B5"/>
      <w:sz w:val="28"/>
      <w:szCs w:val="26"/>
    </w:rPr>
  </w:style>
  <w:style w:type="paragraph" w:styleId="TOC1">
    <w:name w:val="toc 1"/>
    <w:basedOn w:val="Normal"/>
    <w:next w:val="Normal"/>
    <w:autoRedefine/>
    <w:uiPriority w:val="39"/>
    <w:unhideWhenUsed/>
    <w:rsid w:val="00635C34"/>
    <w:pPr>
      <w:tabs>
        <w:tab w:val="right" w:leader="dot" w:pos="9350"/>
      </w:tabs>
      <w:spacing w:before="120"/>
    </w:pPr>
    <w:rPr>
      <w:rFonts w:cstheme="minorHAnsi"/>
      <w:b/>
      <w:bCs/>
      <w:caps/>
      <w:sz w:val="20"/>
      <w:szCs w:val="20"/>
    </w:rPr>
  </w:style>
  <w:style w:type="paragraph" w:styleId="TOC2">
    <w:name w:val="toc 2"/>
    <w:basedOn w:val="Normal"/>
    <w:next w:val="Normal"/>
    <w:autoRedefine/>
    <w:uiPriority w:val="39"/>
    <w:unhideWhenUsed/>
    <w:rsid w:val="00635C34"/>
    <w:pPr>
      <w:tabs>
        <w:tab w:val="right" w:leader="dot" w:pos="9350"/>
      </w:tabs>
      <w:ind w:left="220"/>
    </w:pPr>
    <w:rPr>
      <w:rFonts w:cstheme="minorHAnsi"/>
      <w:smallCaps/>
      <w:sz w:val="20"/>
      <w:szCs w:val="20"/>
    </w:rPr>
  </w:style>
  <w:style w:type="character" w:styleId="Hyperlink">
    <w:name w:val="Hyperlink"/>
    <w:basedOn w:val="DefaultParagraphFont"/>
    <w:uiPriority w:val="99"/>
    <w:unhideWhenUsed/>
    <w:rsid w:val="00F7593E"/>
    <w:rPr>
      <w:color w:val="0000FF" w:themeColor="hyperlink"/>
      <w:u w:val="single"/>
    </w:rPr>
  </w:style>
  <w:style w:type="paragraph" w:styleId="ListParagraph">
    <w:name w:val="List Paragraph"/>
    <w:basedOn w:val="Normal"/>
    <w:link w:val="ListParagraphChar"/>
    <w:uiPriority w:val="34"/>
    <w:qFormat/>
    <w:rsid w:val="004E66BB"/>
    <w:pPr>
      <w:ind w:left="720"/>
      <w:contextualSpacing/>
    </w:pPr>
  </w:style>
  <w:style w:type="paragraph" w:styleId="FootnoteText">
    <w:name w:val="footnote text"/>
    <w:aliases w:val="FT"/>
    <w:basedOn w:val="Normal"/>
    <w:link w:val="FootnoteTextChar"/>
    <w:uiPriority w:val="99"/>
    <w:unhideWhenUsed/>
    <w:qFormat/>
    <w:rsid w:val="006C7AA8"/>
    <w:rPr>
      <w:sz w:val="18"/>
      <w:szCs w:val="20"/>
    </w:rPr>
  </w:style>
  <w:style w:type="character" w:customStyle="1" w:styleId="FootnoteTextChar">
    <w:name w:val="Footnote Text Char"/>
    <w:aliases w:val="FT Char"/>
    <w:basedOn w:val="DefaultParagraphFont"/>
    <w:link w:val="FootnoteText"/>
    <w:uiPriority w:val="99"/>
    <w:rsid w:val="006C7AA8"/>
    <w:rPr>
      <w:rFonts w:ascii="Times New Roman" w:hAnsi="Times New Roman"/>
      <w:sz w:val="18"/>
      <w:szCs w:val="20"/>
    </w:rPr>
  </w:style>
  <w:style w:type="character" w:styleId="FootnoteReference">
    <w:name w:val="footnote reference"/>
    <w:basedOn w:val="DefaultParagraphFont"/>
    <w:uiPriority w:val="99"/>
    <w:unhideWhenUsed/>
    <w:rsid w:val="00720505"/>
    <w:rPr>
      <w:vertAlign w:val="superscript"/>
    </w:rPr>
  </w:style>
  <w:style w:type="character" w:styleId="CommentReference">
    <w:name w:val="annotation reference"/>
    <w:basedOn w:val="DefaultParagraphFont"/>
    <w:uiPriority w:val="99"/>
    <w:semiHidden/>
    <w:unhideWhenUsed/>
    <w:rsid w:val="00655259"/>
    <w:rPr>
      <w:sz w:val="16"/>
      <w:szCs w:val="16"/>
    </w:rPr>
  </w:style>
  <w:style w:type="paragraph" w:styleId="CommentText">
    <w:name w:val="annotation text"/>
    <w:basedOn w:val="Normal"/>
    <w:link w:val="CommentTextChar"/>
    <w:uiPriority w:val="99"/>
    <w:unhideWhenUsed/>
    <w:rsid w:val="00655259"/>
    <w:rPr>
      <w:rFonts w:eastAsia="Times New Roman"/>
      <w:sz w:val="20"/>
      <w:szCs w:val="20"/>
    </w:rPr>
  </w:style>
  <w:style w:type="character" w:customStyle="1" w:styleId="CommentTextChar">
    <w:name w:val="Comment Text Char"/>
    <w:basedOn w:val="DefaultParagraphFont"/>
    <w:link w:val="CommentText"/>
    <w:uiPriority w:val="99"/>
    <w:rsid w:val="00655259"/>
    <w:rPr>
      <w:rFonts w:ascii="Times New Roman" w:eastAsia="Times New Roman" w:hAnsi="Times New Roman" w:cs="Times New Roman"/>
      <w:sz w:val="20"/>
      <w:szCs w:val="20"/>
    </w:rPr>
  </w:style>
  <w:style w:type="paragraph" w:customStyle="1" w:styleId="BodyTextNumbered">
    <w:name w:val="Body Text Numbered"/>
    <w:basedOn w:val="Normal"/>
    <w:rsid w:val="009E2AD0"/>
    <w:pPr>
      <w:numPr>
        <w:numId w:val="12"/>
      </w:numPr>
      <w:spacing w:after="400" w:line="360" w:lineRule="auto"/>
    </w:pPr>
    <w:rPr>
      <w:rFonts w:eastAsia="Times New Roman"/>
      <w:sz w:val="24"/>
      <w:szCs w:val="24"/>
    </w:rPr>
  </w:style>
  <w:style w:type="character" w:styleId="FollowedHyperlink">
    <w:name w:val="FollowedHyperlink"/>
    <w:basedOn w:val="DefaultParagraphFont"/>
    <w:uiPriority w:val="99"/>
    <w:semiHidden/>
    <w:unhideWhenUsed/>
    <w:rsid w:val="002078A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8F1CDB"/>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F1CDB"/>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rsid w:val="000A378C"/>
    <w:rPr>
      <w:rFonts w:ascii="Times" w:eastAsia="Times New Roman" w:hAnsi="Times" w:cs="Times New Roman"/>
      <w:i/>
      <w:shd w:val="clear" w:color="auto" w:fill="FFFFFF"/>
    </w:rPr>
  </w:style>
  <w:style w:type="paragraph" w:styleId="TOC3">
    <w:name w:val="toc 3"/>
    <w:basedOn w:val="Normal"/>
    <w:next w:val="Normal"/>
    <w:autoRedefine/>
    <w:uiPriority w:val="39"/>
    <w:unhideWhenUsed/>
    <w:rsid w:val="00635C34"/>
    <w:pPr>
      <w:ind w:left="440"/>
    </w:pPr>
    <w:rPr>
      <w:rFonts w:cstheme="minorHAnsi"/>
      <w:i/>
      <w:iCs/>
      <w:sz w:val="20"/>
      <w:szCs w:val="20"/>
    </w:rPr>
  </w:style>
  <w:style w:type="character" w:customStyle="1" w:styleId="Heading4Char">
    <w:name w:val="Heading 4 Char"/>
    <w:basedOn w:val="DefaultParagraphFont"/>
    <w:link w:val="Heading4"/>
    <w:uiPriority w:val="9"/>
    <w:semiHidden/>
    <w:rsid w:val="007B7E4D"/>
    <w:rPr>
      <w:caps/>
      <w:color w:val="173A59" w:themeColor="accent2" w:themeShade="7F"/>
      <w:spacing w:val="10"/>
    </w:rPr>
  </w:style>
  <w:style w:type="character" w:customStyle="1" w:styleId="Heading5Char">
    <w:name w:val="Heading 5 Char"/>
    <w:basedOn w:val="DefaultParagraphFont"/>
    <w:link w:val="Heading5"/>
    <w:uiPriority w:val="9"/>
    <w:semiHidden/>
    <w:rsid w:val="007B7E4D"/>
    <w:rPr>
      <w:caps/>
      <w:color w:val="173A59" w:themeColor="accent2" w:themeShade="7F"/>
      <w:spacing w:val="10"/>
    </w:rPr>
  </w:style>
  <w:style w:type="character" w:customStyle="1" w:styleId="Heading6Char">
    <w:name w:val="Heading 6 Char"/>
    <w:basedOn w:val="DefaultParagraphFont"/>
    <w:link w:val="Heading6"/>
    <w:uiPriority w:val="9"/>
    <w:semiHidden/>
    <w:rsid w:val="007B7E4D"/>
    <w:rPr>
      <w:caps/>
      <w:color w:val="235787" w:themeColor="accent2" w:themeShade="BF"/>
      <w:spacing w:val="10"/>
    </w:rPr>
  </w:style>
  <w:style w:type="character" w:customStyle="1" w:styleId="Heading7Char">
    <w:name w:val="Heading 7 Char"/>
    <w:basedOn w:val="DefaultParagraphFont"/>
    <w:link w:val="Heading7"/>
    <w:uiPriority w:val="9"/>
    <w:semiHidden/>
    <w:rsid w:val="007B7E4D"/>
    <w:rPr>
      <w:i/>
      <w:iCs/>
      <w:caps/>
      <w:color w:val="235787" w:themeColor="accent2" w:themeShade="BF"/>
      <w:spacing w:val="10"/>
    </w:rPr>
  </w:style>
  <w:style w:type="character" w:customStyle="1" w:styleId="Heading8Char">
    <w:name w:val="Heading 8 Char"/>
    <w:basedOn w:val="DefaultParagraphFont"/>
    <w:link w:val="Heading8"/>
    <w:uiPriority w:val="9"/>
    <w:semiHidden/>
    <w:rsid w:val="007B7E4D"/>
    <w:rPr>
      <w:caps/>
      <w:spacing w:val="10"/>
      <w:sz w:val="20"/>
      <w:szCs w:val="20"/>
    </w:rPr>
  </w:style>
  <w:style w:type="character" w:customStyle="1" w:styleId="Heading9Char">
    <w:name w:val="Heading 9 Char"/>
    <w:basedOn w:val="DefaultParagraphFont"/>
    <w:link w:val="Heading9"/>
    <w:uiPriority w:val="9"/>
    <w:semiHidden/>
    <w:rsid w:val="007B7E4D"/>
    <w:rPr>
      <w:i/>
      <w:iCs/>
      <w:caps/>
      <w:spacing w:val="10"/>
      <w:sz w:val="20"/>
      <w:szCs w:val="20"/>
    </w:rPr>
  </w:style>
  <w:style w:type="paragraph" w:styleId="Caption">
    <w:name w:val="caption"/>
    <w:basedOn w:val="Normal"/>
    <w:next w:val="Normal"/>
    <w:uiPriority w:val="35"/>
    <w:unhideWhenUsed/>
    <w:qFormat/>
    <w:rsid w:val="007B7E4D"/>
    <w:rPr>
      <w:caps/>
      <w:spacing w:val="10"/>
      <w:sz w:val="18"/>
      <w:szCs w:val="18"/>
    </w:rPr>
  </w:style>
  <w:style w:type="paragraph" w:styleId="Title">
    <w:name w:val="Title"/>
    <w:basedOn w:val="Normal"/>
    <w:next w:val="Normal"/>
    <w:link w:val="TitleChar"/>
    <w:uiPriority w:val="10"/>
    <w:qFormat/>
    <w:rsid w:val="007B7E4D"/>
    <w:pPr>
      <w:pBdr>
        <w:top w:val="dotted" w:sz="2" w:space="1" w:color="173A5A" w:themeColor="accent2" w:themeShade="80"/>
        <w:bottom w:val="dotted" w:sz="2" w:space="6" w:color="173A5A" w:themeColor="accent2" w:themeShade="80"/>
      </w:pBdr>
      <w:spacing w:before="500" w:after="300"/>
      <w:jc w:val="center"/>
    </w:pPr>
    <w:rPr>
      <w:caps/>
      <w:color w:val="173A5A" w:themeColor="accent2" w:themeShade="80"/>
      <w:spacing w:val="50"/>
      <w:sz w:val="44"/>
      <w:szCs w:val="44"/>
    </w:rPr>
  </w:style>
  <w:style w:type="character" w:customStyle="1" w:styleId="TitleChar">
    <w:name w:val="Title Char"/>
    <w:basedOn w:val="DefaultParagraphFont"/>
    <w:link w:val="Title"/>
    <w:uiPriority w:val="10"/>
    <w:rsid w:val="007B7E4D"/>
    <w:rPr>
      <w:caps/>
      <w:color w:val="173A5A" w:themeColor="accent2" w:themeShade="80"/>
      <w:spacing w:val="50"/>
      <w:sz w:val="44"/>
      <w:szCs w:val="44"/>
    </w:rPr>
  </w:style>
  <w:style w:type="paragraph" w:styleId="Subtitle">
    <w:name w:val="Subtitle"/>
    <w:basedOn w:val="Normal"/>
    <w:next w:val="Normal"/>
    <w:link w:val="SubtitleChar"/>
    <w:uiPriority w:val="11"/>
    <w:qFormat/>
    <w:rsid w:val="007B7E4D"/>
    <w:pPr>
      <w:spacing w:after="560"/>
      <w:jc w:val="center"/>
    </w:pPr>
    <w:rPr>
      <w:caps/>
      <w:spacing w:val="20"/>
      <w:sz w:val="18"/>
      <w:szCs w:val="18"/>
    </w:rPr>
  </w:style>
  <w:style w:type="character" w:customStyle="1" w:styleId="SubtitleChar">
    <w:name w:val="Subtitle Char"/>
    <w:basedOn w:val="DefaultParagraphFont"/>
    <w:link w:val="Subtitle"/>
    <w:uiPriority w:val="11"/>
    <w:rsid w:val="007B7E4D"/>
    <w:rPr>
      <w:caps/>
      <w:spacing w:val="20"/>
      <w:sz w:val="18"/>
      <w:szCs w:val="18"/>
    </w:rPr>
  </w:style>
  <w:style w:type="character" w:styleId="Strong">
    <w:name w:val="Strong"/>
    <w:uiPriority w:val="22"/>
    <w:qFormat/>
    <w:rsid w:val="001854D7"/>
    <w:rPr>
      <w:rFonts w:ascii="Times New Roman" w:hAnsi="Times New Roman"/>
      <w:b/>
      <w:bCs/>
      <w:color w:val="78ACDC" w:themeColor="accent2" w:themeTint="99"/>
      <w:spacing w:val="5"/>
    </w:rPr>
  </w:style>
  <w:style w:type="character" w:styleId="Emphasis">
    <w:name w:val="Emphasis"/>
    <w:uiPriority w:val="20"/>
    <w:qFormat/>
    <w:rsid w:val="007B7E4D"/>
    <w:rPr>
      <w:caps/>
      <w:spacing w:val="5"/>
      <w:sz w:val="20"/>
      <w:szCs w:val="20"/>
    </w:rPr>
  </w:style>
  <w:style w:type="paragraph" w:styleId="Quote">
    <w:name w:val="Quote"/>
    <w:basedOn w:val="Normal"/>
    <w:next w:val="Normal"/>
    <w:link w:val="QuoteChar"/>
    <w:uiPriority w:val="29"/>
    <w:qFormat/>
    <w:rsid w:val="007B7E4D"/>
    <w:rPr>
      <w:i/>
      <w:iCs/>
    </w:rPr>
  </w:style>
  <w:style w:type="character" w:customStyle="1" w:styleId="QuoteChar">
    <w:name w:val="Quote Char"/>
    <w:basedOn w:val="DefaultParagraphFont"/>
    <w:link w:val="Quote"/>
    <w:uiPriority w:val="29"/>
    <w:rsid w:val="007B7E4D"/>
    <w:rPr>
      <w:i/>
      <w:iCs/>
    </w:rPr>
  </w:style>
  <w:style w:type="paragraph" w:styleId="IntenseQuote">
    <w:name w:val="Intense Quote"/>
    <w:basedOn w:val="Normal"/>
    <w:next w:val="Normal"/>
    <w:link w:val="IntenseQuoteChar"/>
    <w:uiPriority w:val="30"/>
    <w:qFormat/>
    <w:rsid w:val="007B7E4D"/>
    <w:pPr>
      <w:pBdr>
        <w:top w:val="dotted" w:sz="2" w:space="10" w:color="173A5A" w:themeColor="accent2" w:themeShade="80"/>
        <w:bottom w:val="dotted" w:sz="2" w:space="4" w:color="173A5A" w:themeColor="accent2" w:themeShade="80"/>
      </w:pBdr>
      <w:spacing w:before="160" w:line="300" w:lineRule="auto"/>
      <w:ind w:left="1440" w:right="1440"/>
    </w:pPr>
    <w:rPr>
      <w:caps/>
      <w:color w:val="173A59" w:themeColor="accent2" w:themeShade="7F"/>
      <w:spacing w:val="5"/>
      <w:sz w:val="20"/>
      <w:szCs w:val="20"/>
    </w:rPr>
  </w:style>
  <w:style w:type="character" w:customStyle="1" w:styleId="IntenseQuoteChar">
    <w:name w:val="Intense Quote Char"/>
    <w:basedOn w:val="DefaultParagraphFont"/>
    <w:link w:val="IntenseQuote"/>
    <w:uiPriority w:val="30"/>
    <w:rsid w:val="007B7E4D"/>
    <w:rPr>
      <w:caps/>
      <w:color w:val="173A59" w:themeColor="accent2" w:themeShade="7F"/>
      <w:spacing w:val="5"/>
      <w:sz w:val="20"/>
      <w:szCs w:val="20"/>
    </w:rPr>
  </w:style>
  <w:style w:type="character" w:styleId="SubtleEmphasis">
    <w:name w:val="Subtle Emphasis"/>
    <w:uiPriority w:val="19"/>
    <w:qFormat/>
    <w:rsid w:val="007B7E4D"/>
    <w:rPr>
      <w:i/>
      <w:iCs/>
    </w:rPr>
  </w:style>
  <w:style w:type="character" w:styleId="IntenseEmphasis">
    <w:name w:val="Intense Emphasis"/>
    <w:uiPriority w:val="21"/>
    <w:qFormat/>
    <w:rsid w:val="007B7E4D"/>
    <w:rPr>
      <w:i/>
      <w:iCs/>
      <w:caps/>
      <w:spacing w:val="10"/>
      <w:sz w:val="20"/>
      <w:szCs w:val="20"/>
    </w:rPr>
  </w:style>
  <w:style w:type="character" w:styleId="SubtleReference">
    <w:name w:val="Subtle Reference"/>
    <w:basedOn w:val="DefaultParagraphFont"/>
    <w:uiPriority w:val="31"/>
    <w:qFormat/>
    <w:rsid w:val="007B7E4D"/>
    <w:rPr>
      <w:rFonts w:asciiTheme="minorHAnsi" w:eastAsiaTheme="minorEastAsia" w:hAnsiTheme="minorHAnsi" w:cstheme="minorBidi"/>
      <w:i/>
      <w:iCs/>
      <w:color w:val="173A59" w:themeColor="accent2" w:themeShade="7F"/>
    </w:rPr>
  </w:style>
  <w:style w:type="character" w:styleId="IntenseReference">
    <w:name w:val="Intense Reference"/>
    <w:uiPriority w:val="32"/>
    <w:qFormat/>
    <w:rsid w:val="007B7E4D"/>
    <w:rPr>
      <w:rFonts w:asciiTheme="minorHAnsi" w:eastAsiaTheme="minorEastAsia" w:hAnsiTheme="minorHAnsi" w:cstheme="minorBidi"/>
      <w:b/>
      <w:bCs/>
      <w:i/>
      <w:iCs/>
      <w:color w:val="173A59" w:themeColor="accent2" w:themeShade="7F"/>
    </w:rPr>
  </w:style>
  <w:style w:type="character" w:styleId="BookTitle">
    <w:name w:val="Book Title"/>
    <w:uiPriority w:val="33"/>
    <w:qFormat/>
    <w:rsid w:val="007B7E4D"/>
    <w:rPr>
      <w:caps/>
      <w:color w:val="173A59" w:themeColor="accent2" w:themeShade="7F"/>
      <w:spacing w:val="5"/>
      <w:u w:color="173A59" w:themeColor="accent2" w:themeShade="7F"/>
    </w:rPr>
  </w:style>
  <w:style w:type="character" w:styleId="PlaceholderText">
    <w:name w:val="Placeholder Text"/>
    <w:basedOn w:val="DefaultParagraphFont"/>
    <w:uiPriority w:val="99"/>
    <w:semiHidden/>
    <w:rsid w:val="00FC1F07"/>
    <w:rPr>
      <w:color w:val="808080"/>
    </w:rPr>
  </w:style>
  <w:style w:type="table" w:styleId="TableGrid">
    <w:name w:val="Table Grid"/>
    <w:basedOn w:val="TableNormal"/>
    <w:uiPriority w:val="59"/>
    <w:rsid w:val="00D92805"/>
    <w:pPr>
      <w:spacing w:after="0" w:line="240" w:lineRule="auto"/>
    </w:pPr>
    <w:rPr>
      <w:rFonts w:ascii="Garamond" w:eastAsiaTheme="minorHAnsi" w:hAnsi="Garamond"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link w:val="TableHeaderChar"/>
    <w:qFormat/>
    <w:rsid w:val="00B00078"/>
    <w:pPr>
      <w:keepNext/>
      <w:jc w:val="left"/>
    </w:pPr>
    <w:rPr>
      <w:rFonts w:eastAsiaTheme="minorHAnsi"/>
      <w:b/>
      <w:i/>
      <w:color w:val="2975B5"/>
      <w:sz w:val="20"/>
      <w:szCs w:val="20"/>
      <w:u w:val="single"/>
    </w:rPr>
  </w:style>
  <w:style w:type="paragraph" w:customStyle="1" w:styleId="TableFooter">
    <w:name w:val="Table Footer"/>
    <w:basedOn w:val="Normal"/>
    <w:link w:val="TableFooterChar"/>
    <w:qFormat/>
    <w:rsid w:val="00D92805"/>
    <w:rPr>
      <w:rFonts w:ascii="Garamond" w:eastAsiaTheme="minorHAnsi" w:hAnsi="Garamond" w:cstheme="minorBidi"/>
      <w:i/>
      <w:sz w:val="18"/>
      <w:szCs w:val="18"/>
    </w:rPr>
  </w:style>
  <w:style w:type="character" w:customStyle="1" w:styleId="TableHeaderChar">
    <w:name w:val="Table Header Char"/>
    <w:basedOn w:val="DefaultParagraphFont"/>
    <w:link w:val="TableHeader"/>
    <w:rsid w:val="00B00078"/>
    <w:rPr>
      <w:rFonts w:ascii="Times New Roman" w:eastAsiaTheme="minorHAnsi" w:hAnsi="Times New Roman" w:cs="Times New Roman"/>
      <w:b/>
      <w:i/>
      <w:color w:val="2975B5"/>
      <w:sz w:val="20"/>
      <w:szCs w:val="20"/>
      <w:u w:val="single"/>
    </w:rPr>
  </w:style>
  <w:style w:type="character" w:customStyle="1" w:styleId="TableFooterChar">
    <w:name w:val="Table Footer Char"/>
    <w:basedOn w:val="DefaultParagraphFont"/>
    <w:link w:val="TableFooter"/>
    <w:rsid w:val="00D92805"/>
    <w:rPr>
      <w:rFonts w:ascii="Garamond" w:eastAsiaTheme="minorHAnsi" w:hAnsi="Garamond" w:cstheme="minorBidi"/>
      <w:i/>
      <w:sz w:val="18"/>
      <w:szCs w:val="18"/>
    </w:rPr>
  </w:style>
  <w:style w:type="paragraph" w:styleId="Revision">
    <w:name w:val="Revision"/>
    <w:hidden/>
    <w:uiPriority w:val="99"/>
    <w:semiHidden/>
    <w:rsid w:val="0068797A"/>
    <w:pPr>
      <w:spacing w:after="0" w:line="240" w:lineRule="auto"/>
    </w:pPr>
  </w:style>
  <w:style w:type="paragraph" w:styleId="TOC4">
    <w:name w:val="toc 4"/>
    <w:basedOn w:val="Normal"/>
    <w:next w:val="Normal"/>
    <w:autoRedefine/>
    <w:uiPriority w:val="39"/>
    <w:unhideWhenUsed/>
    <w:rsid w:val="00723AE5"/>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723AE5"/>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723AE5"/>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723AE5"/>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723AE5"/>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723AE5"/>
    <w:pPr>
      <w:ind w:left="1760"/>
    </w:pPr>
    <w:rPr>
      <w:rFonts w:asciiTheme="minorHAnsi" w:hAnsiTheme="minorHAnsi" w:cstheme="minorHAnsi"/>
      <w:sz w:val="18"/>
      <w:szCs w:val="18"/>
    </w:rPr>
  </w:style>
  <w:style w:type="paragraph" w:styleId="NormalWeb">
    <w:name w:val="Normal (Web)"/>
    <w:basedOn w:val="Normal"/>
    <w:link w:val="NormalWebChar"/>
    <w:uiPriority w:val="99"/>
    <w:unhideWhenUsed/>
    <w:rsid w:val="00F96FEF"/>
    <w:pPr>
      <w:spacing w:before="100" w:beforeAutospacing="1" w:after="100" w:afterAutospacing="1"/>
    </w:pPr>
    <w:rPr>
      <w:rFonts w:eastAsia="Times New Roman"/>
      <w:sz w:val="24"/>
      <w:szCs w:val="24"/>
    </w:rPr>
  </w:style>
  <w:style w:type="numbering" w:customStyle="1" w:styleId="Style1">
    <w:name w:val="Style1"/>
    <w:uiPriority w:val="99"/>
    <w:rsid w:val="00F066FF"/>
    <w:pPr>
      <w:numPr>
        <w:numId w:val="51"/>
      </w:numPr>
    </w:pPr>
  </w:style>
  <w:style w:type="paragraph" w:styleId="BodyText">
    <w:name w:val="Body Text"/>
    <w:basedOn w:val="Normal"/>
    <w:link w:val="BodyTextChar"/>
    <w:autoRedefine/>
    <w:uiPriority w:val="99"/>
    <w:qFormat/>
    <w:rsid w:val="00AF0B1A"/>
    <w:pPr>
      <w:spacing w:before="100" w:beforeAutospacing="1"/>
    </w:pPr>
    <w:rPr>
      <w:rFonts w:ascii="Times" w:eastAsia="Calibri" w:hAnsi="Times"/>
      <w:b/>
      <w:sz w:val="24"/>
      <w:szCs w:val="24"/>
      <w:lang w:val="en-GB" w:eastAsia="x-none"/>
    </w:rPr>
  </w:style>
  <w:style w:type="character" w:customStyle="1" w:styleId="BodyTextChar">
    <w:name w:val="Body Text Char"/>
    <w:basedOn w:val="DefaultParagraphFont"/>
    <w:link w:val="BodyText"/>
    <w:uiPriority w:val="99"/>
    <w:rsid w:val="00AF0B1A"/>
    <w:rPr>
      <w:rFonts w:ascii="Times" w:eastAsia="Calibri" w:hAnsi="Times" w:cs="Times New Roman"/>
      <w:b/>
      <w:sz w:val="24"/>
      <w:szCs w:val="24"/>
      <w:lang w:val="en-GB" w:eastAsia="x-none"/>
    </w:rPr>
  </w:style>
  <w:style w:type="character" w:styleId="HTMLCite">
    <w:name w:val="HTML Cite"/>
    <w:basedOn w:val="DefaultParagraphFont"/>
    <w:uiPriority w:val="99"/>
    <w:semiHidden/>
    <w:unhideWhenUsed/>
    <w:rsid w:val="00AF0B1A"/>
    <w:rPr>
      <w:i/>
      <w:iCs/>
    </w:rPr>
  </w:style>
  <w:style w:type="table" w:styleId="LightList-Accent1">
    <w:name w:val="Light List Accent 1"/>
    <w:basedOn w:val="TableNormal"/>
    <w:uiPriority w:val="61"/>
    <w:rsid w:val="00E2008B"/>
    <w:pPr>
      <w:spacing w:after="0" w:line="240" w:lineRule="auto"/>
    </w:pPr>
    <w:rPr>
      <w:rFonts w:asciiTheme="minorHAnsi" w:eastAsiaTheme="minorEastAsia" w:hAnsiTheme="minorHAnsi" w:cstheme="minorBidi"/>
      <w:sz w:val="24"/>
      <w:szCs w:val="24"/>
    </w:rPr>
    <w:tblPr>
      <w:tblStyleRowBandSize w:val="1"/>
      <w:tblStyleColBandSize w:val="1"/>
      <w:tblBorders>
        <w:top w:val="single" w:sz="8" w:space="0" w:color="2F75B5" w:themeColor="accent1"/>
        <w:left w:val="single" w:sz="8" w:space="0" w:color="2F75B5" w:themeColor="accent1"/>
        <w:bottom w:val="single" w:sz="8" w:space="0" w:color="2F75B5" w:themeColor="accent1"/>
        <w:right w:val="single" w:sz="8" w:space="0" w:color="2F75B5" w:themeColor="accent1"/>
      </w:tblBorders>
    </w:tblPr>
    <w:tblStylePr w:type="firstRow">
      <w:pPr>
        <w:spacing w:before="0" w:after="0" w:line="240" w:lineRule="auto"/>
      </w:pPr>
      <w:rPr>
        <w:b/>
        <w:bCs/>
        <w:color w:val="FFFFFF" w:themeColor="background1"/>
      </w:rPr>
      <w:tblPr/>
      <w:tcPr>
        <w:shd w:val="clear" w:color="auto" w:fill="2F75B5" w:themeFill="accent1"/>
      </w:tcPr>
    </w:tblStylePr>
    <w:tblStylePr w:type="lastRow">
      <w:pPr>
        <w:spacing w:before="0" w:after="0" w:line="240" w:lineRule="auto"/>
      </w:pPr>
      <w:rPr>
        <w:b/>
        <w:bCs/>
      </w:rPr>
      <w:tblPr/>
      <w:tcPr>
        <w:tcBorders>
          <w:top w:val="double" w:sz="6" w:space="0" w:color="2F75B5" w:themeColor="accent1"/>
          <w:left w:val="single" w:sz="8" w:space="0" w:color="2F75B5" w:themeColor="accent1"/>
          <w:bottom w:val="single" w:sz="8" w:space="0" w:color="2F75B5" w:themeColor="accent1"/>
          <w:right w:val="single" w:sz="8" w:space="0" w:color="2F75B5" w:themeColor="accent1"/>
        </w:tcBorders>
      </w:tcPr>
    </w:tblStylePr>
    <w:tblStylePr w:type="firstCol">
      <w:rPr>
        <w:b/>
        <w:bCs/>
      </w:rPr>
    </w:tblStylePr>
    <w:tblStylePr w:type="lastCol">
      <w:rPr>
        <w:b/>
        <w:bCs/>
      </w:rPr>
    </w:tblStylePr>
    <w:tblStylePr w:type="band1Vert">
      <w:tblPr/>
      <w:tcPr>
        <w:tcBorders>
          <w:top w:val="single" w:sz="8" w:space="0" w:color="2F75B5" w:themeColor="accent1"/>
          <w:left w:val="single" w:sz="8" w:space="0" w:color="2F75B5" w:themeColor="accent1"/>
          <w:bottom w:val="single" w:sz="8" w:space="0" w:color="2F75B5" w:themeColor="accent1"/>
          <w:right w:val="single" w:sz="8" w:space="0" w:color="2F75B5" w:themeColor="accent1"/>
        </w:tcBorders>
      </w:tcPr>
    </w:tblStylePr>
    <w:tblStylePr w:type="band1Horz">
      <w:tblPr/>
      <w:tcPr>
        <w:tcBorders>
          <w:top w:val="single" w:sz="8" w:space="0" w:color="2F75B5" w:themeColor="accent1"/>
          <w:left w:val="single" w:sz="8" w:space="0" w:color="2F75B5" w:themeColor="accent1"/>
          <w:bottom w:val="single" w:sz="8" w:space="0" w:color="2F75B5" w:themeColor="accent1"/>
          <w:right w:val="single" w:sz="8" w:space="0" w:color="2F75B5" w:themeColor="accent1"/>
        </w:tcBorders>
      </w:tcPr>
    </w:tblStylePr>
  </w:style>
  <w:style w:type="paragraph" w:customStyle="1" w:styleId="NormalConclusion">
    <w:name w:val="Normal Conclusion"/>
    <w:basedOn w:val="Normal"/>
    <w:link w:val="NormalConclusionChar"/>
    <w:qFormat/>
    <w:rsid w:val="00EF3FFB"/>
    <w:pPr>
      <w:jc w:val="center"/>
    </w:pPr>
    <w:rPr>
      <w:b/>
    </w:rPr>
  </w:style>
  <w:style w:type="paragraph" w:customStyle="1" w:styleId="CoverPage">
    <w:name w:val="Cover Page"/>
    <w:basedOn w:val="Normal"/>
    <w:link w:val="CoverPageChar"/>
    <w:qFormat/>
    <w:rsid w:val="00EF3FFB"/>
    <w:pPr>
      <w:jc w:val="center"/>
    </w:pPr>
    <w:rPr>
      <w:noProof/>
      <w:sz w:val="52"/>
      <w:szCs w:val="52"/>
    </w:rPr>
  </w:style>
  <w:style w:type="character" w:customStyle="1" w:styleId="NormalConclusionChar">
    <w:name w:val="Normal Conclusion Char"/>
    <w:basedOn w:val="DefaultParagraphFont"/>
    <w:link w:val="NormalConclusion"/>
    <w:rsid w:val="00EF3FFB"/>
    <w:rPr>
      <w:rFonts w:ascii="Times New Roman" w:hAnsi="Times New Roman" w:cs="Times New Roman"/>
      <w:b/>
    </w:rPr>
  </w:style>
  <w:style w:type="paragraph" w:customStyle="1" w:styleId="CoverRNA">
    <w:name w:val="Cover RNA"/>
    <w:basedOn w:val="CoverPage"/>
    <w:link w:val="CoverRNAChar"/>
    <w:qFormat/>
    <w:rsid w:val="00EF3FFB"/>
  </w:style>
  <w:style w:type="character" w:customStyle="1" w:styleId="CoverPageChar">
    <w:name w:val="Cover Page Char"/>
    <w:basedOn w:val="DefaultParagraphFont"/>
    <w:link w:val="CoverPage"/>
    <w:rsid w:val="00EF3FFB"/>
    <w:rPr>
      <w:rFonts w:ascii="Times New Roman" w:hAnsi="Times New Roman" w:cs="Times New Roman"/>
      <w:noProof/>
      <w:sz w:val="52"/>
      <w:szCs w:val="52"/>
    </w:rPr>
  </w:style>
  <w:style w:type="paragraph" w:customStyle="1" w:styleId="CoverPageDisclaimer">
    <w:name w:val="Cover Page Disclaimer"/>
    <w:basedOn w:val="CoverPage"/>
    <w:link w:val="CoverPageDisclaimerChar"/>
    <w:qFormat/>
    <w:rsid w:val="00287CB9"/>
    <w:rPr>
      <w:sz w:val="24"/>
      <w:szCs w:val="24"/>
    </w:rPr>
  </w:style>
  <w:style w:type="character" w:customStyle="1" w:styleId="CoverRNAChar">
    <w:name w:val="Cover RNA Char"/>
    <w:basedOn w:val="CoverPageChar"/>
    <w:link w:val="CoverRNA"/>
    <w:rsid w:val="00EF3FFB"/>
    <w:rPr>
      <w:rFonts w:ascii="Times New Roman" w:hAnsi="Times New Roman" w:cs="Times New Roman"/>
      <w:noProof/>
      <w:sz w:val="52"/>
      <w:szCs w:val="52"/>
    </w:rPr>
  </w:style>
  <w:style w:type="paragraph" w:customStyle="1" w:styleId="Header1">
    <w:name w:val="Header1"/>
    <w:basedOn w:val="Normal"/>
    <w:link w:val="Header1Char"/>
    <w:qFormat/>
    <w:rsid w:val="0054233C"/>
    <w:rPr>
      <w:i/>
      <w:color w:val="2975B5"/>
      <w:sz w:val="24"/>
      <w:szCs w:val="24"/>
    </w:rPr>
  </w:style>
  <w:style w:type="character" w:customStyle="1" w:styleId="CoverPageDisclaimerChar">
    <w:name w:val="Cover Page Disclaimer Char"/>
    <w:basedOn w:val="CoverPageChar"/>
    <w:link w:val="CoverPageDisclaimer"/>
    <w:rsid w:val="00287CB9"/>
    <w:rPr>
      <w:rFonts w:ascii="Times New Roman" w:hAnsi="Times New Roman" w:cs="Times New Roman"/>
      <w:noProof/>
      <w:sz w:val="24"/>
      <w:szCs w:val="24"/>
    </w:rPr>
  </w:style>
  <w:style w:type="paragraph" w:customStyle="1" w:styleId="Bullets">
    <w:name w:val="Bullets"/>
    <w:basedOn w:val="ListParagraph"/>
    <w:link w:val="BulletsChar"/>
    <w:qFormat/>
    <w:rsid w:val="00E026F7"/>
    <w:pPr>
      <w:numPr>
        <w:numId w:val="63"/>
      </w:numPr>
    </w:pPr>
  </w:style>
  <w:style w:type="character" w:customStyle="1" w:styleId="Header1Char">
    <w:name w:val="Header1 Char"/>
    <w:basedOn w:val="DefaultParagraphFont"/>
    <w:link w:val="Header1"/>
    <w:rsid w:val="0054233C"/>
    <w:rPr>
      <w:rFonts w:ascii="Times New Roman" w:hAnsi="Times New Roman" w:cs="Times New Roman"/>
      <w:i/>
      <w:color w:val="2975B5"/>
      <w:sz w:val="24"/>
      <w:szCs w:val="24"/>
    </w:rPr>
  </w:style>
  <w:style w:type="paragraph" w:customStyle="1" w:styleId="NormalBold">
    <w:name w:val="Normal Bold"/>
    <w:basedOn w:val="Normal"/>
    <w:link w:val="NormalBoldChar"/>
    <w:qFormat/>
    <w:rsid w:val="002706F6"/>
    <w:rPr>
      <w:b/>
    </w:rPr>
  </w:style>
  <w:style w:type="character" w:customStyle="1" w:styleId="ListParagraphChar">
    <w:name w:val="List Paragraph Char"/>
    <w:basedOn w:val="DefaultParagraphFont"/>
    <w:link w:val="ListParagraph"/>
    <w:uiPriority w:val="34"/>
    <w:rsid w:val="004E66BB"/>
    <w:rPr>
      <w:rFonts w:ascii="Times New Roman" w:hAnsi="Times New Roman" w:cs="Times New Roman"/>
    </w:rPr>
  </w:style>
  <w:style w:type="character" w:customStyle="1" w:styleId="BulletsChar">
    <w:name w:val="Bullets Char"/>
    <w:basedOn w:val="ListParagraphChar"/>
    <w:link w:val="Bullets"/>
    <w:rsid w:val="00E026F7"/>
    <w:rPr>
      <w:rFonts w:ascii="Times New Roman" w:hAnsi="Times New Roman" w:cs="Times New Roman"/>
    </w:rPr>
  </w:style>
  <w:style w:type="paragraph" w:customStyle="1" w:styleId="BulletsCV">
    <w:name w:val="Bullets CV"/>
    <w:basedOn w:val="Bullets"/>
    <w:link w:val="BulletsCVChar"/>
    <w:qFormat/>
    <w:rsid w:val="002033BB"/>
    <w:rPr>
      <w:sz w:val="20"/>
      <w:szCs w:val="20"/>
    </w:rPr>
  </w:style>
  <w:style w:type="character" w:customStyle="1" w:styleId="NormalBoldChar">
    <w:name w:val="Normal Bold Char"/>
    <w:basedOn w:val="DefaultParagraphFont"/>
    <w:link w:val="NormalBold"/>
    <w:rsid w:val="002706F6"/>
    <w:rPr>
      <w:rFonts w:ascii="Times New Roman" w:hAnsi="Times New Roman" w:cs="Times New Roman"/>
      <w:b/>
    </w:rPr>
  </w:style>
  <w:style w:type="paragraph" w:customStyle="1" w:styleId="CVPara">
    <w:name w:val="CV Para"/>
    <w:basedOn w:val="Normal"/>
    <w:link w:val="CVParaChar"/>
    <w:qFormat/>
    <w:rsid w:val="002033BB"/>
    <w:rPr>
      <w:sz w:val="20"/>
      <w:szCs w:val="20"/>
    </w:rPr>
  </w:style>
  <w:style w:type="character" w:customStyle="1" w:styleId="BulletsCVChar">
    <w:name w:val="Bullets CV Char"/>
    <w:basedOn w:val="BulletsChar"/>
    <w:link w:val="BulletsCV"/>
    <w:rsid w:val="002033BB"/>
    <w:rPr>
      <w:rFonts w:ascii="Times New Roman" w:hAnsi="Times New Roman" w:cs="Times New Roman"/>
      <w:sz w:val="20"/>
      <w:szCs w:val="20"/>
    </w:rPr>
  </w:style>
  <w:style w:type="paragraph" w:customStyle="1" w:styleId="ReminderNote">
    <w:name w:val="Reminder Note"/>
    <w:basedOn w:val="Normal"/>
    <w:link w:val="ReminderNoteChar"/>
    <w:qFormat/>
    <w:rsid w:val="00EA4BC8"/>
    <w:rPr>
      <w:b/>
      <w:color w:val="FF0000"/>
    </w:rPr>
  </w:style>
  <w:style w:type="character" w:customStyle="1" w:styleId="CVParaChar">
    <w:name w:val="CV Para Char"/>
    <w:basedOn w:val="DefaultParagraphFont"/>
    <w:link w:val="CVPara"/>
    <w:rsid w:val="002033BB"/>
    <w:rPr>
      <w:rFonts w:ascii="Times New Roman" w:hAnsi="Times New Roman" w:cs="Times New Roman"/>
      <w:sz w:val="20"/>
      <w:szCs w:val="20"/>
    </w:rPr>
  </w:style>
  <w:style w:type="character" w:customStyle="1" w:styleId="ReminderNoteChar">
    <w:name w:val="Reminder Note Char"/>
    <w:basedOn w:val="DefaultParagraphFont"/>
    <w:link w:val="ReminderNote"/>
    <w:rsid w:val="00EA4BC8"/>
    <w:rPr>
      <w:rFonts w:ascii="Times New Roman" w:hAnsi="Times New Roman" w:cs="Times New Roman"/>
      <w:b/>
      <w:color w:val="FF0000"/>
    </w:rPr>
  </w:style>
  <w:style w:type="paragraph" w:customStyle="1" w:styleId="TableContent">
    <w:name w:val="Table Content"/>
    <w:basedOn w:val="NormalWeb"/>
    <w:link w:val="TableContentChar"/>
    <w:qFormat/>
    <w:rsid w:val="003824CD"/>
    <w:rPr>
      <w:b/>
      <w:bCs/>
      <w:color w:val="FFFFFF" w:themeColor="background1"/>
    </w:rPr>
  </w:style>
  <w:style w:type="paragraph" w:customStyle="1" w:styleId="TableHeader2">
    <w:name w:val="Table Header2"/>
    <w:basedOn w:val="TableContent"/>
    <w:link w:val="TableHeader2Char"/>
    <w:qFormat/>
    <w:rsid w:val="00B00078"/>
    <w:pPr>
      <w:keepNext/>
    </w:pPr>
    <w:rPr>
      <w:bCs w:val="0"/>
      <w:sz w:val="20"/>
      <w:szCs w:val="20"/>
    </w:rPr>
  </w:style>
  <w:style w:type="character" w:customStyle="1" w:styleId="NormalWebChar">
    <w:name w:val="Normal (Web) Char"/>
    <w:basedOn w:val="DefaultParagraphFont"/>
    <w:link w:val="NormalWeb"/>
    <w:uiPriority w:val="99"/>
    <w:rsid w:val="003F5A0A"/>
    <w:rPr>
      <w:rFonts w:ascii="Times New Roman" w:eastAsia="Times New Roman" w:hAnsi="Times New Roman" w:cs="Times New Roman"/>
      <w:sz w:val="24"/>
      <w:szCs w:val="24"/>
    </w:rPr>
  </w:style>
  <w:style w:type="character" w:customStyle="1" w:styleId="TableContentChar">
    <w:name w:val="Table Content Char"/>
    <w:basedOn w:val="NormalWebChar"/>
    <w:link w:val="TableContent"/>
    <w:rsid w:val="003824CD"/>
    <w:rPr>
      <w:rFonts w:ascii="Times New Roman" w:eastAsia="Times New Roman" w:hAnsi="Times New Roman" w:cs="Times New Roman"/>
      <w:b/>
      <w:bCs/>
      <w:color w:val="FFFFFF" w:themeColor="background1"/>
      <w:sz w:val="24"/>
      <w:szCs w:val="24"/>
    </w:rPr>
  </w:style>
  <w:style w:type="paragraph" w:customStyle="1" w:styleId="Footnote1">
    <w:name w:val="Footnote1"/>
    <w:basedOn w:val="FootnoteText"/>
    <w:link w:val="Footnote1Char"/>
    <w:qFormat/>
    <w:rsid w:val="00C643D1"/>
    <w:pPr>
      <w:tabs>
        <w:tab w:val="center" w:pos="4680"/>
        <w:tab w:val="right" w:pos="9360"/>
      </w:tabs>
      <w:jc w:val="left"/>
    </w:pPr>
    <w:rPr>
      <w:rFonts w:eastAsiaTheme="majorHAnsi"/>
      <w:sz w:val="16"/>
      <w:szCs w:val="16"/>
    </w:rPr>
  </w:style>
  <w:style w:type="character" w:customStyle="1" w:styleId="TableHeader2Char">
    <w:name w:val="Table Header2 Char"/>
    <w:basedOn w:val="TableContentChar"/>
    <w:link w:val="TableHeader2"/>
    <w:rsid w:val="00B00078"/>
    <w:rPr>
      <w:rFonts w:ascii="Times New Roman" w:eastAsia="Times New Roman" w:hAnsi="Times New Roman" w:cs="Times New Roman"/>
      <w:b/>
      <w:bCs w:val="0"/>
      <w:color w:val="FFFFFF" w:themeColor="background1"/>
      <w:sz w:val="20"/>
      <w:szCs w:val="20"/>
    </w:rPr>
  </w:style>
  <w:style w:type="character" w:customStyle="1" w:styleId="Footnote1Char">
    <w:name w:val="Footnote1 Char"/>
    <w:basedOn w:val="FootnoteTextChar"/>
    <w:link w:val="Footnote1"/>
    <w:rsid w:val="00C643D1"/>
    <w:rPr>
      <w:rFonts w:ascii="Times New Roman" w:eastAsiaTheme="majorHAnsi" w:hAnsi="Times New Roman" w:cs="Times New Roman"/>
      <w:sz w:val="16"/>
      <w:szCs w:val="16"/>
    </w:rPr>
  </w:style>
  <w:style w:type="paragraph" w:styleId="TableofFigures">
    <w:name w:val="table of figures"/>
    <w:basedOn w:val="Normal"/>
    <w:next w:val="Normal"/>
    <w:uiPriority w:val="99"/>
    <w:unhideWhenUsed/>
    <w:rsid w:val="00635C34"/>
    <w:rPr>
      <w:sz w:val="20"/>
    </w:rPr>
  </w:style>
  <w:style w:type="paragraph" w:customStyle="1" w:styleId="first">
    <w:name w:val="first"/>
    <w:basedOn w:val="Normal"/>
    <w:rsid w:val="000A378C"/>
    <w:pPr>
      <w:spacing w:before="144" w:after="312"/>
      <w:jc w:val="left"/>
    </w:pPr>
    <w:rPr>
      <w:rFonts w:eastAsia="Times New Roman"/>
      <w:sz w:val="24"/>
      <w:szCs w:val="24"/>
    </w:rPr>
  </w:style>
  <w:style w:type="paragraph" w:customStyle="1" w:styleId="RNABodyCopy">
    <w:name w:val="RNA Body Copy"/>
    <w:basedOn w:val="Normal"/>
    <w:qFormat/>
    <w:rsid w:val="002117A4"/>
    <w:pPr>
      <w:spacing w:line="300" w:lineRule="exact"/>
    </w:pPr>
    <w:rPr>
      <w:rFonts w:ascii="Georgia" w:hAnsi="Georgia"/>
      <w:color w:val="595959" w:themeColor="text1" w:themeTint="A6"/>
    </w:rPr>
  </w:style>
  <w:style w:type="paragraph" w:customStyle="1" w:styleId="RNAHeadlineD">
    <w:name w:val="RNA Headline D"/>
    <w:basedOn w:val="RNABodyCopy"/>
    <w:qFormat/>
    <w:rsid w:val="002117A4"/>
    <w:rPr>
      <w:b/>
    </w:rPr>
  </w:style>
  <w:style w:type="paragraph" w:customStyle="1" w:styleId="RNAIntrotext">
    <w:name w:val="RNA Intro text"/>
    <w:basedOn w:val="Normal"/>
    <w:qFormat/>
    <w:rsid w:val="00DF488A"/>
    <w:rPr>
      <w:rFonts w:ascii="Arial" w:hAnsi="Arial" w:cs="Arial"/>
      <w:color w:val="7F7F7F" w:themeColor="text1" w:themeTint="80"/>
      <w:sz w:val="28"/>
      <w:szCs w:val="28"/>
    </w:rPr>
  </w:style>
  <w:style w:type="table" w:styleId="PlainTable5">
    <w:name w:val="Plain Table 5"/>
    <w:basedOn w:val="TableNormal"/>
    <w:uiPriority w:val="45"/>
    <w:rsid w:val="001B6DE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94585">
      <w:bodyDiv w:val="1"/>
      <w:marLeft w:val="0"/>
      <w:marRight w:val="0"/>
      <w:marTop w:val="0"/>
      <w:marBottom w:val="0"/>
      <w:divBdr>
        <w:top w:val="none" w:sz="0" w:space="0" w:color="auto"/>
        <w:left w:val="none" w:sz="0" w:space="0" w:color="auto"/>
        <w:bottom w:val="none" w:sz="0" w:space="0" w:color="auto"/>
        <w:right w:val="none" w:sz="0" w:space="0" w:color="auto"/>
      </w:divBdr>
    </w:div>
    <w:div w:id="39744707">
      <w:bodyDiv w:val="1"/>
      <w:marLeft w:val="0"/>
      <w:marRight w:val="0"/>
      <w:marTop w:val="0"/>
      <w:marBottom w:val="0"/>
      <w:divBdr>
        <w:top w:val="none" w:sz="0" w:space="0" w:color="auto"/>
        <w:left w:val="none" w:sz="0" w:space="0" w:color="auto"/>
        <w:bottom w:val="none" w:sz="0" w:space="0" w:color="auto"/>
        <w:right w:val="none" w:sz="0" w:space="0" w:color="auto"/>
      </w:divBdr>
    </w:div>
    <w:div w:id="78065760">
      <w:bodyDiv w:val="1"/>
      <w:marLeft w:val="0"/>
      <w:marRight w:val="0"/>
      <w:marTop w:val="0"/>
      <w:marBottom w:val="0"/>
      <w:divBdr>
        <w:top w:val="none" w:sz="0" w:space="0" w:color="auto"/>
        <w:left w:val="none" w:sz="0" w:space="0" w:color="auto"/>
        <w:bottom w:val="none" w:sz="0" w:space="0" w:color="auto"/>
        <w:right w:val="none" w:sz="0" w:space="0" w:color="auto"/>
      </w:divBdr>
      <w:divsChild>
        <w:div w:id="1096441946">
          <w:marLeft w:val="0"/>
          <w:marRight w:val="0"/>
          <w:marTop w:val="0"/>
          <w:marBottom w:val="0"/>
          <w:divBdr>
            <w:top w:val="none" w:sz="0" w:space="0" w:color="auto"/>
            <w:left w:val="none" w:sz="0" w:space="0" w:color="auto"/>
            <w:bottom w:val="none" w:sz="0" w:space="0" w:color="auto"/>
            <w:right w:val="none" w:sz="0" w:space="0" w:color="auto"/>
          </w:divBdr>
        </w:div>
        <w:div w:id="2066179896">
          <w:marLeft w:val="0"/>
          <w:marRight w:val="0"/>
          <w:marTop w:val="0"/>
          <w:marBottom w:val="0"/>
          <w:divBdr>
            <w:top w:val="none" w:sz="0" w:space="0" w:color="auto"/>
            <w:left w:val="none" w:sz="0" w:space="0" w:color="auto"/>
            <w:bottom w:val="none" w:sz="0" w:space="0" w:color="auto"/>
            <w:right w:val="none" w:sz="0" w:space="0" w:color="auto"/>
          </w:divBdr>
        </w:div>
        <w:div w:id="1907571569">
          <w:marLeft w:val="0"/>
          <w:marRight w:val="0"/>
          <w:marTop w:val="0"/>
          <w:marBottom w:val="0"/>
          <w:divBdr>
            <w:top w:val="none" w:sz="0" w:space="0" w:color="auto"/>
            <w:left w:val="none" w:sz="0" w:space="0" w:color="auto"/>
            <w:bottom w:val="none" w:sz="0" w:space="0" w:color="auto"/>
            <w:right w:val="none" w:sz="0" w:space="0" w:color="auto"/>
          </w:divBdr>
        </w:div>
        <w:div w:id="1778060040">
          <w:marLeft w:val="0"/>
          <w:marRight w:val="0"/>
          <w:marTop w:val="0"/>
          <w:marBottom w:val="0"/>
          <w:divBdr>
            <w:top w:val="none" w:sz="0" w:space="0" w:color="auto"/>
            <w:left w:val="none" w:sz="0" w:space="0" w:color="auto"/>
            <w:bottom w:val="none" w:sz="0" w:space="0" w:color="auto"/>
            <w:right w:val="none" w:sz="0" w:space="0" w:color="auto"/>
          </w:divBdr>
        </w:div>
        <w:div w:id="1214076010">
          <w:marLeft w:val="0"/>
          <w:marRight w:val="0"/>
          <w:marTop w:val="0"/>
          <w:marBottom w:val="0"/>
          <w:divBdr>
            <w:top w:val="none" w:sz="0" w:space="0" w:color="auto"/>
            <w:left w:val="none" w:sz="0" w:space="0" w:color="auto"/>
            <w:bottom w:val="none" w:sz="0" w:space="0" w:color="auto"/>
            <w:right w:val="none" w:sz="0" w:space="0" w:color="auto"/>
          </w:divBdr>
        </w:div>
        <w:div w:id="426846460">
          <w:marLeft w:val="0"/>
          <w:marRight w:val="0"/>
          <w:marTop w:val="0"/>
          <w:marBottom w:val="0"/>
          <w:divBdr>
            <w:top w:val="none" w:sz="0" w:space="0" w:color="auto"/>
            <w:left w:val="none" w:sz="0" w:space="0" w:color="auto"/>
            <w:bottom w:val="none" w:sz="0" w:space="0" w:color="auto"/>
            <w:right w:val="none" w:sz="0" w:space="0" w:color="auto"/>
          </w:divBdr>
        </w:div>
        <w:div w:id="1678071939">
          <w:marLeft w:val="0"/>
          <w:marRight w:val="0"/>
          <w:marTop w:val="0"/>
          <w:marBottom w:val="0"/>
          <w:divBdr>
            <w:top w:val="none" w:sz="0" w:space="0" w:color="auto"/>
            <w:left w:val="none" w:sz="0" w:space="0" w:color="auto"/>
            <w:bottom w:val="none" w:sz="0" w:space="0" w:color="auto"/>
            <w:right w:val="none" w:sz="0" w:space="0" w:color="auto"/>
          </w:divBdr>
        </w:div>
        <w:div w:id="977153348">
          <w:marLeft w:val="0"/>
          <w:marRight w:val="0"/>
          <w:marTop w:val="0"/>
          <w:marBottom w:val="0"/>
          <w:divBdr>
            <w:top w:val="none" w:sz="0" w:space="0" w:color="auto"/>
            <w:left w:val="none" w:sz="0" w:space="0" w:color="auto"/>
            <w:bottom w:val="none" w:sz="0" w:space="0" w:color="auto"/>
            <w:right w:val="none" w:sz="0" w:space="0" w:color="auto"/>
          </w:divBdr>
        </w:div>
        <w:div w:id="693775296">
          <w:marLeft w:val="0"/>
          <w:marRight w:val="0"/>
          <w:marTop w:val="0"/>
          <w:marBottom w:val="0"/>
          <w:divBdr>
            <w:top w:val="none" w:sz="0" w:space="0" w:color="auto"/>
            <w:left w:val="none" w:sz="0" w:space="0" w:color="auto"/>
            <w:bottom w:val="none" w:sz="0" w:space="0" w:color="auto"/>
            <w:right w:val="none" w:sz="0" w:space="0" w:color="auto"/>
          </w:divBdr>
        </w:div>
        <w:div w:id="1984236091">
          <w:marLeft w:val="0"/>
          <w:marRight w:val="0"/>
          <w:marTop w:val="0"/>
          <w:marBottom w:val="0"/>
          <w:divBdr>
            <w:top w:val="none" w:sz="0" w:space="0" w:color="auto"/>
            <w:left w:val="none" w:sz="0" w:space="0" w:color="auto"/>
            <w:bottom w:val="none" w:sz="0" w:space="0" w:color="auto"/>
            <w:right w:val="none" w:sz="0" w:space="0" w:color="auto"/>
          </w:divBdr>
        </w:div>
        <w:div w:id="296641580">
          <w:marLeft w:val="0"/>
          <w:marRight w:val="0"/>
          <w:marTop w:val="0"/>
          <w:marBottom w:val="0"/>
          <w:divBdr>
            <w:top w:val="none" w:sz="0" w:space="0" w:color="auto"/>
            <w:left w:val="none" w:sz="0" w:space="0" w:color="auto"/>
            <w:bottom w:val="none" w:sz="0" w:space="0" w:color="auto"/>
            <w:right w:val="none" w:sz="0" w:space="0" w:color="auto"/>
          </w:divBdr>
        </w:div>
        <w:div w:id="424764311">
          <w:marLeft w:val="0"/>
          <w:marRight w:val="0"/>
          <w:marTop w:val="0"/>
          <w:marBottom w:val="0"/>
          <w:divBdr>
            <w:top w:val="none" w:sz="0" w:space="0" w:color="auto"/>
            <w:left w:val="none" w:sz="0" w:space="0" w:color="auto"/>
            <w:bottom w:val="none" w:sz="0" w:space="0" w:color="auto"/>
            <w:right w:val="none" w:sz="0" w:space="0" w:color="auto"/>
          </w:divBdr>
        </w:div>
        <w:div w:id="841050266">
          <w:marLeft w:val="0"/>
          <w:marRight w:val="0"/>
          <w:marTop w:val="0"/>
          <w:marBottom w:val="0"/>
          <w:divBdr>
            <w:top w:val="none" w:sz="0" w:space="0" w:color="auto"/>
            <w:left w:val="none" w:sz="0" w:space="0" w:color="auto"/>
            <w:bottom w:val="none" w:sz="0" w:space="0" w:color="auto"/>
            <w:right w:val="none" w:sz="0" w:space="0" w:color="auto"/>
          </w:divBdr>
        </w:div>
      </w:divsChild>
    </w:div>
    <w:div w:id="84225550">
      <w:bodyDiv w:val="1"/>
      <w:marLeft w:val="0"/>
      <w:marRight w:val="0"/>
      <w:marTop w:val="0"/>
      <w:marBottom w:val="0"/>
      <w:divBdr>
        <w:top w:val="none" w:sz="0" w:space="0" w:color="auto"/>
        <w:left w:val="none" w:sz="0" w:space="0" w:color="auto"/>
        <w:bottom w:val="none" w:sz="0" w:space="0" w:color="auto"/>
        <w:right w:val="none" w:sz="0" w:space="0" w:color="auto"/>
      </w:divBdr>
      <w:divsChild>
        <w:div w:id="804155580">
          <w:marLeft w:val="0"/>
          <w:marRight w:val="0"/>
          <w:marTop w:val="0"/>
          <w:marBottom w:val="0"/>
          <w:divBdr>
            <w:top w:val="none" w:sz="0" w:space="0" w:color="auto"/>
            <w:left w:val="none" w:sz="0" w:space="0" w:color="auto"/>
            <w:bottom w:val="none" w:sz="0" w:space="0" w:color="auto"/>
            <w:right w:val="none" w:sz="0" w:space="0" w:color="auto"/>
          </w:divBdr>
        </w:div>
        <w:div w:id="2051955226">
          <w:marLeft w:val="0"/>
          <w:marRight w:val="0"/>
          <w:marTop w:val="0"/>
          <w:marBottom w:val="0"/>
          <w:divBdr>
            <w:top w:val="none" w:sz="0" w:space="0" w:color="auto"/>
            <w:left w:val="none" w:sz="0" w:space="0" w:color="auto"/>
            <w:bottom w:val="none" w:sz="0" w:space="0" w:color="auto"/>
            <w:right w:val="none" w:sz="0" w:space="0" w:color="auto"/>
          </w:divBdr>
        </w:div>
        <w:div w:id="801077071">
          <w:marLeft w:val="0"/>
          <w:marRight w:val="0"/>
          <w:marTop w:val="0"/>
          <w:marBottom w:val="0"/>
          <w:divBdr>
            <w:top w:val="none" w:sz="0" w:space="0" w:color="auto"/>
            <w:left w:val="none" w:sz="0" w:space="0" w:color="auto"/>
            <w:bottom w:val="none" w:sz="0" w:space="0" w:color="auto"/>
            <w:right w:val="none" w:sz="0" w:space="0" w:color="auto"/>
          </w:divBdr>
        </w:div>
        <w:div w:id="1284726663">
          <w:marLeft w:val="0"/>
          <w:marRight w:val="0"/>
          <w:marTop w:val="0"/>
          <w:marBottom w:val="0"/>
          <w:divBdr>
            <w:top w:val="none" w:sz="0" w:space="0" w:color="auto"/>
            <w:left w:val="none" w:sz="0" w:space="0" w:color="auto"/>
            <w:bottom w:val="none" w:sz="0" w:space="0" w:color="auto"/>
            <w:right w:val="none" w:sz="0" w:space="0" w:color="auto"/>
          </w:divBdr>
        </w:div>
        <w:div w:id="1617759069">
          <w:marLeft w:val="0"/>
          <w:marRight w:val="0"/>
          <w:marTop w:val="0"/>
          <w:marBottom w:val="0"/>
          <w:divBdr>
            <w:top w:val="none" w:sz="0" w:space="0" w:color="auto"/>
            <w:left w:val="none" w:sz="0" w:space="0" w:color="auto"/>
            <w:bottom w:val="none" w:sz="0" w:space="0" w:color="auto"/>
            <w:right w:val="none" w:sz="0" w:space="0" w:color="auto"/>
          </w:divBdr>
        </w:div>
        <w:div w:id="1767386852">
          <w:marLeft w:val="0"/>
          <w:marRight w:val="0"/>
          <w:marTop w:val="0"/>
          <w:marBottom w:val="0"/>
          <w:divBdr>
            <w:top w:val="none" w:sz="0" w:space="0" w:color="auto"/>
            <w:left w:val="none" w:sz="0" w:space="0" w:color="auto"/>
            <w:bottom w:val="none" w:sz="0" w:space="0" w:color="auto"/>
            <w:right w:val="none" w:sz="0" w:space="0" w:color="auto"/>
          </w:divBdr>
        </w:div>
      </w:divsChild>
    </w:div>
    <w:div w:id="88964362">
      <w:bodyDiv w:val="1"/>
      <w:marLeft w:val="0"/>
      <w:marRight w:val="0"/>
      <w:marTop w:val="0"/>
      <w:marBottom w:val="0"/>
      <w:divBdr>
        <w:top w:val="none" w:sz="0" w:space="0" w:color="auto"/>
        <w:left w:val="none" w:sz="0" w:space="0" w:color="auto"/>
        <w:bottom w:val="none" w:sz="0" w:space="0" w:color="auto"/>
        <w:right w:val="none" w:sz="0" w:space="0" w:color="auto"/>
      </w:divBdr>
      <w:divsChild>
        <w:div w:id="1389260761">
          <w:marLeft w:val="0"/>
          <w:marRight w:val="0"/>
          <w:marTop w:val="0"/>
          <w:marBottom w:val="0"/>
          <w:divBdr>
            <w:top w:val="none" w:sz="0" w:space="0" w:color="auto"/>
            <w:left w:val="none" w:sz="0" w:space="0" w:color="auto"/>
            <w:bottom w:val="none" w:sz="0" w:space="0" w:color="auto"/>
            <w:right w:val="none" w:sz="0" w:space="0" w:color="auto"/>
          </w:divBdr>
        </w:div>
      </w:divsChild>
    </w:div>
    <w:div w:id="195772833">
      <w:bodyDiv w:val="1"/>
      <w:marLeft w:val="0"/>
      <w:marRight w:val="0"/>
      <w:marTop w:val="0"/>
      <w:marBottom w:val="0"/>
      <w:divBdr>
        <w:top w:val="none" w:sz="0" w:space="0" w:color="auto"/>
        <w:left w:val="none" w:sz="0" w:space="0" w:color="auto"/>
        <w:bottom w:val="none" w:sz="0" w:space="0" w:color="auto"/>
        <w:right w:val="none" w:sz="0" w:space="0" w:color="auto"/>
      </w:divBdr>
    </w:div>
    <w:div w:id="227693192">
      <w:bodyDiv w:val="1"/>
      <w:marLeft w:val="0"/>
      <w:marRight w:val="0"/>
      <w:marTop w:val="0"/>
      <w:marBottom w:val="0"/>
      <w:divBdr>
        <w:top w:val="none" w:sz="0" w:space="0" w:color="auto"/>
        <w:left w:val="none" w:sz="0" w:space="0" w:color="auto"/>
        <w:bottom w:val="none" w:sz="0" w:space="0" w:color="auto"/>
        <w:right w:val="none" w:sz="0" w:space="0" w:color="auto"/>
      </w:divBdr>
    </w:div>
    <w:div w:id="269162493">
      <w:bodyDiv w:val="1"/>
      <w:marLeft w:val="0"/>
      <w:marRight w:val="0"/>
      <w:marTop w:val="0"/>
      <w:marBottom w:val="0"/>
      <w:divBdr>
        <w:top w:val="none" w:sz="0" w:space="0" w:color="auto"/>
        <w:left w:val="none" w:sz="0" w:space="0" w:color="auto"/>
        <w:bottom w:val="none" w:sz="0" w:space="0" w:color="auto"/>
        <w:right w:val="none" w:sz="0" w:space="0" w:color="auto"/>
      </w:divBdr>
    </w:div>
    <w:div w:id="278875128">
      <w:bodyDiv w:val="1"/>
      <w:marLeft w:val="0"/>
      <w:marRight w:val="0"/>
      <w:marTop w:val="0"/>
      <w:marBottom w:val="0"/>
      <w:divBdr>
        <w:top w:val="none" w:sz="0" w:space="0" w:color="auto"/>
        <w:left w:val="none" w:sz="0" w:space="0" w:color="auto"/>
        <w:bottom w:val="none" w:sz="0" w:space="0" w:color="auto"/>
        <w:right w:val="none" w:sz="0" w:space="0" w:color="auto"/>
      </w:divBdr>
    </w:div>
    <w:div w:id="329404191">
      <w:bodyDiv w:val="1"/>
      <w:marLeft w:val="0"/>
      <w:marRight w:val="0"/>
      <w:marTop w:val="0"/>
      <w:marBottom w:val="0"/>
      <w:divBdr>
        <w:top w:val="none" w:sz="0" w:space="0" w:color="auto"/>
        <w:left w:val="none" w:sz="0" w:space="0" w:color="auto"/>
        <w:bottom w:val="none" w:sz="0" w:space="0" w:color="auto"/>
        <w:right w:val="none" w:sz="0" w:space="0" w:color="auto"/>
      </w:divBdr>
    </w:div>
    <w:div w:id="388305467">
      <w:bodyDiv w:val="1"/>
      <w:marLeft w:val="0"/>
      <w:marRight w:val="0"/>
      <w:marTop w:val="0"/>
      <w:marBottom w:val="0"/>
      <w:divBdr>
        <w:top w:val="none" w:sz="0" w:space="0" w:color="auto"/>
        <w:left w:val="none" w:sz="0" w:space="0" w:color="auto"/>
        <w:bottom w:val="none" w:sz="0" w:space="0" w:color="auto"/>
        <w:right w:val="none" w:sz="0" w:space="0" w:color="auto"/>
      </w:divBdr>
    </w:div>
    <w:div w:id="504630856">
      <w:bodyDiv w:val="1"/>
      <w:marLeft w:val="0"/>
      <w:marRight w:val="0"/>
      <w:marTop w:val="0"/>
      <w:marBottom w:val="0"/>
      <w:divBdr>
        <w:top w:val="none" w:sz="0" w:space="0" w:color="auto"/>
        <w:left w:val="none" w:sz="0" w:space="0" w:color="auto"/>
        <w:bottom w:val="none" w:sz="0" w:space="0" w:color="auto"/>
        <w:right w:val="none" w:sz="0" w:space="0" w:color="auto"/>
      </w:divBdr>
    </w:div>
    <w:div w:id="547575806">
      <w:bodyDiv w:val="1"/>
      <w:marLeft w:val="0"/>
      <w:marRight w:val="0"/>
      <w:marTop w:val="0"/>
      <w:marBottom w:val="0"/>
      <w:divBdr>
        <w:top w:val="none" w:sz="0" w:space="0" w:color="auto"/>
        <w:left w:val="none" w:sz="0" w:space="0" w:color="auto"/>
        <w:bottom w:val="none" w:sz="0" w:space="0" w:color="auto"/>
        <w:right w:val="none" w:sz="0" w:space="0" w:color="auto"/>
      </w:divBdr>
    </w:div>
    <w:div w:id="835925463">
      <w:bodyDiv w:val="1"/>
      <w:marLeft w:val="0"/>
      <w:marRight w:val="0"/>
      <w:marTop w:val="0"/>
      <w:marBottom w:val="0"/>
      <w:divBdr>
        <w:top w:val="none" w:sz="0" w:space="0" w:color="auto"/>
        <w:left w:val="none" w:sz="0" w:space="0" w:color="auto"/>
        <w:bottom w:val="none" w:sz="0" w:space="0" w:color="auto"/>
        <w:right w:val="none" w:sz="0" w:space="0" w:color="auto"/>
      </w:divBdr>
    </w:div>
    <w:div w:id="937366069">
      <w:bodyDiv w:val="1"/>
      <w:marLeft w:val="0"/>
      <w:marRight w:val="0"/>
      <w:marTop w:val="0"/>
      <w:marBottom w:val="0"/>
      <w:divBdr>
        <w:top w:val="none" w:sz="0" w:space="0" w:color="auto"/>
        <w:left w:val="none" w:sz="0" w:space="0" w:color="auto"/>
        <w:bottom w:val="none" w:sz="0" w:space="0" w:color="auto"/>
        <w:right w:val="none" w:sz="0" w:space="0" w:color="auto"/>
      </w:divBdr>
    </w:div>
    <w:div w:id="998075955">
      <w:bodyDiv w:val="1"/>
      <w:marLeft w:val="0"/>
      <w:marRight w:val="0"/>
      <w:marTop w:val="0"/>
      <w:marBottom w:val="0"/>
      <w:divBdr>
        <w:top w:val="none" w:sz="0" w:space="0" w:color="auto"/>
        <w:left w:val="none" w:sz="0" w:space="0" w:color="auto"/>
        <w:bottom w:val="none" w:sz="0" w:space="0" w:color="auto"/>
        <w:right w:val="none" w:sz="0" w:space="0" w:color="auto"/>
      </w:divBdr>
      <w:divsChild>
        <w:div w:id="1831483889">
          <w:marLeft w:val="0"/>
          <w:marRight w:val="0"/>
          <w:marTop w:val="0"/>
          <w:marBottom w:val="0"/>
          <w:divBdr>
            <w:top w:val="none" w:sz="0" w:space="0" w:color="auto"/>
            <w:left w:val="none" w:sz="0" w:space="0" w:color="auto"/>
            <w:bottom w:val="none" w:sz="0" w:space="0" w:color="auto"/>
            <w:right w:val="none" w:sz="0" w:space="0" w:color="auto"/>
          </w:divBdr>
        </w:div>
        <w:div w:id="1800219499">
          <w:marLeft w:val="0"/>
          <w:marRight w:val="0"/>
          <w:marTop w:val="0"/>
          <w:marBottom w:val="0"/>
          <w:divBdr>
            <w:top w:val="none" w:sz="0" w:space="0" w:color="auto"/>
            <w:left w:val="none" w:sz="0" w:space="0" w:color="auto"/>
            <w:bottom w:val="none" w:sz="0" w:space="0" w:color="auto"/>
            <w:right w:val="none" w:sz="0" w:space="0" w:color="auto"/>
          </w:divBdr>
        </w:div>
        <w:div w:id="769929958">
          <w:marLeft w:val="0"/>
          <w:marRight w:val="0"/>
          <w:marTop w:val="0"/>
          <w:marBottom w:val="0"/>
          <w:divBdr>
            <w:top w:val="none" w:sz="0" w:space="0" w:color="auto"/>
            <w:left w:val="none" w:sz="0" w:space="0" w:color="auto"/>
            <w:bottom w:val="none" w:sz="0" w:space="0" w:color="auto"/>
            <w:right w:val="none" w:sz="0" w:space="0" w:color="auto"/>
          </w:divBdr>
        </w:div>
      </w:divsChild>
    </w:div>
    <w:div w:id="1010719149">
      <w:bodyDiv w:val="1"/>
      <w:marLeft w:val="0"/>
      <w:marRight w:val="0"/>
      <w:marTop w:val="0"/>
      <w:marBottom w:val="0"/>
      <w:divBdr>
        <w:top w:val="none" w:sz="0" w:space="0" w:color="auto"/>
        <w:left w:val="none" w:sz="0" w:space="0" w:color="auto"/>
        <w:bottom w:val="none" w:sz="0" w:space="0" w:color="auto"/>
        <w:right w:val="none" w:sz="0" w:space="0" w:color="auto"/>
      </w:divBdr>
    </w:div>
    <w:div w:id="1030767639">
      <w:bodyDiv w:val="1"/>
      <w:marLeft w:val="0"/>
      <w:marRight w:val="0"/>
      <w:marTop w:val="0"/>
      <w:marBottom w:val="0"/>
      <w:divBdr>
        <w:top w:val="none" w:sz="0" w:space="0" w:color="auto"/>
        <w:left w:val="none" w:sz="0" w:space="0" w:color="auto"/>
        <w:bottom w:val="none" w:sz="0" w:space="0" w:color="auto"/>
        <w:right w:val="none" w:sz="0" w:space="0" w:color="auto"/>
      </w:divBdr>
    </w:div>
    <w:div w:id="1045450370">
      <w:bodyDiv w:val="1"/>
      <w:marLeft w:val="0"/>
      <w:marRight w:val="0"/>
      <w:marTop w:val="0"/>
      <w:marBottom w:val="0"/>
      <w:divBdr>
        <w:top w:val="none" w:sz="0" w:space="0" w:color="auto"/>
        <w:left w:val="none" w:sz="0" w:space="0" w:color="auto"/>
        <w:bottom w:val="none" w:sz="0" w:space="0" w:color="auto"/>
        <w:right w:val="none" w:sz="0" w:space="0" w:color="auto"/>
      </w:divBdr>
    </w:div>
    <w:div w:id="1087313884">
      <w:bodyDiv w:val="1"/>
      <w:marLeft w:val="0"/>
      <w:marRight w:val="0"/>
      <w:marTop w:val="0"/>
      <w:marBottom w:val="0"/>
      <w:divBdr>
        <w:top w:val="none" w:sz="0" w:space="0" w:color="auto"/>
        <w:left w:val="none" w:sz="0" w:space="0" w:color="auto"/>
        <w:bottom w:val="none" w:sz="0" w:space="0" w:color="auto"/>
        <w:right w:val="none" w:sz="0" w:space="0" w:color="auto"/>
      </w:divBdr>
      <w:divsChild>
        <w:div w:id="72438231">
          <w:marLeft w:val="0"/>
          <w:marRight w:val="0"/>
          <w:marTop w:val="0"/>
          <w:marBottom w:val="0"/>
          <w:divBdr>
            <w:top w:val="none" w:sz="0" w:space="0" w:color="auto"/>
            <w:left w:val="none" w:sz="0" w:space="0" w:color="auto"/>
            <w:bottom w:val="none" w:sz="0" w:space="0" w:color="auto"/>
            <w:right w:val="none" w:sz="0" w:space="0" w:color="auto"/>
          </w:divBdr>
        </w:div>
        <w:div w:id="1197349329">
          <w:marLeft w:val="0"/>
          <w:marRight w:val="0"/>
          <w:marTop w:val="0"/>
          <w:marBottom w:val="0"/>
          <w:divBdr>
            <w:top w:val="none" w:sz="0" w:space="0" w:color="auto"/>
            <w:left w:val="none" w:sz="0" w:space="0" w:color="auto"/>
            <w:bottom w:val="none" w:sz="0" w:space="0" w:color="auto"/>
            <w:right w:val="none" w:sz="0" w:space="0" w:color="auto"/>
          </w:divBdr>
        </w:div>
        <w:div w:id="1677347506">
          <w:marLeft w:val="0"/>
          <w:marRight w:val="0"/>
          <w:marTop w:val="0"/>
          <w:marBottom w:val="0"/>
          <w:divBdr>
            <w:top w:val="none" w:sz="0" w:space="0" w:color="auto"/>
            <w:left w:val="none" w:sz="0" w:space="0" w:color="auto"/>
            <w:bottom w:val="none" w:sz="0" w:space="0" w:color="auto"/>
            <w:right w:val="none" w:sz="0" w:space="0" w:color="auto"/>
          </w:divBdr>
        </w:div>
        <w:div w:id="809515068">
          <w:marLeft w:val="0"/>
          <w:marRight w:val="0"/>
          <w:marTop w:val="0"/>
          <w:marBottom w:val="0"/>
          <w:divBdr>
            <w:top w:val="none" w:sz="0" w:space="0" w:color="auto"/>
            <w:left w:val="none" w:sz="0" w:space="0" w:color="auto"/>
            <w:bottom w:val="none" w:sz="0" w:space="0" w:color="auto"/>
            <w:right w:val="none" w:sz="0" w:space="0" w:color="auto"/>
          </w:divBdr>
        </w:div>
        <w:div w:id="1674992828">
          <w:marLeft w:val="0"/>
          <w:marRight w:val="0"/>
          <w:marTop w:val="0"/>
          <w:marBottom w:val="0"/>
          <w:divBdr>
            <w:top w:val="none" w:sz="0" w:space="0" w:color="auto"/>
            <w:left w:val="none" w:sz="0" w:space="0" w:color="auto"/>
            <w:bottom w:val="none" w:sz="0" w:space="0" w:color="auto"/>
            <w:right w:val="none" w:sz="0" w:space="0" w:color="auto"/>
          </w:divBdr>
        </w:div>
        <w:div w:id="1322465205">
          <w:marLeft w:val="0"/>
          <w:marRight w:val="0"/>
          <w:marTop w:val="0"/>
          <w:marBottom w:val="0"/>
          <w:divBdr>
            <w:top w:val="none" w:sz="0" w:space="0" w:color="auto"/>
            <w:left w:val="none" w:sz="0" w:space="0" w:color="auto"/>
            <w:bottom w:val="none" w:sz="0" w:space="0" w:color="auto"/>
            <w:right w:val="none" w:sz="0" w:space="0" w:color="auto"/>
          </w:divBdr>
        </w:div>
      </w:divsChild>
    </w:div>
    <w:div w:id="1168985079">
      <w:bodyDiv w:val="1"/>
      <w:marLeft w:val="0"/>
      <w:marRight w:val="0"/>
      <w:marTop w:val="0"/>
      <w:marBottom w:val="0"/>
      <w:divBdr>
        <w:top w:val="none" w:sz="0" w:space="0" w:color="auto"/>
        <w:left w:val="none" w:sz="0" w:space="0" w:color="auto"/>
        <w:bottom w:val="none" w:sz="0" w:space="0" w:color="auto"/>
        <w:right w:val="none" w:sz="0" w:space="0" w:color="auto"/>
      </w:divBdr>
    </w:div>
    <w:div w:id="1236402903">
      <w:bodyDiv w:val="1"/>
      <w:marLeft w:val="0"/>
      <w:marRight w:val="0"/>
      <w:marTop w:val="0"/>
      <w:marBottom w:val="0"/>
      <w:divBdr>
        <w:top w:val="none" w:sz="0" w:space="0" w:color="auto"/>
        <w:left w:val="none" w:sz="0" w:space="0" w:color="auto"/>
        <w:bottom w:val="none" w:sz="0" w:space="0" w:color="auto"/>
        <w:right w:val="none" w:sz="0" w:space="0" w:color="auto"/>
      </w:divBdr>
    </w:div>
    <w:div w:id="1305887740">
      <w:bodyDiv w:val="1"/>
      <w:marLeft w:val="0"/>
      <w:marRight w:val="0"/>
      <w:marTop w:val="0"/>
      <w:marBottom w:val="0"/>
      <w:divBdr>
        <w:top w:val="none" w:sz="0" w:space="0" w:color="auto"/>
        <w:left w:val="none" w:sz="0" w:space="0" w:color="auto"/>
        <w:bottom w:val="none" w:sz="0" w:space="0" w:color="auto"/>
        <w:right w:val="none" w:sz="0" w:space="0" w:color="auto"/>
      </w:divBdr>
    </w:div>
    <w:div w:id="1374695590">
      <w:bodyDiv w:val="1"/>
      <w:marLeft w:val="0"/>
      <w:marRight w:val="0"/>
      <w:marTop w:val="0"/>
      <w:marBottom w:val="0"/>
      <w:divBdr>
        <w:top w:val="none" w:sz="0" w:space="0" w:color="auto"/>
        <w:left w:val="none" w:sz="0" w:space="0" w:color="auto"/>
        <w:bottom w:val="none" w:sz="0" w:space="0" w:color="auto"/>
        <w:right w:val="none" w:sz="0" w:space="0" w:color="auto"/>
      </w:divBdr>
    </w:div>
    <w:div w:id="1387951925">
      <w:bodyDiv w:val="1"/>
      <w:marLeft w:val="0"/>
      <w:marRight w:val="0"/>
      <w:marTop w:val="0"/>
      <w:marBottom w:val="0"/>
      <w:divBdr>
        <w:top w:val="none" w:sz="0" w:space="0" w:color="auto"/>
        <w:left w:val="none" w:sz="0" w:space="0" w:color="auto"/>
        <w:bottom w:val="none" w:sz="0" w:space="0" w:color="auto"/>
        <w:right w:val="none" w:sz="0" w:space="0" w:color="auto"/>
      </w:divBdr>
    </w:div>
    <w:div w:id="1393230209">
      <w:bodyDiv w:val="1"/>
      <w:marLeft w:val="0"/>
      <w:marRight w:val="0"/>
      <w:marTop w:val="0"/>
      <w:marBottom w:val="0"/>
      <w:divBdr>
        <w:top w:val="none" w:sz="0" w:space="0" w:color="auto"/>
        <w:left w:val="none" w:sz="0" w:space="0" w:color="auto"/>
        <w:bottom w:val="none" w:sz="0" w:space="0" w:color="auto"/>
        <w:right w:val="none" w:sz="0" w:space="0" w:color="auto"/>
      </w:divBdr>
    </w:div>
    <w:div w:id="1476415460">
      <w:bodyDiv w:val="1"/>
      <w:marLeft w:val="0"/>
      <w:marRight w:val="0"/>
      <w:marTop w:val="0"/>
      <w:marBottom w:val="0"/>
      <w:divBdr>
        <w:top w:val="none" w:sz="0" w:space="0" w:color="auto"/>
        <w:left w:val="none" w:sz="0" w:space="0" w:color="auto"/>
        <w:bottom w:val="none" w:sz="0" w:space="0" w:color="auto"/>
        <w:right w:val="none" w:sz="0" w:space="0" w:color="auto"/>
      </w:divBdr>
      <w:divsChild>
        <w:div w:id="825129508">
          <w:marLeft w:val="0"/>
          <w:marRight w:val="0"/>
          <w:marTop w:val="0"/>
          <w:marBottom w:val="0"/>
          <w:divBdr>
            <w:top w:val="none" w:sz="0" w:space="0" w:color="auto"/>
            <w:left w:val="none" w:sz="0" w:space="0" w:color="auto"/>
            <w:bottom w:val="none" w:sz="0" w:space="0" w:color="auto"/>
            <w:right w:val="none" w:sz="0" w:space="0" w:color="auto"/>
          </w:divBdr>
          <w:divsChild>
            <w:div w:id="1983077804">
              <w:marLeft w:val="0"/>
              <w:marRight w:val="0"/>
              <w:marTop w:val="0"/>
              <w:marBottom w:val="0"/>
              <w:divBdr>
                <w:top w:val="none" w:sz="0" w:space="0" w:color="auto"/>
                <w:left w:val="none" w:sz="0" w:space="0" w:color="auto"/>
                <w:bottom w:val="none" w:sz="0" w:space="0" w:color="auto"/>
                <w:right w:val="none" w:sz="0" w:space="0" w:color="auto"/>
              </w:divBdr>
              <w:divsChild>
                <w:div w:id="158156674">
                  <w:marLeft w:val="0"/>
                  <w:marRight w:val="0"/>
                  <w:marTop w:val="0"/>
                  <w:marBottom w:val="0"/>
                  <w:divBdr>
                    <w:top w:val="none" w:sz="0" w:space="0" w:color="auto"/>
                    <w:left w:val="none" w:sz="0" w:space="0" w:color="auto"/>
                    <w:bottom w:val="none" w:sz="0" w:space="0" w:color="auto"/>
                    <w:right w:val="none" w:sz="0" w:space="0" w:color="auto"/>
                  </w:divBdr>
                  <w:divsChild>
                    <w:div w:id="1405639446">
                      <w:marLeft w:val="0"/>
                      <w:marRight w:val="0"/>
                      <w:marTop w:val="0"/>
                      <w:marBottom w:val="0"/>
                      <w:divBdr>
                        <w:top w:val="none" w:sz="0" w:space="0" w:color="auto"/>
                        <w:left w:val="none" w:sz="0" w:space="0" w:color="auto"/>
                        <w:bottom w:val="none" w:sz="0" w:space="0" w:color="auto"/>
                        <w:right w:val="none" w:sz="0" w:space="0" w:color="auto"/>
                      </w:divBdr>
                      <w:divsChild>
                        <w:div w:id="990017803">
                          <w:marLeft w:val="0"/>
                          <w:marRight w:val="0"/>
                          <w:marTop w:val="0"/>
                          <w:marBottom w:val="0"/>
                          <w:divBdr>
                            <w:top w:val="none" w:sz="0" w:space="0" w:color="auto"/>
                            <w:left w:val="none" w:sz="0" w:space="0" w:color="auto"/>
                            <w:bottom w:val="none" w:sz="0" w:space="0" w:color="auto"/>
                            <w:right w:val="none" w:sz="0" w:space="0" w:color="auto"/>
                          </w:divBdr>
                          <w:divsChild>
                            <w:div w:id="547910472">
                              <w:marLeft w:val="0"/>
                              <w:marRight w:val="0"/>
                              <w:marTop w:val="0"/>
                              <w:marBottom w:val="0"/>
                              <w:divBdr>
                                <w:top w:val="none" w:sz="0" w:space="0" w:color="auto"/>
                                <w:left w:val="none" w:sz="0" w:space="0" w:color="auto"/>
                                <w:bottom w:val="none" w:sz="0" w:space="0" w:color="auto"/>
                                <w:right w:val="none" w:sz="0" w:space="0" w:color="auto"/>
                              </w:divBdr>
                              <w:divsChild>
                                <w:div w:id="19318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104817">
      <w:bodyDiv w:val="1"/>
      <w:marLeft w:val="0"/>
      <w:marRight w:val="0"/>
      <w:marTop w:val="0"/>
      <w:marBottom w:val="0"/>
      <w:divBdr>
        <w:top w:val="none" w:sz="0" w:space="0" w:color="auto"/>
        <w:left w:val="none" w:sz="0" w:space="0" w:color="auto"/>
        <w:bottom w:val="none" w:sz="0" w:space="0" w:color="auto"/>
        <w:right w:val="none" w:sz="0" w:space="0" w:color="auto"/>
      </w:divBdr>
      <w:divsChild>
        <w:div w:id="1438406648">
          <w:marLeft w:val="0"/>
          <w:marRight w:val="0"/>
          <w:marTop w:val="0"/>
          <w:marBottom w:val="0"/>
          <w:divBdr>
            <w:top w:val="none" w:sz="0" w:space="0" w:color="auto"/>
            <w:left w:val="none" w:sz="0" w:space="0" w:color="auto"/>
            <w:bottom w:val="none" w:sz="0" w:space="0" w:color="auto"/>
            <w:right w:val="none" w:sz="0" w:space="0" w:color="auto"/>
          </w:divBdr>
          <w:divsChild>
            <w:div w:id="1159812291">
              <w:marLeft w:val="0"/>
              <w:marRight w:val="0"/>
              <w:marTop w:val="0"/>
              <w:marBottom w:val="0"/>
              <w:divBdr>
                <w:top w:val="none" w:sz="0" w:space="0" w:color="auto"/>
                <w:left w:val="none" w:sz="0" w:space="0" w:color="auto"/>
                <w:bottom w:val="none" w:sz="0" w:space="0" w:color="auto"/>
                <w:right w:val="none" w:sz="0" w:space="0" w:color="auto"/>
              </w:divBdr>
              <w:divsChild>
                <w:div w:id="65684827">
                  <w:marLeft w:val="0"/>
                  <w:marRight w:val="0"/>
                  <w:marTop w:val="0"/>
                  <w:marBottom w:val="0"/>
                  <w:divBdr>
                    <w:top w:val="none" w:sz="0" w:space="0" w:color="auto"/>
                    <w:left w:val="none" w:sz="0" w:space="0" w:color="auto"/>
                    <w:bottom w:val="none" w:sz="0" w:space="0" w:color="auto"/>
                    <w:right w:val="none" w:sz="0" w:space="0" w:color="auto"/>
                  </w:divBdr>
                  <w:divsChild>
                    <w:div w:id="397825203">
                      <w:marLeft w:val="0"/>
                      <w:marRight w:val="0"/>
                      <w:marTop w:val="0"/>
                      <w:marBottom w:val="0"/>
                      <w:divBdr>
                        <w:top w:val="single" w:sz="6" w:space="0" w:color="E7E7E7"/>
                        <w:left w:val="single" w:sz="6" w:space="0" w:color="E7E7E7"/>
                        <w:bottom w:val="single" w:sz="6" w:space="0" w:color="E7E7E7"/>
                        <w:right w:val="single" w:sz="6" w:space="0" w:color="E7E7E7"/>
                      </w:divBdr>
                      <w:divsChild>
                        <w:div w:id="1197235901">
                          <w:marLeft w:val="0"/>
                          <w:marRight w:val="0"/>
                          <w:marTop w:val="0"/>
                          <w:marBottom w:val="0"/>
                          <w:divBdr>
                            <w:top w:val="none" w:sz="0" w:space="0" w:color="auto"/>
                            <w:left w:val="none" w:sz="0" w:space="0" w:color="auto"/>
                            <w:bottom w:val="none" w:sz="0" w:space="0" w:color="auto"/>
                            <w:right w:val="none" w:sz="0" w:space="0" w:color="auto"/>
                          </w:divBdr>
                          <w:divsChild>
                            <w:div w:id="1215771353">
                              <w:marLeft w:val="0"/>
                              <w:marRight w:val="0"/>
                              <w:marTop w:val="0"/>
                              <w:marBottom w:val="0"/>
                              <w:divBdr>
                                <w:top w:val="none" w:sz="0" w:space="0" w:color="auto"/>
                                <w:left w:val="none" w:sz="0" w:space="0" w:color="auto"/>
                                <w:bottom w:val="none" w:sz="0" w:space="0" w:color="auto"/>
                                <w:right w:val="none" w:sz="0" w:space="0" w:color="auto"/>
                              </w:divBdr>
                              <w:divsChild>
                                <w:div w:id="4391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240044">
      <w:bodyDiv w:val="1"/>
      <w:marLeft w:val="0"/>
      <w:marRight w:val="0"/>
      <w:marTop w:val="0"/>
      <w:marBottom w:val="0"/>
      <w:divBdr>
        <w:top w:val="none" w:sz="0" w:space="0" w:color="auto"/>
        <w:left w:val="none" w:sz="0" w:space="0" w:color="auto"/>
        <w:bottom w:val="none" w:sz="0" w:space="0" w:color="auto"/>
        <w:right w:val="none" w:sz="0" w:space="0" w:color="auto"/>
      </w:divBdr>
      <w:divsChild>
        <w:div w:id="2023891575">
          <w:marLeft w:val="0"/>
          <w:marRight w:val="0"/>
          <w:marTop w:val="0"/>
          <w:marBottom w:val="0"/>
          <w:divBdr>
            <w:top w:val="none" w:sz="0" w:space="0" w:color="auto"/>
            <w:left w:val="none" w:sz="0" w:space="0" w:color="auto"/>
            <w:bottom w:val="none" w:sz="0" w:space="0" w:color="auto"/>
            <w:right w:val="none" w:sz="0" w:space="0" w:color="auto"/>
          </w:divBdr>
        </w:div>
        <w:div w:id="917177525">
          <w:marLeft w:val="0"/>
          <w:marRight w:val="0"/>
          <w:marTop w:val="0"/>
          <w:marBottom w:val="0"/>
          <w:divBdr>
            <w:top w:val="none" w:sz="0" w:space="0" w:color="auto"/>
            <w:left w:val="none" w:sz="0" w:space="0" w:color="auto"/>
            <w:bottom w:val="none" w:sz="0" w:space="0" w:color="auto"/>
            <w:right w:val="none" w:sz="0" w:space="0" w:color="auto"/>
          </w:divBdr>
        </w:div>
        <w:div w:id="384106777">
          <w:marLeft w:val="0"/>
          <w:marRight w:val="0"/>
          <w:marTop w:val="0"/>
          <w:marBottom w:val="0"/>
          <w:divBdr>
            <w:top w:val="none" w:sz="0" w:space="0" w:color="auto"/>
            <w:left w:val="none" w:sz="0" w:space="0" w:color="auto"/>
            <w:bottom w:val="none" w:sz="0" w:space="0" w:color="auto"/>
            <w:right w:val="none" w:sz="0" w:space="0" w:color="auto"/>
          </w:divBdr>
        </w:div>
        <w:div w:id="700908501">
          <w:marLeft w:val="0"/>
          <w:marRight w:val="0"/>
          <w:marTop w:val="0"/>
          <w:marBottom w:val="0"/>
          <w:divBdr>
            <w:top w:val="none" w:sz="0" w:space="0" w:color="auto"/>
            <w:left w:val="none" w:sz="0" w:space="0" w:color="auto"/>
            <w:bottom w:val="none" w:sz="0" w:space="0" w:color="auto"/>
            <w:right w:val="none" w:sz="0" w:space="0" w:color="auto"/>
          </w:divBdr>
        </w:div>
        <w:div w:id="213391677">
          <w:marLeft w:val="0"/>
          <w:marRight w:val="0"/>
          <w:marTop w:val="0"/>
          <w:marBottom w:val="0"/>
          <w:divBdr>
            <w:top w:val="none" w:sz="0" w:space="0" w:color="auto"/>
            <w:left w:val="none" w:sz="0" w:space="0" w:color="auto"/>
            <w:bottom w:val="none" w:sz="0" w:space="0" w:color="auto"/>
            <w:right w:val="none" w:sz="0" w:space="0" w:color="auto"/>
          </w:divBdr>
        </w:div>
        <w:div w:id="1279600869">
          <w:marLeft w:val="0"/>
          <w:marRight w:val="0"/>
          <w:marTop w:val="0"/>
          <w:marBottom w:val="0"/>
          <w:divBdr>
            <w:top w:val="none" w:sz="0" w:space="0" w:color="auto"/>
            <w:left w:val="none" w:sz="0" w:space="0" w:color="auto"/>
            <w:bottom w:val="none" w:sz="0" w:space="0" w:color="auto"/>
            <w:right w:val="none" w:sz="0" w:space="0" w:color="auto"/>
          </w:divBdr>
        </w:div>
      </w:divsChild>
    </w:div>
    <w:div w:id="1754888823">
      <w:bodyDiv w:val="1"/>
      <w:marLeft w:val="0"/>
      <w:marRight w:val="0"/>
      <w:marTop w:val="0"/>
      <w:marBottom w:val="0"/>
      <w:divBdr>
        <w:top w:val="none" w:sz="0" w:space="0" w:color="auto"/>
        <w:left w:val="none" w:sz="0" w:space="0" w:color="auto"/>
        <w:bottom w:val="none" w:sz="0" w:space="0" w:color="auto"/>
        <w:right w:val="none" w:sz="0" w:space="0" w:color="auto"/>
      </w:divBdr>
      <w:divsChild>
        <w:div w:id="1674456347">
          <w:marLeft w:val="0"/>
          <w:marRight w:val="0"/>
          <w:marTop w:val="0"/>
          <w:marBottom w:val="0"/>
          <w:divBdr>
            <w:top w:val="none" w:sz="0" w:space="0" w:color="auto"/>
            <w:left w:val="none" w:sz="0" w:space="0" w:color="auto"/>
            <w:bottom w:val="none" w:sz="0" w:space="0" w:color="auto"/>
            <w:right w:val="none" w:sz="0" w:space="0" w:color="auto"/>
          </w:divBdr>
          <w:divsChild>
            <w:div w:id="784543223">
              <w:marLeft w:val="0"/>
              <w:marRight w:val="0"/>
              <w:marTop w:val="0"/>
              <w:marBottom w:val="0"/>
              <w:divBdr>
                <w:top w:val="none" w:sz="0" w:space="0" w:color="auto"/>
                <w:left w:val="none" w:sz="0" w:space="0" w:color="auto"/>
                <w:bottom w:val="none" w:sz="0" w:space="0" w:color="auto"/>
                <w:right w:val="none" w:sz="0" w:space="0" w:color="auto"/>
              </w:divBdr>
              <w:divsChild>
                <w:div w:id="762334451">
                  <w:marLeft w:val="0"/>
                  <w:marRight w:val="0"/>
                  <w:marTop w:val="0"/>
                  <w:marBottom w:val="0"/>
                  <w:divBdr>
                    <w:top w:val="none" w:sz="0" w:space="0" w:color="auto"/>
                    <w:left w:val="none" w:sz="0" w:space="0" w:color="auto"/>
                    <w:bottom w:val="none" w:sz="0" w:space="0" w:color="auto"/>
                    <w:right w:val="none" w:sz="0" w:space="0" w:color="auto"/>
                  </w:divBdr>
                  <w:divsChild>
                    <w:div w:id="12002761">
                      <w:marLeft w:val="0"/>
                      <w:marRight w:val="0"/>
                      <w:marTop w:val="0"/>
                      <w:marBottom w:val="0"/>
                      <w:divBdr>
                        <w:top w:val="single" w:sz="6" w:space="0" w:color="E7E7E7"/>
                        <w:left w:val="single" w:sz="6" w:space="0" w:color="E7E7E7"/>
                        <w:bottom w:val="single" w:sz="6" w:space="0" w:color="E7E7E7"/>
                        <w:right w:val="single" w:sz="6" w:space="0" w:color="E7E7E7"/>
                      </w:divBdr>
                      <w:divsChild>
                        <w:div w:id="607734923">
                          <w:marLeft w:val="0"/>
                          <w:marRight w:val="0"/>
                          <w:marTop w:val="0"/>
                          <w:marBottom w:val="0"/>
                          <w:divBdr>
                            <w:top w:val="none" w:sz="0" w:space="0" w:color="auto"/>
                            <w:left w:val="none" w:sz="0" w:space="0" w:color="auto"/>
                            <w:bottom w:val="none" w:sz="0" w:space="0" w:color="auto"/>
                            <w:right w:val="none" w:sz="0" w:space="0" w:color="auto"/>
                          </w:divBdr>
                          <w:divsChild>
                            <w:div w:id="966668245">
                              <w:marLeft w:val="0"/>
                              <w:marRight w:val="0"/>
                              <w:marTop w:val="0"/>
                              <w:marBottom w:val="0"/>
                              <w:divBdr>
                                <w:top w:val="none" w:sz="0" w:space="0" w:color="auto"/>
                                <w:left w:val="none" w:sz="0" w:space="0" w:color="auto"/>
                                <w:bottom w:val="none" w:sz="0" w:space="0" w:color="auto"/>
                                <w:right w:val="none" w:sz="0" w:space="0" w:color="auto"/>
                              </w:divBdr>
                              <w:divsChild>
                                <w:div w:id="12456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415204">
      <w:bodyDiv w:val="1"/>
      <w:marLeft w:val="0"/>
      <w:marRight w:val="0"/>
      <w:marTop w:val="0"/>
      <w:marBottom w:val="0"/>
      <w:divBdr>
        <w:top w:val="none" w:sz="0" w:space="0" w:color="auto"/>
        <w:left w:val="none" w:sz="0" w:space="0" w:color="auto"/>
        <w:bottom w:val="none" w:sz="0" w:space="0" w:color="auto"/>
        <w:right w:val="none" w:sz="0" w:space="0" w:color="auto"/>
      </w:divBdr>
    </w:div>
    <w:div w:id="1800495992">
      <w:bodyDiv w:val="1"/>
      <w:marLeft w:val="0"/>
      <w:marRight w:val="0"/>
      <w:marTop w:val="0"/>
      <w:marBottom w:val="0"/>
      <w:divBdr>
        <w:top w:val="none" w:sz="0" w:space="0" w:color="auto"/>
        <w:left w:val="none" w:sz="0" w:space="0" w:color="auto"/>
        <w:bottom w:val="none" w:sz="0" w:space="0" w:color="auto"/>
        <w:right w:val="none" w:sz="0" w:space="0" w:color="auto"/>
      </w:divBdr>
    </w:div>
    <w:div w:id="1804694011">
      <w:bodyDiv w:val="1"/>
      <w:marLeft w:val="0"/>
      <w:marRight w:val="0"/>
      <w:marTop w:val="0"/>
      <w:marBottom w:val="0"/>
      <w:divBdr>
        <w:top w:val="none" w:sz="0" w:space="0" w:color="auto"/>
        <w:left w:val="none" w:sz="0" w:space="0" w:color="auto"/>
        <w:bottom w:val="none" w:sz="0" w:space="0" w:color="auto"/>
        <w:right w:val="none" w:sz="0" w:space="0" w:color="auto"/>
      </w:divBdr>
      <w:divsChild>
        <w:div w:id="215774993">
          <w:marLeft w:val="0"/>
          <w:marRight w:val="0"/>
          <w:marTop w:val="0"/>
          <w:marBottom w:val="0"/>
          <w:divBdr>
            <w:top w:val="none" w:sz="0" w:space="0" w:color="auto"/>
            <w:left w:val="none" w:sz="0" w:space="0" w:color="auto"/>
            <w:bottom w:val="none" w:sz="0" w:space="0" w:color="auto"/>
            <w:right w:val="none" w:sz="0" w:space="0" w:color="auto"/>
          </w:divBdr>
        </w:div>
        <w:div w:id="1638992254">
          <w:marLeft w:val="0"/>
          <w:marRight w:val="0"/>
          <w:marTop w:val="0"/>
          <w:marBottom w:val="0"/>
          <w:divBdr>
            <w:top w:val="none" w:sz="0" w:space="0" w:color="auto"/>
            <w:left w:val="none" w:sz="0" w:space="0" w:color="auto"/>
            <w:bottom w:val="none" w:sz="0" w:space="0" w:color="auto"/>
            <w:right w:val="none" w:sz="0" w:space="0" w:color="auto"/>
          </w:divBdr>
        </w:div>
        <w:div w:id="787896175">
          <w:marLeft w:val="0"/>
          <w:marRight w:val="0"/>
          <w:marTop w:val="0"/>
          <w:marBottom w:val="0"/>
          <w:divBdr>
            <w:top w:val="none" w:sz="0" w:space="0" w:color="auto"/>
            <w:left w:val="none" w:sz="0" w:space="0" w:color="auto"/>
            <w:bottom w:val="none" w:sz="0" w:space="0" w:color="auto"/>
            <w:right w:val="none" w:sz="0" w:space="0" w:color="auto"/>
          </w:divBdr>
        </w:div>
        <w:div w:id="1304969721">
          <w:marLeft w:val="0"/>
          <w:marRight w:val="0"/>
          <w:marTop w:val="0"/>
          <w:marBottom w:val="0"/>
          <w:divBdr>
            <w:top w:val="none" w:sz="0" w:space="0" w:color="auto"/>
            <w:left w:val="none" w:sz="0" w:space="0" w:color="auto"/>
            <w:bottom w:val="none" w:sz="0" w:space="0" w:color="auto"/>
            <w:right w:val="none" w:sz="0" w:space="0" w:color="auto"/>
          </w:divBdr>
        </w:div>
        <w:div w:id="136731023">
          <w:marLeft w:val="0"/>
          <w:marRight w:val="0"/>
          <w:marTop w:val="0"/>
          <w:marBottom w:val="0"/>
          <w:divBdr>
            <w:top w:val="none" w:sz="0" w:space="0" w:color="auto"/>
            <w:left w:val="none" w:sz="0" w:space="0" w:color="auto"/>
            <w:bottom w:val="none" w:sz="0" w:space="0" w:color="auto"/>
            <w:right w:val="none" w:sz="0" w:space="0" w:color="auto"/>
          </w:divBdr>
        </w:div>
        <w:div w:id="1820341715">
          <w:marLeft w:val="0"/>
          <w:marRight w:val="0"/>
          <w:marTop w:val="0"/>
          <w:marBottom w:val="0"/>
          <w:divBdr>
            <w:top w:val="none" w:sz="0" w:space="0" w:color="auto"/>
            <w:left w:val="none" w:sz="0" w:space="0" w:color="auto"/>
            <w:bottom w:val="none" w:sz="0" w:space="0" w:color="auto"/>
            <w:right w:val="none" w:sz="0" w:space="0" w:color="auto"/>
          </w:divBdr>
        </w:div>
        <w:div w:id="2007975240">
          <w:marLeft w:val="0"/>
          <w:marRight w:val="0"/>
          <w:marTop w:val="0"/>
          <w:marBottom w:val="0"/>
          <w:divBdr>
            <w:top w:val="none" w:sz="0" w:space="0" w:color="auto"/>
            <w:left w:val="none" w:sz="0" w:space="0" w:color="auto"/>
            <w:bottom w:val="none" w:sz="0" w:space="0" w:color="auto"/>
            <w:right w:val="none" w:sz="0" w:space="0" w:color="auto"/>
          </w:divBdr>
        </w:div>
        <w:div w:id="88739326">
          <w:marLeft w:val="0"/>
          <w:marRight w:val="0"/>
          <w:marTop w:val="0"/>
          <w:marBottom w:val="0"/>
          <w:divBdr>
            <w:top w:val="none" w:sz="0" w:space="0" w:color="auto"/>
            <w:left w:val="none" w:sz="0" w:space="0" w:color="auto"/>
            <w:bottom w:val="none" w:sz="0" w:space="0" w:color="auto"/>
            <w:right w:val="none" w:sz="0" w:space="0" w:color="auto"/>
          </w:divBdr>
        </w:div>
        <w:div w:id="1391882612">
          <w:marLeft w:val="0"/>
          <w:marRight w:val="0"/>
          <w:marTop w:val="0"/>
          <w:marBottom w:val="0"/>
          <w:divBdr>
            <w:top w:val="none" w:sz="0" w:space="0" w:color="auto"/>
            <w:left w:val="none" w:sz="0" w:space="0" w:color="auto"/>
            <w:bottom w:val="none" w:sz="0" w:space="0" w:color="auto"/>
            <w:right w:val="none" w:sz="0" w:space="0" w:color="auto"/>
          </w:divBdr>
        </w:div>
        <w:div w:id="683165036">
          <w:marLeft w:val="0"/>
          <w:marRight w:val="0"/>
          <w:marTop w:val="0"/>
          <w:marBottom w:val="0"/>
          <w:divBdr>
            <w:top w:val="none" w:sz="0" w:space="0" w:color="auto"/>
            <w:left w:val="none" w:sz="0" w:space="0" w:color="auto"/>
            <w:bottom w:val="none" w:sz="0" w:space="0" w:color="auto"/>
            <w:right w:val="none" w:sz="0" w:space="0" w:color="auto"/>
          </w:divBdr>
        </w:div>
        <w:div w:id="1699575268">
          <w:marLeft w:val="0"/>
          <w:marRight w:val="0"/>
          <w:marTop w:val="0"/>
          <w:marBottom w:val="0"/>
          <w:divBdr>
            <w:top w:val="none" w:sz="0" w:space="0" w:color="auto"/>
            <w:left w:val="none" w:sz="0" w:space="0" w:color="auto"/>
            <w:bottom w:val="none" w:sz="0" w:space="0" w:color="auto"/>
            <w:right w:val="none" w:sz="0" w:space="0" w:color="auto"/>
          </w:divBdr>
        </w:div>
        <w:div w:id="1737438741">
          <w:marLeft w:val="0"/>
          <w:marRight w:val="0"/>
          <w:marTop w:val="0"/>
          <w:marBottom w:val="0"/>
          <w:divBdr>
            <w:top w:val="none" w:sz="0" w:space="0" w:color="auto"/>
            <w:left w:val="none" w:sz="0" w:space="0" w:color="auto"/>
            <w:bottom w:val="none" w:sz="0" w:space="0" w:color="auto"/>
            <w:right w:val="none" w:sz="0" w:space="0" w:color="auto"/>
          </w:divBdr>
        </w:div>
        <w:div w:id="1484157208">
          <w:marLeft w:val="0"/>
          <w:marRight w:val="0"/>
          <w:marTop w:val="0"/>
          <w:marBottom w:val="0"/>
          <w:divBdr>
            <w:top w:val="none" w:sz="0" w:space="0" w:color="auto"/>
            <w:left w:val="none" w:sz="0" w:space="0" w:color="auto"/>
            <w:bottom w:val="none" w:sz="0" w:space="0" w:color="auto"/>
            <w:right w:val="none" w:sz="0" w:space="0" w:color="auto"/>
          </w:divBdr>
        </w:div>
        <w:div w:id="1022241789">
          <w:marLeft w:val="0"/>
          <w:marRight w:val="0"/>
          <w:marTop w:val="0"/>
          <w:marBottom w:val="0"/>
          <w:divBdr>
            <w:top w:val="none" w:sz="0" w:space="0" w:color="auto"/>
            <w:left w:val="none" w:sz="0" w:space="0" w:color="auto"/>
            <w:bottom w:val="none" w:sz="0" w:space="0" w:color="auto"/>
            <w:right w:val="none" w:sz="0" w:space="0" w:color="auto"/>
          </w:divBdr>
        </w:div>
        <w:div w:id="249462755">
          <w:marLeft w:val="0"/>
          <w:marRight w:val="0"/>
          <w:marTop w:val="0"/>
          <w:marBottom w:val="0"/>
          <w:divBdr>
            <w:top w:val="none" w:sz="0" w:space="0" w:color="auto"/>
            <w:left w:val="none" w:sz="0" w:space="0" w:color="auto"/>
            <w:bottom w:val="none" w:sz="0" w:space="0" w:color="auto"/>
            <w:right w:val="none" w:sz="0" w:space="0" w:color="auto"/>
          </w:divBdr>
        </w:div>
        <w:div w:id="1536890801">
          <w:marLeft w:val="0"/>
          <w:marRight w:val="0"/>
          <w:marTop w:val="0"/>
          <w:marBottom w:val="0"/>
          <w:divBdr>
            <w:top w:val="none" w:sz="0" w:space="0" w:color="auto"/>
            <w:left w:val="none" w:sz="0" w:space="0" w:color="auto"/>
            <w:bottom w:val="none" w:sz="0" w:space="0" w:color="auto"/>
            <w:right w:val="none" w:sz="0" w:space="0" w:color="auto"/>
          </w:divBdr>
        </w:div>
        <w:div w:id="9912428">
          <w:marLeft w:val="0"/>
          <w:marRight w:val="0"/>
          <w:marTop w:val="0"/>
          <w:marBottom w:val="0"/>
          <w:divBdr>
            <w:top w:val="none" w:sz="0" w:space="0" w:color="auto"/>
            <w:left w:val="none" w:sz="0" w:space="0" w:color="auto"/>
            <w:bottom w:val="none" w:sz="0" w:space="0" w:color="auto"/>
            <w:right w:val="none" w:sz="0" w:space="0" w:color="auto"/>
          </w:divBdr>
        </w:div>
        <w:div w:id="384794294">
          <w:marLeft w:val="0"/>
          <w:marRight w:val="0"/>
          <w:marTop w:val="0"/>
          <w:marBottom w:val="0"/>
          <w:divBdr>
            <w:top w:val="none" w:sz="0" w:space="0" w:color="auto"/>
            <w:left w:val="none" w:sz="0" w:space="0" w:color="auto"/>
            <w:bottom w:val="none" w:sz="0" w:space="0" w:color="auto"/>
            <w:right w:val="none" w:sz="0" w:space="0" w:color="auto"/>
          </w:divBdr>
        </w:div>
        <w:div w:id="864561348">
          <w:marLeft w:val="0"/>
          <w:marRight w:val="0"/>
          <w:marTop w:val="0"/>
          <w:marBottom w:val="0"/>
          <w:divBdr>
            <w:top w:val="none" w:sz="0" w:space="0" w:color="auto"/>
            <w:left w:val="none" w:sz="0" w:space="0" w:color="auto"/>
            <w:bottom w:val="none" w:sz="0" w:space="0" w:color="auto"/>
            <w:right w:val="none" w:sz="0" w:space="0" w:color="auto"/>
          </w:divBdr>
        </w:div>
        <w:div w:id="1966111811">
          <w:marLeft w:val="0"/>
          <w:marRight w:val="0"/>
          <w:marTop w:val="0"/>
          <w:marBottom w:val="0"/>
          <w:divBdr>
            <w:top w:val="none" w:sz="0" w:space="0" w:color="auto"/>
            <w:left w:val="none" w:sz="0" w:space="0" w:color="auto"/>
            <w:bottom w:val="none" w:sz="0" w:space="0" w:color="auto"/>
            <w:right w:val="none" w:sz="0" w:space="0" w:color="auto"/>
          </w:divBdr>
        </w:div>
        <w:div w:id="1206872067">
          <w:marLeft w:val="0"/>
          <w:marRight w:val="0"/>
          <w:marTop w:val="0"/>
          <w:marBottom w:val="0"/>
          <w:divBdr>
            <w:top w:val="none" w:sz="0" w:space="0" w:color="auto"/>
            <w:left w:val="none" w:sz="0" w:space="0" w:color="auto"/>
            <w:bottom w:val="none" w:sz="0" w:space="0" w:color="auto"/>
            <w:right w:val="none" w:sz="0" w:space="0" w:color="auto"/>
          </w:divBdr>
        </w:div>
        <w:div w:id="1402366440">
          <w:marLeft w:val="0"/>
          <w:marRight w:val="0"/>
          <w:marTop w:val="0"/>
          <w:marBottom w:val="0"/>
          <w:divBdr>
            <w:top w:val="none" w:sz="0" w:space="0" w:color="auto"/>
            <w:left w:val="none" w:sz="0" w:space="0" w:color="auto"/>
            <w:bottom w:val="none" w:sz="0" w:space="0" w:color="auto"/>
            <w:right w:val="none" w:sz="0" w:space="0" w:color="auto"/>
          </w:divBdr>
        </w:div>
        <w:div w:id="553931181">
          <w:marLeft w:val="0"/>
          <w:marRight w:val="0"/>
          <w:marTop w:val="0"/>
          <w:marBottom w:val="0"/>
          <w:divBdr>
            <w:top w:val="none" w:sz="0" w:space="0" w:color="auto"/>
            <w:left w:val="none" w:sz="0" w:space="0" w:color="auto"/>
            <w:bottom w:val="none" w:sz="0" w:space="0" w:color="auto"/>
            <w:right w:val="none" w:sz="0" w:space="0" w:color="auto"/>
          </w:divBdr>
        </w:div>
        <w:div w:id="11222157">
          <w:marLeft w:val="0"/>
          <w:marRight w:val="0"/>
          <w:marTop w:val="0"/>
          <w:marBottom w:val="0"/>
          <w:divBdr>
            <w:top w:val="none" w:sz="0" w:space="0" w:color="auto"/>
            <w:left w:val="none" w:sz="0" w:space="0" w:color="auto"/>
            <w:bottom w:val="none" w:sz="0" w:space="0" w:color="auto"/>
            <w:right w:val="none" w:sz="0" w:space="0" w:color="auto"/>
          </w:divBdr>
        </w:div>
        <w:div w:id="140076586">
          <w:marLeft w:val="0"/>
          <w:marRight w:val="0"/>
          <w:marTop w:val="0"/>
          <w:marBottom w:val="0"/>
          <w:divBdr>
            <w:top w:val="none" w:sz="0" w:space="0" w:color="auto"/>
            <w:left w:val="none" w:sz="0" w:space="0" w:color="auto"/>
            <w:bottom w:val="none" w:sz="0" w:space="0" w:color="auto"/>
            <w:right w:val="none" w:sz="0" w:space="0" w:color="auto"/>
          </w:divBdr>
        </w:div>
        <w:div w:id="1895769439">
          <w:marLeft w:val="0"/>
          <w:marRight w:val="0"/>
          <w:marTop w:val="0"/>
          <w:marBottom w:val="0"/>
          <w:divBdr>
            <w:top w:val="none" w:sz="0" w:space="0" w:color="auto"/>
            <w:left w:val="none" w:sz="0" w:space="0" w:color="auto"/>
            <w:bottom w:val="none" w:sz="0" w:space="0" w:color="auto"/>
            <w:right w:val="none" w:sz="0" w:space="0" w:color="auto"/>
          </w:divBdr>
        </w:div>
        <w:div w:id="832185450">
          <w:marLeft w:val="0"/>
          <w:marRight w:val="0"/>
          <w:marTop w:val="0"/>
          <w:marBottom w:val="0"/>
          <w:divBdr>
            <w:top w:val="none" w:sz="0" w:space="0" w:color="auto"/>
            <w:left w:val="none" w:sz="0" w:space="0" w:color="auto"/>
            <w:bottom w:val="none" w:sz="0" w:space="0" w:color="auto"/>
            <w:right w:val="none" w:sz="0" w:space="0" w:color="auto"/>
          </w:divBdr>
        </w:div>
        <w:div w:id="98258074">
          <w:marLeft w:val="0"/>
          <w:marRight w:val="0"/>
          <w:marTop w:val="0"/>
          <w:marBottom w:val="0"/>
          <w:divBdr>
            <w:top w:val="none" w:sz="0" w:space="0" w:color="auto"/>
            <w:left w:val="none" w:sz="0" w:space="0" w:color="auto"/>
            <w:bottom w:val="none" w:sz="0" w:space="0" w:color="auto"/>
            <w:right w:val="none" w:sz="0" w:space="0" w:color="auto"/>
          </w:divBdr>
        </w:div>
        <w:div w:id="1432093907">
          <w:marLeft w:val="0"/>
          <w:marRight w:val="0"/>
          <w:marTop w:val="0"/>
          <w:marBottom w:val="0"/>
          <w:divBdr>
            <w:top w:val="none" w:sz="0" w:space="0" w:color="auto"/>
            <w:left w:val="none" w:sz="0" w:space="0" w:color="auto"/>
            <w:bottom w:val="none" w:sz="0" w:space="0" w:color="auto"/>
            <w:right w:val="none" w:sz="0" w:space="0" w:color="auto"/>
          </w:divBdr>
        </w:div>
        <w:div w:id="571814014">
          <w:marLeft w:val="0"/>
          <w:marRight w:val="0"/>
          <w:marTop w:val="0"/>
          <w:marBottom w:val="0"/>
          <w:divBdr>
            <w:top w:val="none" w:sz="0" w:space="0" w:color="auto"/>
            <w:left w:val="none" w:sz="0" w:space="0" w:color="auto"/>
            <w:bottom w:val="none" w:sz="0" w:space="0" w:color="auto"/>
            <w:right w:val="none" w:sz="0" w:space="0" w:color="auto"/>
          </w:divBdr>
        </w:div>
        <w:div w:id="1965696712">
          <w:marLeft w:val="0"/>
          <w:marRight w:val="0"/>
          <w:marTop w:val="0"/>
          <w:marBottom w:val="0"/>
          <w:divBdr>
            <w:top w:val="none" w:sz="0" w:space="0" w:color="auto"/>
            <w:left w:val="none" w:sz="0" w:space="0" w:color="auto"/>
            <w:bottom w:val="none" w:sz="0" w:space="0" w:color="auto"/>
            <w:right w:val="none" w:sz="0" w:space="0" w:color="auto"/>
          </w:divBdr>
        </w:div>
      </w:divsChild>
    </w:div>
    <w:div w:id="1856262521">
      <w:bodyDiv w:val="1"/>
      <w:marLeft w:val="0"/>
      <w:marRight w:val="0"/>
      <w:marTop w:val="0"/>
      <w:marBottom w:val="0"/>
      <w:divBdr>
        <w:top w:val="none" w:sz="0" w:space="0" w:color="auto"/>
        <w:left w:val="none" w:sz="0" w:space="0" w:color="auto"/>
        <w:bottom w:val="none" w:sz="0" w:space="0" w:color="auto"/>
        <w:right w:val="none" w:sz="0" w:space="0" w:color="auto"/>
      </w:divBdr>
    </w:div>
    <w:div w:id="1912621160">
      <w:bodyDiv w:val="1"/>
      <w:marLeft w:val="0"/>
      <w:marRight w:val="0"/>
      <w:marTop w:val="0"/>
      <w:marBottom w:val="0"/>
      <w:divBdr>
        <w:top w:val="none" w:sz="0" w:space="0" w:color="auto"/>
        <w:left w:val="none" w:sz="0" w:space="0" w:color="auto"/>
        <w:bottom w:val="none" w:sz="0" w:space="0" w:color="auto"/>
        <w:right w:val="none" w:sz="0" w:space="0" w:color="auto"/>
      </w:divBdr>
    </w:div>
    <w:div w:id="1940525584">
      <w:bodyDiv w:val="1"/>
      <w:marLeft w:val="0"/>
      <w:marRight w:val="0"/>
      <w:marTop w:val="0"/>
      <w:marBottom w:val="0"/>
      <w:divBdr>
        <w:top w:val="none" w:sz="0" w:space="0" w:color="auto"/>
        <w:left w:val="none" w:sz="0" w:space="0" w:color="auto"/>
        <w:bottom w:val="none" w:sz="0" w:space="0" w:color="auto"/>
        <w:right w:val="none" w:sz="0" w:space="0" w:color="auto"/>
      </w:divBdr>
      <w:divsChild>
        <w:div w:id="1420564893">
          <w:marLeft w:val="0"/>
          <w:marRight w:val="0"/>
          <w:marTop w:val="0"/>
          <w:marBottom w:val="0"/>
          <w:divBdr>
            <w:top w:val="none" w:sz="0" w:space="0" w:color="auto"/>
            <w:left w:val="none" w:sz="0" w:space="0" w:color="auto"/>
            <w:bottom w:val="none" w:sz="0" w:space="0" w:color="auto"/>
            <w:right w:val="none" w:sz="0" w:space="0" w:color="auto"/>
          </w:divBdr>
        </w:div>
        <w:div w:id="877202709">
          <w:marLeft w:val="0"/>
          <w:marRight w:val="0"/>
          <w:marTop w:val="0"/>
          <w:marBottom w:val="0"/>
          <w:divBdr>
            <w:top w:val="none" w:sz="0" w:space="0" w:color="auto"/>
            <w:left w:val="none" w:sz="0" w:space="0" w:color="auto"/>
            <w:bottom w:val="none" w:sz="0" w:space="0" w:color="auto"/>
            <w:right w:val="none" w:sz="0" w:space="0" w:color="auto"/>
          </w:divBdr>
        </w:div>
        <w:div w:id="1686636267">
          <w:marLeft w:val="0"/>
          <w:marRight w:val="0"/>
          <w:marTop w:val="0"/>
          <w:marBottom w:val="0"/>
          <w:divBdr>
            <w:top w:val="none" w:sz="0" w:space="0" w:color="auto"/>
            <w:left w:val="none" w:sz="0" w:space="0" w:color="auto"/>
            <w:bottom w:val="none" w:sz="0" w:space="0" w:color="auto"/>
            <w:right w:val="none" w:sz="0" w:space="0" w:color="auto"/>
          </w:divBdr>
        </w:div>
        <w:div w:id="1560089275">
          <w:marLeft w:val="0"/>
          <w:marRight w:val="0"/>
          <w:marTop w:val="0"/>
          <w:marBottom w:val="0"/>
          <w:divBdr>
            <w:top w:val="none" w:sz="0" w:space="0" w:color="auto"/>
            <w:left w:val="none" w:sz="0" w:space="0" w:color="auto"/>
            <w:bottom w:val="none" w:sz="0" w:space="0" w:color="auto"/>
            <w:right w:val="none" w:sz="0" w:space="0" w:color="auto"/>
          </w:divBdr>
        </w:div>
        <w:div w:id="542257034">
          <w:marLeft w:val="0"/>
          <w:marRight w:val="0"/>
          <w:marTop w:val="0"/>
          <w:marBottom w:val="0"/>
          <w:divBdr>
            <w:top w:val="none" w:sz="0" w:space="0" w:color="auto"/>
            <w:left w:val="none" w:sz="0" w:space="0" w:color="auto"/>
            <w:bottom w:val="none" w:sz="0" w:space="0" w:color="auto"/>
            <w:right w:val="none" w:sz="0" w:space="0" w:color="auto"/>
          </w:divBdr>
        </w:div>
        <w:div w:id="1246652753">
          <w:marLeft w:val="0"/>
          <w:marRight w:val="0"/>
          <w:marTop w:val="0"/>
          <w:marBottom w:val="0"/>
          <w:divBdr>
            <w:top w:val="none" w:sz="0" w:space="0" w:color="auto"/>
            <w:left w:val="none" w:sz="0" w:space="0" w:color="auto"/>
            <w:bottom w:val="none" w:sz="0" w:space="0" w:color="auto"/>
            <w:right w:val="none" w:sz="0" w:space="0" w:color="auto"/>
          </w:divBdr>
        </w:div>
      </w:divsChild>
    </w:div>
    <w:div w:id="1979605911">
      <w:bodyDiv w:val="1"/>
      <w:marLeft w:val="0"/>
      <w:marRight w:val="0"/>
      <w:marTop w:val="0"/>
      <w:marBottom w:val="0"/>
      <w:divBdr>
        <w:top w:val="none" w:sz="0" w:space="0" w:color="auto"/>
        <w:left w:val="none" w:sz="0" w:space="0" w:color="auto"/>
        <w:bottom w:val="none" w:sz="0" w:space="0" w:color="auto"/>
        <w:right w:val="none" w:sz="0" w:space="0" w:color="auto"/>
      </w:divBdr>
    </w:div>
    <w:div w:id="198400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microsoft.com/office/2016/09/relationships/commentsIds" Target="commentsIds.xml"/><Relationship Id="rId17" Type="http://schemas.microsoft.com/office/2007/relationships/diagramDrawing" Target="diagrams/drawing1.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4.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image" Target="media/image6.png"/><Relationship Id="rId27" Type="http://schemas.openxmlformats.org/officeDocument/2006/relationships/footer" Target="footer1.xml"/><Relationship Id="rId30"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0.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41CFFD-ECA3-4D49-BC6E-46D377C91F66}" type="doc">
      <dgm:prSet loTypeId="urn:microsoft.com/office/officeart/2005/8/layout/pyramid1" loCatId="pyramid" qsTypeId="urn:microsoft.com/office/officeart/2005/8/quickstyle/simple1" qsCatId="simple" csTypeId="urn:microsoft.com/office/officeart/2005/8/colors/accent1_2" csCatId="accent1" phldr="1"/>
      <dgm:spPr/>
    </dgm:pt>
    <dgm:pt modelId="{086D1B68-994A-4331-A405-C57D0252FCC6}">
      <dgm:prSet phldrT="[Text]" custT="1"/>
      <dgm:spPr>
        <a:solidFill>
          <a:srgbClr val="B9D5ED"/>
        </a:solidFill>
      </dgm:spPr>
      <dgm:t>
        <a:bodyPr/>
        <a:lstStyle/>
        <a:p>
          <a:pPr algn="ctr"/>
          <a:endParaRPr lang="en-US" sz="1000"/>
        </a:p>
        <a:p>
          <a:pPr algn="ctr"/>
          <a:endParaRPr lang="en-US" sz="1000"/>
        </a:p>
        <a:p>
          <a:pPr algn="ctr"/>
          <a:r>
            <a:rPr lang="en-US" sz="1000">
              <a:latin typeface="Times New Roman" panose="02020603050405020304" pitchFamily="18" charset="0"/>
              <a:cs typeface="Times New Roman" panose="02020603050405020304" pitchFamily="18" charset="0"/>
            </a:rPr>
            <a:t>Level 1: Quotable</a:t>
          </a:r>
        </a:p>
      </dgm:t>
    </dgm:pt>
    <dgm:pt modelId="{55F39E77-6F6C-49D8-BADE-1CE3BA6C702F}" type="parTrans" cxnId="{BDCE0A98-69FD-4CD0-B6A0-13BBD7561EC4}">
      <dgm:prSet/>
      <dgm:spPr/>
      <dgm:t>
        <a:bodyPr/>
        <a:lstStyle/>
        <a:p>
          <a:pPr algn="ctr"/>
          <a:endParaRPr lang="en-US" sz="1000"/>
        </a:p>
      </dgm:t>
    </dgm:pt>
    <dgm:pt modelId="{30456E7F-23F5-418A-AF20-E124EE42A7E2}" type="sibTrans" cxnId="{BDCE0A98-69FD-4CD0-B6A0-13BBD7561EC4}">
      <dgm:prSet/>
      <dgm:spPr/>
      <dgm:t>
        <a:bodyPr/>
        <a:lstStyle/>
        <a:p>
          <a:pPr algn="ctr"/>
          <a:endParaRPr lang="en-US" sz="1000"/>
        </a:p>
      </dgm:t>
    </dgm:pt>
    <dgm:pt modelId="{CC57C514-C69E-407F-AD1B-07D3C2E299F5}">
      <dgm:prSet phldrT="[Text]" custT="1"/>
      <dgm:spPr>
        <a:solidFill>
          <a:srgbClr val="9EC4E6"/>
        </a:solidFill>
      </dgm:spPr>
      <dgm:t>
        <a:bodyPr/>
        <a:lstStyle/>
        <a:p>
          <a:pPr algn="ctr"/>
          <a:r>
            <a:rPr lang="en-US" sz="1000"/>
            <a:t> </a:t>
          </a:r>
          <a:r>
            <a:rPr lang="en-US" sz="1000">
              <a:latin typeface="Times New Roman" panose="02020603050405020304" pitchFamily="18" charset="0"/>
              <a:cs typeface="Times New Roman" panose="02020603050405020304" pitchFamily="18" charset="0"/>
            </a:rPr>
            <a:t>Level 2: Observable</a:t>
          </a:r>
        </a:p>
      </dgm:t>
    </dgm:pt>
    <dgm:pt modelId="{12FD4104-E055-4B94-A33E-E7E06080C5B6}" type="parTrans" cxnId="{ABC2289A-AF7E-4076-9B19-2F86405B4D9D}">
      <dgm:prSet/>
      <dgm:spPr/>
      <dgm:t>
        <a:bodyPr/>
        <a:lstStyle/>
        <a:p>
          <a:pPr algn="ctr"/>
          <a:endParaRPr lang="en-US" sz="1000"/>
        </a:p>
      </dgm:t>
    </dgm:pt>
    <dgm:pt modelId="{EE61A346-4F15-46F0-9092-F42296E37CE2}" type="sibTrans" cxnId="{ABC2289A-AF7E-4076-9B19-2F86405B4D9D}">
      <dgm:prSet/>
      <dgm:spPr/>
      <dgm:t>
        <a:bodyPr/>
        <a:lstStyle/>
        <a:p>
          <a:pPr algn="ctr"/>
          <a:endParaRPr lang="en-US" sz="1000"/>
        </a:p>
      </dgm:t>
    </dgm:pt>
    <dgm:pt modelId="{35132166-09E1-4E71-9D57-6C5CACC4A401}">
      <dgm:prSet phldrT="[Text]" custT="1"/>
      <dgm:spPr>
        <a:solidFill>
          <a:srgbClr val="88B6E0"/>
        </a:solidFill>
      </dgm:spPr>
      <dgm:t>
        <a:bodyPr/>
        <a:lstStyle/>
        <a:p>
          <a:pPr algn="ctr"/>
          <a:r>
            <a:rPr lang="en-US" sz="1000">
              <a:latin typeface="Times New Roman" panose="02020603050405020304" pitchFamily="18" charset="0"/>
              <a:cs typeface="Times New Roman" panose="02020603050405020304" pitchFamily="18" charset="0"/>
            </a:rPr>
            <a:t>Level 3: Unobservable</a:t>
          </a:r>
        </a:p>
      </dgm:t>
    </dgm:pt>
    <dgm:pt modelId="{CC1C97A2-9B7D-42B1-B570-26B6591EE01D}" type="parTrans" cxnId="{0FB32015-B4D2-4605-ADB1-F8C036311524}">
      <dgm:prSet/>
      <dgm:spPr/>
      <dgm:t>
        <a:bodyPr/>
        <a:lstStyle/>
        <a:p>
          <a:pPr algn="ctr"/>
          <a:endParaRPr lang="en-US" sz="1000"/>
        </a:p>
      </dgm:t>
    </dgm:pt>
    <dgm:pt modelId="{009EFAB9-EF32-40AA-8D30-1E52DEF8B08D}" type="sibTrans" cxnId="{0FB32015-B4D2-4605-ADB1-F8C036311524}">
      <dgm:prSet/>
      <dgm:spPr/>
      <dgm:t>
        <a:bodyPr/>
        <a:lstStyle/>
        <a:p>
          <a:pPr algn="ctr"/>
          <a:endParaRPr lang="en-US" sz="1000"/>
        </a:p>
      </dgm:t>
    </dgm:pt>
    <dgm:pt modelId="{D17AB853-26AF-4280-9B3D-8A690B86E600}" type="pres">
      <dgm:prSet presAssocID="{F741CFFD-ECA3-4D49-BC6E-46D377C91F66}" presName="Name0" presStyleCnt="0">
        <dgm:presLayoutVars>
          <dgm:dir/>
          <dgm:animLvl val="lvl"/>
          <dgm:resizeHandles val="exact"/>
        </dgm:presLayoutVars>
      </dgm:prSet>
      <dgm:spPr/>
    </dgm:pt>
    <dgm:pt modelId="{35976E7B-6673-48A0-9B7D-31C370076530}" type="pres">
      <dgm:prSet presAssocID="{086D1B68-994A-4331-A405-C57D0252FCC6}" presName="Name8" presStyleCnt="0"/>
      <dgm:spPr/>
    </dgm:pt>
    <dgm:pt modelId="{8F2B56DD-A9FD-45C1-80D1-FF7FD3747074}" type="pres">
      <dgm:prSet presAssocID="{086D1B68-994A-4331-A405-C57D0252FCC6}" presName="level" presStyleLbl="node1" presStyleIdx="0" presStyleCnt="3" custScaleY="196852" custLinFactNeighborX="694" custLinFactNeighborY="-595">
        <dgm:presLayoutVars>
          <dgm:chMax val="1"/>
          <dgm:bulletEnabled val="1"/>
        </dgm:presLayoutVars>
      </dgm:prSet>
      <dgm:spPr/>
    </dgm:pt>
    <dgm:pt modelId="{637C3EC2-EC76-45DF-8D97-451809AE5D9E}" type="pres">
      <dgm:prSet presAssocID="{086D1B68-994A-4331-A405-C57D0252FCC6}" presName="levelTx" presStyleLbl="revTx" presStyleIdx="0" presStyleCnt="0">
        <dgm:presLayoutVars>
          <dgm:chMax val="1"/>
          <dgm:bulletEnabled val="1"/>
        </dgm:presLayoutVars>
      </dgm:prSet>
      <dgm:spPr/>
    </dgm:pt>
    <dgm:pt modelId="{BEC5771C-87A6-471A-AF68-F900F5BCC3A4}" type="pres">
      <dgm:prSet presAssocID="{CC57C514-C69E-407F-AD1B-07D3C2E299F5}" presName="Name8" presStyleCnt="0"/>
      <dgm:spPr/>
    </dgm:pt>
    <dgm:pt modelId="{E6DD3D1B-AD55-4194-AD33-DD2238138FDA}" type="pres">
      <dgm:prSet presAssocID="{CC57C514-C69E-407F-AD1B-07D3C2E299F5}" presName="level" presStyleLbl="node1" presStyleIdx="1" presStyleCnt="3">
        <dgm:presLayoutVars>
          <dgm:chMax val="1"/>
          <dgm:bulletEnabled val="1"/>
        </dgm:presLayoutVars>
      </dgm:prSet>
      <dgm:spPr/>
    </dgm:pt>
    <dgm:pt modelId="{4B07250B-FC40-4096-9084-F8A5546872D7}" type="pres">
      <dgm:prSet presAssocID="{CC57C514-C69E-407F-AD1B-07D3C2E299F5}" presName="levelTx" presStyleLbl="revTx" presStyleIdx="0" presStyleCnt="0">
        <dgm:presLayoutVars>
          <dgm:chMax val="1"/>
          <dgm:bulletEnabled val="1"/>
        </dgm:presLayoutVars>
      </dgm:prSet>
      <dgm:spPr/>
    </dgm:pt>
    <dgm:pt modelId="{DF268799-FA9A-4963-BBAF-F6535C630CB0}" type="pres">
      <dgm:prSet presAssocID="{35132166-09E1-4E71-9D57-6C5CACC4A401}" presName="Name8" presStyleCnt="0"/>
      <dgm:spPr/>
    </dgm:pt>
    <dgm:pt modelId="{69FF5FBC-FE6C-42F2-AD5F-7DE605C90062}" type="pres">
      <dgm:prSet presAssocID="{35132166-09E1-4E71-9D57-6C5CACC4A401}" presName="level" presStyleLbl="node1" presStyleIdx="2" presStyleCnt="3" custLinFactNeighborX="116" custLinFactNeighborY="1786">
        <dgm:presLayoutVars>
          <dgm:chMax val="1"/>
          <dgm:bulletEnabled val="1"/>
        </dgm:presLayoutVars>
      </dgm:prSet>
      <dgm:spPr/>
    </dgm:pt>
    <dgm:pt modelId="{58B3723C-8F7B-43CD-BD9E-8EC1DF0A8391}" type="pres">
      <dgm:prSet presAssocID="{35132166-09E1-4E71-9D57-6C5CACC4A401}" presName="levelTx" presStyleLbl="revTx" presStyleIdx="0" presStyleCnt="0">
        <dgm:presLayoutVars>
          <dgm:chMax val="1"/>
          <dgm:bulletEnabled val="1"/>
        </dgm:presLayoutVars>
      </dgm:prSet>
      <dgm:spPr/>
    </dgm:pt>
  </dgm:ptLst>
  <dgm:cxnLst>
    <dgm:cxn modelId="{0FB32015-B4D2-4605-ADB1-F8C036311524}" srcId="{F741CFFD-ECA3-4D49-BC6E-46D377C91F66}" destId="{35132166-09E1-4E71-9D57-6C5CACC4A401}" srcOrd="2" destOrd="0" parTransId="{CC1C97A2-9B7D-42B1-B570-26B6591EE01D}" sibTransId="{009EFAB9-EF32-40AA-8D30-1E52DEF8B08D}"/>
    <dgm:cxn modelId="{6EAE5540-7476-4934-83A9-31EAE2879FC6}" type="presOf" srcId="{CC57C514-C69E-407F-AD1B-07D3C2E299F5}" destId="{E6DD3D1B-AD55-4194-AD33-DD2238138FDA}" srcOrd="0" destOrd="0" presId="urn:microsoft.com/office/officeart/2005/8/layout/pyramid1"/>
    <dgm:cxn modelId="{107A8B60-7C45-4F80-A17D-86EB6D5AFA5B}" type="presOf" srcId="{F741CFFD-ECA3-4D49-BC6E-46D377C91F66}" destId="{D17AB853-26AF-4280-9B3D-8A690B86E600}" srcOrd="0" destOrd="0" presId="urn:microsoft.com/office/officeart/2005/8/layout/pyramid1"/>
    <dgm:cxn modelId="{3D653B50-7F54-4A07-AB07-C398B230EAAA}" type="presOf" srcId="{086D1B68-994A-4331-A405-C57D0252FCC6}" destId="{8F2B56DD-A9FD-45C1-80D1-FF7FD3747074}" srcOrd="0" destOrd="0" presId="urn:microsoft.com/office/officeart/2005/8/layout/pyramid1"/>
    <dgm:cxn modelId="{BDCE0A98-69FD-4CD0-B6A0-13BBD7561EC4}" srcId="{F741CFFD-ECA3-4D49-BC6E-46D377C91F66}" destId="{086D1B68-994A-4331-A405-C57D0252FCC6}" srcOrd="0" destOrd="0" parTransId="{55F39E77-6F6C-49D8-BADE-1CE3BA6C702F}" sibTransId="{30456E7F-23F5-418A-AF20-E124EE42A7E2}"/>
    <dgm:cxn modelId="{ABC2289A-AF7E-4076-9B19-2F86405B4D9D}" srcId="{F741CFFD-ECA3-4D49-BC6E-46D377C91F66}" destId="{CC57C514-C69E-407F-AD1B-07D3C2E299F5}" srcOrd="1" destOrd="0" parTransId="{12FD4104-E055-4B94-A33E-E7E06080C5B6}" sibTransId="{EE61A346-4F15-46F0-9092-F42296E37CE2}"/>
    <dgm:cxn modelId="{6454B29E-3B1B-4F13-8896-870F6C7C7069}" type="presOf" srcId="{35132166-09E1-4E71-9D57-6C5CACC4A401}" destId="{69FF5FBC-FE6C-42F2-AD5F-7DE605C90062}" srcOrd="0" destOrd="0" presId="urn:microsoft.com/office/officeart/2005/8/layout/pyramid1"/>
    <dgm:cxn modelId="{18E96ABB-BD29-41BF-ABC5-A881F9BDE802}" type="presOf" srcId="{086D1B68-994A-4331-A405-C57D0252FCC6}" destId="{637C3EC2-EC76-45DF-8D97-451809AE5D9E}" srcOrd="1" destOrd="0" presId="urn:microsoft.com/office/officeart/2005/8/layout/pyramid1"/>
    <dgm:cxn modelId="{925FA3D0-9F38-4586-BD23-41A7CD634008}" type="presOf" srcId="{CC57C514-C69E-407F-AD1B-07D3C2E299F5}" destId="{4B07250B-FC40-4096-9084-F8A5546872D7}" srcOrd="1" destOrd="0" presId="urn:microsoft.com/office/officeart/2005/8/layout/pyramid1"/>
    <dgm:cxn modelId="{1C1FC0E1-02D4-4A90-84F1-0253B57E28D4}" type="presOf" srcId="{35132166-09E1-4E71-9D57-6C5CACC4A401}" destId="{58B3723C-8F7B-43CD-BD9E-8EC1DF0A8391}" srcOrd="1" destOrd="0" presId="urn:microsoft.com/office/officeart/2005/8/layout/pyramid1"/>
    <dgm:cxn modelId="{F1707C04-8676-4716-AA84-BA43F53F1C72}" type="presParOf" srcId="{D17AB853-26AF-4280-9B3D-8A690B86E600}" destId="{35976E7B-6673-48A0-9B7D-31C370076530}" srcOrd="0" destOrd="0" presId="urn:microsoft.com/office/officeart/2005/8/layout/pyramid1"/>
    <dgm:cxn modelId="{B231D250-F444-4AD6-B7B0-EE0293CE294A}" type="presParOf" srcId="{35976E7B-6673-48A0-9B7D-31C370076530}" destId="{8F2B56DD-A9FD-45C1-80D1-FF7FD3747074}" srcOrd="0" destOrd="0" presId="urn:microsoft.com/office/officeart/2005/8/layout/pyramid1"/>
    <dgm:cxn modelId="{73B68008-1444-44F8-8254-39F5FE47A595}" type="presParOf" srcId="{35976E7B-6673-48A0-9B7D-31C370076530}" destId="{637C3EC2-EC76-45DF-8D97-451809AE5D9E}" srcOrd="1" destOrd="0" presId="urn:microsoft.com/office/officeart/2005/8/layout/pyramid1"/>
    <dgm:cxn modelId="{8433305E-6A97-49AB-B14B-28BEA704FB56}" type="presParOf" srcId="{D17AB853-26AF-4280-9B3D-8A690B86E600}" destId="{BEC5771C-87A6-471A-AF68-F900F5BCC3A4}" srcOrd="1" destOrd="0" presId="urn:microsoft.com/office/officeart/2005/8/layout/pyramid1"/>
    <dgm:cxn modelId="{5F3EA4CC-4DA7-4274-82FE-05BD07867E27}" type="presParOf" srcId="{BEC5771C-87A6-471A-AF68-F900F5BCC3A4}" destId="{E6DD3D1B-AD55-4194-AD33-DD2238138FDA}" srcOrd="0" destOrd="0" presId="urn:microsoft.com/office/officeart/2005/8/layout/pyramid1"/>
    <dgm:cxn modelId="{C41BD317-E484-4E1F-9DB4-D5536B60E3DF}" type="presParOf" srcId="{BEC5771C-87A6-471A-AF68-F900F5BCC3A4}" destId="{4B07250B-FC40-4096-9084-F8A5546872D7}" srcOrd="1" destOrd="0" presId="urn:microsoft.com/office/officeart/2005/8/layout/pyramid1"/>
    <dgm:cxn modelId="{C78CE823-FA6E-432A-9F08-C7428748AC31}" type="presParOf" srcId="{D17AB853-26AF-4280-9B3D-8A690B86E600}" destId="{DF268799-FA9A-4963-BBAF-F6535C630CB0}" srcOrd="2" destOrd="0" presId="urn:microsoft.com/office/officeart/2005/8/layout/pyramid1"/>
    <dgm:cxn modelId="{3DB34926-9BCC-49C9-AECE-2D1D5F67AC3F}" type="presParOf" srcId="{DF268799-FA9A-4963-BBAF-F6535C630CB0}" destId="{69FF5FBC-FE6C-42F2-AD5F-7DE605C90062}" srcOrd="0" destOrd="0" presId="urn:microsoft.com/office/officeart/2005/8/layout/pyramid1"/>
    <dgm:cxn modelId="{3C304E09-5DC5-40BA-B7F5-4CCBADA0A019}" type="presParOf" srcId="{DF268799-FA9A-4963-BBAF-F6535C630CB0}" destId="{58B3723C-8F7B-43CD-BD9E-8EC1DF0A8391}" srcOrd="1" destOrd="0" presId="urn:microsoft.com/office/officeart/2005/8/layout/pyramid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2B56DD-A9FD-45C1-80D1-FF7FD3747074}">
      <dsp:nvSpPr>
        <dsp:cNvPr id="0" name=""/>
        <dsp:cNvSpPr/>
      </dsp:nvSpPr>
      <dsp:spPr>
        <a:xfrm>
          <a:off x="732051" y="0"/>
          <a:ext cx="1421636" cy="699960"/>
        </a:xfrm>
        <a:prstGeom prst="trapezoid">
          <a:avLst>
            <a:gd name="adj" fmla="val 101551"/>
          </a:avLst>
        </a:prstGeom>
        <a:solidFill>
          <a:srgbClr val="B9D5E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endParaRPr lang="en-US" sz="1000" kern="1200"/>
        </a:p>
        <a:p>
          <a:pPr marL="0" lvl="0" indent="0" algn="ctr" defTabSz="444500">
            <a:lnSpc>
              <a:spcPct val="90000"/>
            </a:lnSpc>
            <a:spcBef>
              <a:spcPct val="0"/>
            </a:spcBef>
            <a:spcAft>
              <a:spcPct val="35000"/>
            </a:spcAft>
            <a:buNone/>
          </a:pPr>
          <a:endParaRPr lang="en-US" sz="1000" kern="1200"/>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Level 1: Quotable</a:t>
          </a:r>
        </a:p>
      </dsp:txBody>
      <dsp:txXfrm>
        <a:off x="732051" y="0"/>
        <a:ext cx="1421636" cy="699960"/>
      </dsp:txXfrm>
    </dsp:sp>
    <dsp:sp modelId="{E6DD3D1B-AD55-4194-AD33-DD2238138FDA}">
      <dsp:nvSpPr>
        <dsp:cNvPr id="0" name=""/>
        <dsp:cNvSpPr/>
      </dsp:nvSpPr>
      <dsp:spPr>
        <a:xfrm>
          <a:off x="361092" y="699960"/>
          <a:ext cx="2143821" cy="355576"/>
        </a:xfrm>
        <a:prstGeom prst="trapezoid">
          <a:avLst>
            <a:gd name="adj" fmla="val 101551"/>
          </a:avLst>
        </a:prstGeom>
        <a:solidFill>
          <a:srgbClr val="9EC4E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 </a:t>
          </a:r>
          <a:r>
            <a:rPr lang="en-US" sz="1000" kern="1200">
              <a:latin typeface="Times New Roman" panose="02020603050405020304" pitchFamily="18" charset="0"/>
              <a:cs typeface="Times New Roman" panose="02020603050405020304" pitchFamily="18" charset="0"/>
            </a:rPr>
            <a:t>Level 2: Observable</a:t>
          </a:r>
        </a:p>
      </dsp:txBody>
      <dsp:txXfrm>
        <a:off x="736261" y="699960"/>
        <a:ext cx="1393484" cy="355576"/>
      </dsp:txXfrm>
    </dsp:sp>
    <dsp:sp modelId="{69FF5FBC-FE6C-42F2-AD5F-7DE605C90062}">
      <dsp:nvSpPr>
        <dsp:cNvPr id="0" name=""/>
        <dsp:cNvSpPr/>
      </dsp:nvSpPr>
      <dsp:spPr>
        <a:xfrm>
          <a:off x="0" y="1055537"/>
          <a:ext cx="2866006" cy="355576"/>
        </a:xfrm>
        <a:prstGeom prst="trapezoid">
          <a:avLst>
            <a:gd name="adj" fmla="val 101551"/>
          </a:avLst>
        </a:prstGeom>
        <a:solidFill>
          <a:srgbClr val="88B6E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Level 3: Unobservable</a:t>
          </a:r>
        </a:p>
      </dsp:txBody>
      <dsp:txXfrm>
        <a:off x="501551" y="1055537"/>
        <a:ext cx="1862904" cy="355576"/>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EDBB6447CE4AB78A57F14ECEFE0772"/>
        <w:category>
          <w:name w:val="General"/>
          <w:gallery w:val="placeholder"/>
        </w:category>
        <w:types>
          <w:type w:val="bbPlcHdr"/>
        </w:types>
        <w:behaviors>
          <w:behavior w:val="content"/>
        </w:behaviors>
        <w:guid w:val="{28C78478-E86A-4B05-8CC8-0E86E60A0D38}"/>
      </w:docPartPr>
      <w:docPartBody>
        <w:p w:rsidR="00D83FE2" w:rsidRDefault="00D83FE2">
          <w:r w:rsidRPr="00F848E5">
            <w:rPr>
              <w:rStyle w:val="PlaceholderText"/>
            </w:rPr>
            <w:t>[Subject]</w:t>
          </w:r>
        </w:p>
      </w:docPartBody>
    </w:docPart>
    <w:docPart>
      <w:docPartPr>
        <w:name w:val="7BF4163D37CB4D3D99608BB593D164EA"/>
        <w:category>
          <w:name w:val="General"/>
          <w:gallery w:val="placeholder"/>
        </w:category>
        <w:types>
          <w:type w:val="bbPlcHdr"/>
        </w:types>
        <w:behaviors>
          <w:behavior w:val="content"/>
        </w:behaviors>
        <w:guid w:val="{3ADAF42C-8F7B-4D24-B923-BB252E33479E}"/>
      </w:docPartPr>
      <w:docPartBody>
        <w:p w:rsidR="00D83FE2" w:rsidRDefault="00D83FE2" w:rsidP="00D83FE2">
          <w:pPr>
            <w:pStyle w:val="7BF4163D37CB4D3D99608BB593D164EA"/>
          </w:pPr>
          <w:r>
            <w:rPr>
              <w:rStyle w:val="PlaceholderText"/>
              <w:color w:val="5A5A5A"/>
              <w:sz w:val="52"/>
              <w:szCs w:val="52"/>
            </w:rPr>
            <w:t>[Report Date]</w:t>
          </w:r>
        </w:p>
      </w:docPartBody>
    </w:docPart>
    <w:docPart>
      <w:docPartPr>
        <w:name w:val="948A49A8F0CA4EAABB439995642DFABA"/>
        <w:category>
          <w:name w:val="General"/>
          <w:gallery w:val="placeholder"/>
        </w:category>
        <w:types>
          <w:type w:val="bbPlcHdr"/>
        </w:types>
        <w:behaviors>
          <w:behavior w:val="content"/>
        </w:behaviors>
        <w:guid w:val="{3FEF9BD7-3F4C-419C-AC50-E930022CC9E2}"/>
      </w:docPartPr>
      <w:docPartBody>
        <w:p w:rsidR="00D83FE2" w:rsidRDefault="00D83FE2" w:rsidP="00D83FE2">
          <w:pPr>
            <w:pStyle w:val="948A49A8F0CA4EAABB439995642DFABA"/>
          </w:pPr>
          <w:r>
            <w:rPr>
              <w:rStyle w:val="PlaceholderText"/>
              <w:color w:val="5A5A5A"/>
              <w:sz w:val="52"/>
              <w:szCs w:val="52"/>
            </w:rPr>
            <w:t>[Report Date]</w:t>
          </w:r>
        </w:p>
      </w:docPartBody>
    </w:docPart>
    <w:docPart>
      <w:docPartPr>
        <w:name w:val="0516251DC0F4463796ED269E46B30FA1"/>
        <w:category>
          <w:name w:val="General"/>
          <w:gallery w:val="placeholder"/>
        </w:category>
        <w:types>
          <w:type w:val="bbPlcHdr"/>
        </w:types>
        <w:behaviors>
          <w:behavior w:val="content"/>
        </w:behaviors>
        <w:guid w:val="{91AB22CD-B29C-4412-9D07-13DE4711B5DC}"/>
      </w:docPartPr>
      <w:docPartBody>
        <w:p w:rsidR="00D83FE2" w:rsidRDefault="00D83FE2">
          <w:r w:rsidRPr="00F848E5">
            <w:rPr>
              <w:rStyle w:val="PlaceholderText"/>
            </w:rPr>
            <w:t>[Category]</w:t>
          </w:r>
        </w:p>
      </w:docPartBody>
    </w:docPart>
    <w:docPart>
      <w:docPartPr>
        <w:name w:val="AC6B6A189B7149A2825C3C56CA23B23E"/>
        <w:category>
          <w:name w:val="General"/>
          <w:gallery w:val="placeholder"/>
        </w:category>
        <w:types>
          <w:type w:val="bbPlcHdr"/>
        </w:types>
        <w:behaviors>
          <w:behavior w:val="content"/>
        </w:behaviors>
        <w:guid w:val="{0A302A64-8FCD-4641-AF6A-58163AA5F992}"/>
      </w:docPartPr>
      <w:docPartBody>
        <w:p w:rsidR="00D83FE2" w:rsidRDefault="00D83FE2">
          <w:r w:rsidRPr="00F848E5">
            <w:rPr>
              <w:rStyle w:val="PlaceholderText"/>
            </w:rPr>
            <w:t>[Comments]</w:t>
          </w:r>
        </w:p>
      </w:docPartBody>
    </w:docPart>
    <w:docPart>
      <w:docPartPr>
        <w:name w:val="F8346793FEFE4E44B3DF7060C0CCD186"/>
        <w:category>
          <w:name w:val="General"/>
          <w:gallery w:val="placeholder"/>
        </w:category>
        <w:types>
          <w:type w:val="bbPlcHdr"/>
        </w:types>
        <w:behaviors>
          <w:behavior w:val="content"/>
        </w:behaviors>
        <w:guid w:val="{FBF03FC4-4F77-439D-B1A1-997182429209}"/>
      </w:docPartPr>
      <w:docPartBody>
        <w:p w:rsidR="00D83FE2" w:rsidRDefault="00D83FE2">
          <w:r w:rsidRPr="00F848E5">
            <w:rPr>
              <w:rStyle w:val="PlaceholderText"/>
            </w:rPr>
            <w:t>[Category]</w:t>
          </w:r>
        </w:p>
      </w:docPartBody>
    </w:docPart>
    <w:docPart>
      <w:docPartPr>
        <w:name w:val="420E1EF07AC04A80A650C94B824B76A8"/>
        <w:category>
          <w:name w:val="General"/>
          <w:gallery w:val="placeholder"/>
        </w:category>
        <w:types>
          <w:type w:val="bbPlcHdr"/>
        </w:types>
        <w:behaviors>
          <w:behavior w:val="content"/>
        </w:behaviors>
        <w:guid w:val="{105AAD2C-9B1F-448F-89B6-3E796CF294B5}"/>
      </w:docPartPr>
      <w:docPartBody>
        <w:p w:rsidR="00D83FE2" w:rsidRDefault="00D83FE2">
          <w:r w:rsidRPr="00F848E5">
            <w:rPr>
              <w:rStyle w:val="PlaceholderText"/>
            </w:rPr>
            <w:t>[Comments]</w:t>
          </w:r>
        </w:p>
      </w:docPartBody>
    </w:docPart>
    <w:docPart>
      <w:docPartPr>
        <w:name w:val="D6590784DE7242FEBDB99C645D517A0C"/>
        <w:category>
          <w:name w:val="General"/>
          <w:gallery w:val="placeholder"/>
        </w:category>
        <w:types>
          <w:type w:val="bbPlcHdr"/>
        </w:types>
        <w:behaviors>
          <w:behavior w:val="content"/>
        </w:behaviors>
        <w:guid w:val="{6E38E224-8F85-49C8-B024-90D5A8C5506E}"/>
      </w:docPartPr>
      <w:docPartBody>
        <w:p w:rsidR="00D83FE2" w:rsidRDefault="00D83FE2" w:rsidP="00D83FE2">
          <w:pPr>
            <w:pStyle w:val="D6590784DE7242FEBDB99C645D517A0C"/>
          </w:pPr>
          <w:r>
            <w:rPr>
              <w:color w:val="5A5A5A"/>
              <w:sz w:val="52"/>
              <w:szCs w:val="52"/>
            </w:rPr>
            <w:t>[</w:t>
          </w:r>
          <w:r>
            <w:rPr>
              <w:rStyle w:val="PlaceholderText"/>
              <w:color w:val="5A5A5A"/>
              <w:sz w:val="52"/>
              <w:szCs w:val="52"/>
            </w:rPr>
            <w:t>Valuation Date]</w:t>
          </w:r>
        </w:p>
      </w:docPartBody>
    </w:docPart>
    <w:docPart>
      <w:docPartPr>
        <w:name w:val="3B42E15BBF954F3C9DAFE22BF78CBB7D"/>
        <w:category>
          <w:name w:val="General"/>
          <w:gallery w:val="placeholder"/>
        </w:category>
        <w:types>
          <w:type w:val="bbPlcHdr"/>
        </w:types>
        <w:behaviors>
          <w:behavior w:val="content"/>
        </w:behaviors>
        <w:guid w:val="{15180AA3-2579-41AD-9CA4-4E54F18A35AD}"/>
      </w:docPartPr>
      <w:docPartBody>
        <w:p w:rsidR="00D83FE2" w:rsidRDefault="00D83FE2">
          <w:r w:rsidRPr="00F848E5">
            <w:rPr>
              <w:rStyle w:val="PlaceholderText"/>
            </w:rPr>
            <w:t>[Company]</w:t>
          </w:r>
        </w:p>
      </w:docPartBody>
    </w:docPart>
    <w:docPart>
      <w:docPartPr>
        <w:name w:val="7D7A876B801546968422F031F6AF570A"/>
        <w:category>
          <w:name w:val="General"/>
          <w:gallery w:val="placeholder"/>
        </w:category>
        <w:types>
          <w:type w:val="bbPlcHdr"/>
        </w:types>
        <w:behaviors>
          <w:behavior w:val="content"/>
        </w:behaviors>
        <w:guid w:val="{CF51DA12-CA44-4947-AB54-70F38D30091E}"/>
      </w:docPartPr>
      <w:docPartBody>
        <w:p w:rsidR="00D83FE2" w:rsidRDefault="00D83FE2" w:rsidP="00D83FE2">
          <w:pPr>
            <w:pStyle w:val="7D7A876B801546968422F031F6AF570A"/>
          </w:pPr>
          <w:r>
            <w:rPr>
              <w:color w:val="5A5A5A"/>
              <w:sz w:val="52"/>
              <w:szCs w:val="52"/>
            </w:rPr>
            <w:t>[</w:t>
          </w:r>
          <w:r>
            <w:rPr>
              <w:rStyle w:val="PlaceholderText"/>
              <w:color w:val="5A5A5A"/>
              <w:sz w:val="52"/>
              <w:szCs w:val="52"/>
            </w:rPr>
            <w:t>Valuation Date]</w:t>
          </w:r>
        </w:p>
      </w:docPartBody>
    </w:docPart>
    <w:docPart>
      <w:docPartPr>
        <w:name w:val="F7444A9502854D26A1959F42C06E209A"/>
        <w:category>
          <w:name w:val="General"/>
          <w:gallery w:val="placeholder"/>
        </w:category>
        <w:types>
          <w:type w:val="bbPlcHdr"/>
        </w:types>
        <w:behaviors>
          <w:behavior w:val="content"/>
        </w:behaviors>
        <w:guid w:val="{6997777B-F7AD-4F4E-A666-F22A82BACF3F}"/>
      </w:docPartPr>
      <w:docPartBody>
        <w:p w:rsidR="007A4DE2" w:rsidRDefault="00BC05A4" w:rsidP="00BC05A4">
          <w:pPr>
            <w:pStyle w:val="F7444A9502854D26A1959F42C06E209A"/>
          </w:pPr>
          <w:r>
            <w:rPr>
              <w:color w:val="5A5A5A"/>
              <w:sz w:val="52"/>
              <w:szCs w:val="52"/>
            </w:rPr>
            <w:t>[</w:t>
          </w:r>
          <w:r>
            <w:rPr>
              <w:rStyle w:val="PlaceholderText"/>
              <w:color w:val="5A5A5A"/>
              <w:sz w:val="52"/>
              <w:szCs w:val="52"/>
            </w:rPr>
            <w:t>Valuation Date]</w:t>
          </w:r>
        </w:p>
      </w:docPartBody>
    </w:docPart>
    <w:docPart>
      <w:docPartPr>
        <w:name w:val="8FC3A1B98A5E4A58B371809ACF54CFA4"/>
        <w:category>
          <w:name w:val="General"/>
          <w:gallery w:val="placeholder"/>
        </w:category>
        <w:types>
          <w:type w:val="bbPlcHdr"/>
        </w:types>
        <w:behaviors>
          <w:behavior w:val="content"/>
        </w:behaviors>
        <w:guid w:val="{10D0C142-8A96-4F08-951F-138A647B7504}"/>
      </w:docPartPr>
      <w:docPartBody>
        <w:p w:rsidR="005362B3" w:rsidRDefault="005362B3" w:rsidP="005362B3">
          <w:pPr>
            <w:pStyle w:val="8FC3A1B98A5E4A58B371809ACF54CFA4"/>
          </w:pPr>
          <w:r w:rsidRPr="00F848E5">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3FE2"/>
    <w:rsid w:val="00011B3A"/>
    <w:rsid w:val="00036B5C"/>
    <w:rsid w:val="000C11BC"/>
    <w:rsid w:val="000E53ED"/>
    <w:rsid w:val="000F1B48"/>
    <w:rsid w:val="00136183"/>
    <w:rsid w:val="0013791C"/>
    <w:rsid w:val="001477A4"/>
    <w:rsid w:val="00167E55"/>
    <w:rsid w:val="00196B9B"/>
    <w:rsid w:val="001C5858"/>
    <w:rsid w:val="002328EB"/>
    <w:rsid w:val="00240648"/>
    <w:rsid w:val="00251C89"/>
    <w:rsid w:val="002601FE"/>
    <w:rsid w:val="00263A4A"/>
    <w:rsid w:val="00265FC8"/>
    <w:rsid w:val="002B062C"/>
    <w:rsid w:val="002C1AE6"/>
    <w:rsid w:val="002D5799"/>
    <w:rsid w:val="002D74BB"/>
    <w:rsid w:val="00301366"/>
    <w:rsid w:val="00380211"/>
    <w:rsid w:val="003E199D"/>
    <w:rsid w:val="003E39D9"/>
    <w:rsid w:val="0045744B"/>
    <w:rsid w:val="00462AF7"/>
    <w:rsid w:val="00482922"/>
    <w:rsid w:val="0049215C"/>
    <w:rsid w:val="004D13EA"/>
    <w:rsid w:val="005362B3"/>
    <w:rsid w:val="00566D8A"/>
    <w:rsid w:val="005A066C"/>
    <w:rsid w:val="005A14D6"/>
    <w:rsid w:val="005D6BD8"/>
    <w:rsid w:val="005E7055"/>
    <w:rsid w:val="00631033"/>
    <w:rsid w:val="006909B6"/>
    <w:rsid w:val="00706477"/>
    <w:rsid w:val="007101F4"/>
    <w:rsid w:val="00713431"/>
    <w:rsid w:val="007508B4"/>
    <w:rsid w:val="0075718A"/>
    <w:rsid w:val="00782DC8"/>
    <w:rsid w:val="007A4DE2"/>
    <w:rsid w:val="0082262F"/>
    <w:rsid w:val="008342DB"/>
    <w:rsid w:val="00855BDE"/>
    <w:rsid w:val="00877D44"/>
    <w:rsid w:val="008E555D"/>
    <w:rsid w:val="008E6D76"/>
    <w:rsid w:val="008F5799"/>
    <w:rsid w:val="00913E44"/>
    <w:rsid w:val="00933EE2"/>
    <w:rsid w:val="0094062A"/>
    <w:rsid w:val="00985CC3"/>
    <w:rsid w:val="009A0996"/>
    <w:rsid w:val="009C3DBF"/>
    <w:rsid w:val="009F5BEE"/>
    <w:rsid w:val="00AB303E"/>
    <w:rsid w:val="00AF0C8C"/>
    <w:rsid w:val="00B362D4"/>
    <w:rsid w:val="00B804A8"/>
    <w:rsid w:val="00BA7D23"/>
    <w:rsid w:val="00BC05A4"/>
    <w:rsid w:val="00BC5C7F"/>
    <w:rsid w:val="00BF2D6A"/>
    <w:rsid w:val="00C10E96"/>
    <w:rsid w:val="00C12B5D"/>
    <w:rsid w:val="00C27B81"/>
    <w:rsid w:val="00C36E67"/>
    <w:rsid w:val="00C70E62"/>
    <w:rsid w:val="00C84C8A"/>
    <w:rsid w:val="00C85404"/>
    <w:rsid w:val="00CB6E9C"/>
    <w:rsid w:val="00D47119"/>
    <w:rsid w:val="00D61987"/>
    <w:rsid w:val="00D83FE2"/>
    <w:rsid w:val="00D85188"/>
    <w:rsid w:val="00E12702"/>
    <w:rsid w:val="00E243DE"/>
    <w:rsid w:val="00E47E4B"/>
    <w:rsid w:val="00E73F83"/>
    <w:rsid w:val="00E81EFD"/>
    <w:rsid w:val="00E941B7"/>
    <w:rsid w:val="00E967BA"/>
    <w:rsid w:val="00EE1408"/>
    <w:rsid w:val="00EE4834"/>
    <w:rsid w:val="00EF742B"/>
    <w:rsid w:val="00F9095D"/>
    <w:rsid w:val="00FB6543"/>
    <w:rsid w:val="00FD38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2B3"/>
    <w:rPr>
      <w:color w:val="808080"/>
    </w:rPr>
  </w:style>
  <w:style w:type="paragraph" w:customStyle="1" w:styleId="1ED9F01EBC534B9F8B1A489E4B516C34">
    <w:name w:val="1ED9F01EBC534B9F8B1A489E4B516C34"/>
    <w:rsid w:val="00D83FE2"/>
  </w:style>
  <w:style w:type="paragraph" w:customStyle="1" w:styleId="541F479CAD194259913F82389429293C">
    <w:name w:val="541F479CAD194259913F82389429293C"/>
    <w:rsid w:val="00D83FE2"/>
  </w:style>
  <w:style w:type="paragraph" w:customStyle="1" w:styleId="470CF8806331469997D87BA33A1BBE43">
    <w:name w:val="470CF8806331469997D87BA33A1BBE43"/>
    <w:rsid w:val="00D83FE2"/>
  </w:style>
  <w:style w:type="paragraph" w:customStyle="1" w:styleId="56EE0C5D849D4C81830FF906F483EA65">
    <w:name w:val="56EE0C5D849D4C81830FF906F483EA65"/>
    <w:rsid w:val="00D83FE2"/>
  </w:style>
  <w:style w:type="paragraph" w:customStyle="1" w:styleId="303ABE163A0D4D4F8E6F7FFA088FBED7">
    <w:name w:val="303ABE163A0D4D4F8E6F7FFA088FBED7"/>
    <w:rsid w:val="00D83FE2"/>
  </w:style>
  <w:style w:type="paragraph" w:customStyle="1" w:styleId="7BF4163D37CB4D3D99608BB593D164EA">
    <w:name w:val="7BF4163D37CB4D3D99608BB593D164EA"/>
    <w:rsid w:val="00D83FE2"/>
  </w:style>
  <w:style w:type="paragraph" w:customStyle="1" w:styleId="948A49A8F0CA4EAABB439995642DFABA">
    <w:name w:val="948A49A8F0CA4EAABB439995642DFABA"/>
    <w:rsid w:val="00D83FE2"/>
  </w:style>
  <w:style w:type="paragraph" w:customStyle="1" w:styleId="D6590784DE7242FEBDB99C645D517A0C">
    <w:name w:val="D6590784DE7242FEBDB99C645D517A0C"/>
    <w:rsid w:val="00D83FE2"/>
  </w:style>
  <w:style w:type="paragraph" w:customStyle="1" w:styleId="7D7A876B801546968422F031F6AF570A">
    <w:name w:val="7D7A876B801546968422F031F6AF570A"/>
    <w:rsid w:val="00D83FE2"/>
  </w:style>
  <w:style w:type="paragraph" w:customStyle="1" w:styleId="E898D09E37444584930408A9BF1969F0">
    <w:name w:val="E898D09E37444584930408A9BF1969F0"/>
    <w:rsid w:val="00C36E67"/>
  </w:style>
  <w:style w:type="paragraph" w:customStyle="1" w:styleId="316A8C675949483C8F1004B9CA79F009">
    <w:name w:val="316A8C675949483C8F1004B9CA79F009"/>
    <w:rsid w:val="00706477"/>
  </w:style>
  <w:style w:type="paragraph" w:customStyle="1" w:styleId="A56E47AFE98C4CD2AE412947A1A90C92">
    <w:name w:val="A56E47AFE98C4CD2AE412947A1A90C92"/>
    <w:rsid w:val="00706477"/>
  </w:style>
  <w:style w:type="paragraph" w:customStyle="1" w:styleId="CB6F488D74D247B1A2851A9B93BCDEA7">
    <w:name w:val="CB6F488D74D247B1A2851A9B93BCDEA7"/>
    <w:rsid w:val="00706477"/>
  </w:style>
  <w:style w:type="paragraph" w:customStyle="1" w:styleId="2D6DCFD81902475AB4146119EA6E3A92">
    <w:name w:val="2D6DCFD81902475AB4146119EA6E3A92"/>
    <w:rsid w:val="00706477"/>
  </w:style>
  <w:style w:type="paragraph" w:customStyle="1" w:styleId="C2A05D5B846946FFB840635E0FF12130">
    <w:name w:val="C2A05D5B846946FFB840635E0FF12130"/>
    <w:rsid w:val="00706477"/>
  </w:style>
  <w:style w:type="paragraph" w:customStyle="1" w:styleId="AC7D0184AF9C4617BDF670E60D3A8AED">
    <w:name w:val="AC7D0184AF9C4617BDF670E60D3A8AED"/>
    <w:rsid w:val="00706477"/>
  </w:style>
  <w:style w:type="paragraph" w:customStyle="1" w:styleId="91B95627DAC748D4AB1303EBB582EE69">
    <w:name w:val="91B95627DAC748D4AB1303EBB582EE69"/>
    <w:rsid w:val="00706477"/>
  </w:style>
  <w:style w:type="paragraph" w:customStyle="1" w:styleId="DE23951A01D14F3384E2FEE04D11B5AA">
    <w:name w:val="DE23951A01D14F3384E2FEE04D11B5AA"/>
    <w:rsid w:val="00706477"/>
  </w:style>
  <w:style w:type="paragraph" w:customStyle="1" w:styleId="AB37FB5A952648679131F815CF15BDDF">
    <w:name w:val="AB37FB5A952648679131F815CF15BDDF"/>
    <w:rsid w:val="00706477"/>
  </w:style>
  <w:style w:type="paragraph" w:customStyle="1" w:styleId="0DE884D4702B4195A9BD6EEF5DEA564B">
    <w:name w:val="0DE884D4702B4195A9BD6EEF5DEA564B"/>
    <w:rsid w:val="00706477"/>
  </w:style>
  <w:style w:type="paragraph" w:customStyle="1" w:styleId="23F048301F3C4216A5CABA5633A92253">
    <w:name w:val="23F048301F3C4216A5CABA5633A92253"/>
    <w:rsid w:val="00706477"/>
  </w:style>
  <w:style w:type="paragraph" w:customStyle="1" w:styleId="586C9DA4515643A99BAE88C214EE8FB4">
    <w:name w:val="586C9DA4515643A99BAE88C214EE8FB4"/>
    <w:rsid w:val="00706477"/>
  </w:style>
  <w:style w:type="paragraph" w:customStyle="1" w:styleId="0CB7BDE6728EBB45B8C97195FF756DF9">
    <w:name w:val="0CB7BDE6728EBB45B8C97195FF756DF9"/>
    <w:rsid w:val="00C27B81"/>
    <w:pPr>
      <w:spacing w:after="0" w:line="240" w:lineRule="auto"/>
    </w:pPr>
    <w:rPr>
      <w:sz w:val="24"/>
      <w:szCs w:val="24"/>
      <w:lang w:eastAsia="ja-JP"/>
    </w:rPr>
  </w:style>
  <w:style w:type="paragraph" w:customStyle="1" w:styleId="567597DC0291DD4082B0F3F097FF95AA">
    <w:name w:val="567597DC0291DD4082B0F3F097FF95AA"/>
    <w:rsid w:val="00C27B81"/>
    <w:pPr>
      <w:spacing w:after="0" w:line="240" w:lineRule="auto"/>
    </w:pPr>
    <w:rPr>
      <w:sz w:val="24"/>
      <w:szCs w:val="24"/>
      <w:lang w:eastAsia="ja-JP"/>
    </w:rPr>
  </w:style>
  <w:style w:type="paragraph" w:customStyle="1" w:styleId="13E1D65498F568499D4C07A9E4209FFF">
    <w:name w:val="13E1D65498F568499D4C07A9E4209FFF"/>
    <w:rsid w:val="00C27B81"/>
    <w:pPr>
      <w:spacing w:after="0" w:line="240" w:lineRule="auto"/>
    </w:pPr>
    <w:rPr>
      <w:sz w:val="24"/>
      <w:szCs w:val="24"/>
      <w:lang w:eastAsia="ja-JP"/>
    </w:rPr>
  </w:style>
  <w:style w:type="paragraph" w:customStyle="1" w:styleId="51CE3DC318946444A29CB4A3DA46DC9E">
    <w:name w:val="51CE3DC318946444A29CB4A3DA46DC9E"/>
    <w:rsid w:val="002D74BB"/>
    <w:pPr>
      <w:spacing w:after="0" w:line="240" w:lineRule="auto"/>
    </w:pPr>
    <w:rPr>
      <w:sz w:val="24"/>
      <w:szCs w:val="24"/>
      <w:lang w:eastAsia="ja-JP"/>
    </w:rPr>
  </w:style>
  <w:style w:type="paragraph" w:customStyle="1" w:styleId="B3A596F930496D4F929C0B27E4E9B724">
    <w:name w:val="B3A596F930496D4F929C0B27E4E9B724"/>
    <w:rsid w:val="002D74BB"/>
    <w:pPr>
      <w:spacing w:after="0" w:line="240" w:lineRule="auto"/>
    </w:pPr>
    <w:rPr>
      <w:sz w:val="24"/>
      <w:szCs w:val="24"/>
      <w:lang w:eastAsia="ja-JP"/>
    </w:rPr>
  </w:style>
  <w:style w:type="paragraph" w:customStyle="1" w:styleId="D9983E72A3F38E4DA8BE1B789D809AE2">
    <w:name w:val="D9983E72A3F38E4DA8BE1B789D809AE2"/>
    <w:rsid w:val="00011B3A"/>
    <w:pPr>
      <w:spacing w:after="0" w:line="240" w:lineRule="auto"/>
    </w:pPr>
    <w:rPr>
      <w:sz w:val="24"/>
      <w:szCs w:val="24"/>
      <w:lang w:eastAsia="ja-JP"/>
    </w:rPr>
  </w:style>
  <w:style w:type="paragraph" w:customStyle="1" w:styleId="A1E692B9EEEE404099ED27AB1CBC054B">
    <w:name w:val="A1E692B9EEEE404099ED27AB1CBC054B"/>
    <w:rsid w:val="00011B3A"/>
    <w:pPr>
      <w:spacing w:after="0" w:line="240" w:lineRule="auto"/>
    </w:pPr>
    <w:rPr>
      <w:sz w:val="24"/>
      <w:szCs w:val="24"/>
      <w:lang w:eastAsia="ja-JP"/>
    </w:rPr>
  </w:style>
  <w:style w:type="paragraph" w:customStyle="1" w:styleId="A96245A30BAEAB489252410E2EE0B02E">
    <w:name w:val="A96245A30BAEAB489252410E2EE0B02E"/>
    <w:rsid w:val="00011B3A"/>
    <w:pPr>
      <w:spacing w:after="0" w:line="240" w:lineRule="auto"/>
    </w:pPr>
    <w:rPr>
      <w:sz w:val="24"/>
      <w:szCs w:val="24"/>
      <w:lang w:eastAsia="ja-JP"/>
    </w:rPr>
  </w:style>
  <w:style w:type="paragraph" w:customStyle="1" w:styleId="A231EFAFEDB30849A0730790BD235002">
    <w:name w:val="A231EFAFEDB30849A0730790BD235002"/>
    <w:rsid w:val="00011B3A"/>
    <w:pPr>
      <w:spacing w:after="0" w:line="240" w:lineRule="auto"/>
    </w:pPr>
    <w:rPr>
      <w:sz w:val="24"/>
      <w:szCs w:val="24"/>
      <w:lang w:eastAsia="ja-JP"/>
    </w:rPr>
  </w:style>
  <w:style w:type="paragraph" w:customStyle="1" w:styleId="899155960B294EF6BF99CCD16F0E63EB">
    <w:name w:val="899155960B294EF6BF99CCD16F0E63EB"/>
    <w:rsid w:val="00E967BA"/>
  </w:style>
  <w:style w:type="paragraph" w:customStyle="1" w:styleId="B37DF3723FC84F56899664C7F11A377A">
    <w:name w:val="B37DF3723FC84F56899664C7F11A377A"/>
    <w:rsid w:val="00E967BA"/>
  </w:style>
  <w:style w:type="paragraph" w:customStyle="1" w:styleId="F7444A9502854D26A1959F42C06E209A">
    <w:name w:val="F7444A9502854D26A1959F42C06E209A"/>
    <w:rsid w:val="00BC05A4"/>
  </w:style>
  <w:style w:type="paragraph" w:customStyle="1" w:styleId="5E0C562DD82D460680BC3E33E15D43A1">
    <w:name w:val="5E0C562DD82D460680BC3E33E15D43A1"/>
    <w:rsid w:val="00BC05A4"/>
  </w:style>
  <w:style w:type="paragraph" w:customStyle="1" w:styleId="534DB352532B4E7BA9FFB4D7CDD3611E">
    <w:name w:val="534DB352532B4E7BA9FFB4D7CDD3611E"/>
    <w:rsid w:val="00BC05A4"/>
  </w:style>
  <w:style w:type="paragraph" w:customStyle="1" w:styleId="8874E23DA57144978A78BEE87FB75BD8">
    <w:name w:val="8874E23DA57144978A78BEE87FB75BD8"/>
    <w:rsid w:val="00BC05A4"/>
  </w:style>
  <w:style w:type="paragraph" w:customStyle="1" w:styleId="8FC3A1B98A5E4A58B371809ACF54CFA4">
    <w:name w:val="8FC3A1B98A5E4A58B371809ACF54CFA4"/>
    <w:rsid w:val="005362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F75B5"/>
      </a:dk2>
      <a:lt2>
        <a:srgbClr val="EEECE1"/>
      </a:lt2>
      <a:accent1>
        <a:srgbClr val="2F75B5"/>
      </a:accent1>
      <a:accent2>
        <a:srgbClr val="2F75B5"/>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2018-12-31T00:00:00</PublishDate>
  <Abstract> November 19, 2015</Abstract>
  <CompanyAddress/>
  <CompanyPhone>December 31, 2018</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4C9FE6-2838-42D2-9AEC-CD01A28DD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31</Pages>
  <Words>11310</Words>
  <Characters>64469</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OMERS IP Healthcare Holdings</Company>
  <LinksUpToDate>false</LinksUpToDate>
  <CharactersWithSpaces>75628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Adimab</dc:subject>
  <dc:creator>Ayush Baheti</dc:creator>
  <dc:description>Royalty Interest</dc:description>
  <cp:lastModifiedBy>Ayush Mittal</cp:lastModifiedBy>
  <cp:revision>14</cp:revision>
  <cp:lastPrinted>2018-01-19T07:37:00Z</cp:lastPrinted>
  <dcterms:created xsi:type="dcterms:W3CDTF">2019-01-02T12:30:00Z</dcterms:created>
  <dcterms:modified xsi:type="dcterms:W3CDTF">2019-01-08T15:07:00Z</dcterms:modified>
  <cp:category>Fair Value Analysis</cp:category>
</cp:coreProperties>
</file>